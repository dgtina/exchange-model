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0A028" w14:textId="77777777" w:rsidR="00355F6C" w:rsidRDefault="00355F6C">
      <w:pPr>
        <w:pStyle w:val="Texte"/>
        <w:rPr>
          <w:lang w:val="en-GB"/>
        </w:rPr>
      </w:pPr>
    </w:p>
    <w:p w14:paraId="694CDFDE" w14:textId="77777777" w:rsidR="00355F6C" w:rsidRDefault="00355F6C">
      <w:pPr>
        <w:pStyle w:val="Corpsdetexte1"/>
      </w:pPr>
    </w:p>
    <w:p w14:paraId="45353079" w14:textId="77777777" w:rsidR="00355F6C" w:rsidRDefault="00355F6C">
      <w:pPr>
        <w:pStyle w:val="Corpsdetexte1"/>
      </w:pPr>
    </w:p>
    <w:p w14:paraId="24917038" w14:textId="77777777" w:rsidR="00355F6C" w:rsidRDefault="00355F6C">
      <w:pPr>
        <w:pStyle w:val="Corpsdetexte1"/>
      </w:pPr>
    </w:p>
    <w:p w14:paraId="7A8ADB26" w14:textId="77777777" w:rsidR="00355F6C" w:rsidRDefault="00355F6C">
      <w:pPr>
        <w:pStyle w:val="Corpsdetexte1"/>
      </w:pPr>
    </w:p>
    <w:p w14:paraId="3C063398" w14:textId="77777777" w:rsidR="00355F6C" w:rsidRDefault="00355F6C">
      <w:pPr>
        <w:pStyle w:val="Corpsdetexte1"/>
      </w:pPr>
    </w:p>
    <w:p w14:paraId="54F6328C" w14:textId="77777777" w:rsidR="00355F6C" w:rsidRDefault="00355F6C">
      <w:pPr>
        <w:pStyle w:val="Corpsdetexte1"/>
      </w:pPr>
    </w:p>
    <w:p w14:paraId="03FE0705" w14:textId="77777777" w:rsidR="00355F6C" w:rsidRDefault="00355F6C">
      <w:pPr>
        <w:pStyle w:val="Corpsdetexte1"/>
      </w:pPr>
    </w:p>
    <w:p w14:paraId="435FFC58" w14:textId="77777777" w:rsidR="00355F6C" w:rsidRDefault="00355F6C">
      <w:pPr>
        <w:pStyle w:val="Corpsdetexte1"/>
      </w:pPr>
    </w:p>
    <w:p w14:paraId="54609848" w14:textId="77777777" w:rsidR="00355F6C" w:rsidRDefault="00355F6C">
      <w:pPr>
        <w:pStyle w:val="Corpsdetexte1"/>
      </w:pPr>
    </w:p>
    <w:p w14:paraId="18BED39B" w14:textId="77777777" w:rsidR="00355F6C" w:rsidRDefault="00691B38">
      <w:pPr>
        <w:pStyle w:val="StyleTitleFrontPage"/>
        <w:rPr>
          <w:sz w:val="48"/>
          <w:szCs w:val="48"/>
        </w:rPr>
      </w:pPr>
      <w:r>
        <w:rPr>
          <w:sz w:val="48"/>
          <w:szCs w:val="48"/>
        </w:rPr>
        <w:t>eDG Transport Document</w:t>
      </w:r>
      <w:r>
        <w:rPr>
          <w:sz w:val="48"/>
          <w:szCs w:val="48"/>
        </w:rPr>
        <w:br/>
        <w:t>WebServices description</w:t>
      </w:r>
    </w:p>
    <w:p w14:paraId="6BC8A5CA" w14:textId="386F5902" w:rsidR="00355F6C" w:rsidRDefault="00982E9D">
      <w:pPr>
        <w:pStyle w:val="StyleDateFrontPage"/>
      </w:pPr>
      <w:del w:id="0" w:author="Jean-Philippe MECHIN" w:date="2020-12-16T15:39:00Z">
        <w:r w:rsidDel="00DF0A8A">
          <w:delText>28</w:delText>
        </w:r>
      </w:del>
      <w:ins w:id="1" w:author="Jean-Philippe MECHIN" w:date="2020-12-16T15:39:00Z">
        <w:r w:rsidR="00DF0A8A">
          <w:t>1</w:t>
        </w:r>
        <w:del w:id="2" w:author="Stefan Willmeroth" w:date="2020-12-17T10:01:00Z">
          <w:r w:rsidR="00DF0A8A" w:rsidDel="005D6193">
            <w:delText>6</w:delText>
          </w:r>
        </w:del>
      </w:ins>
      <w:ins w:id="3" w:author="Stefan Willmeroth" w:date="2020-12-17T10:01:00Z">
        <w:r w:rsidR="005D6193">
          <w:t>7</w:t>
        </w:r>
      </w:ins>
      <w:r w:rsidR="00691B38">
        <w:t>/</w:t>
      </w:r>
      <w:del w:id="4" w:author="Jean-Philippe MECHIN" w:date="2020-12-16T15:39:00Z">
        <w:r w:rsidR="00691B38" w:rsidDel="00DF0A8A">
          <w:delText>05</w:delText>
        </w:r>
      </w:del>
      <w:ins w:id="5" w:author="Jean-Philippe MECHIN" w:date="2020-12-16T15:39:00Z">
        <w:r w:rsidR="00DF0A8A">
          <w:t>12</w:t>
        </w:r>
      </w:ins>
      <w:r w:rsidR="00691B38">
        <w:t>/</w:t>
      </w:r>
      <w:r>
        <w:t>2020</w:t>
      </w:r>
    </w:p>
    <w:p w14:paraId="0B8D3757" w14:textId="77777777" w:rsidR="00355F6C" w:rsidRDefault="00355F6C">
      <w:pPr>
        <w:pStyle w:val="Corpsdetexte1"/>
        <w:rPr>
          <w:lang w:val="fr-FR"/>
        </w:rPr>
      </w:pPr>
    </w:p>
    <w:p w14:paraId="4390A8F2" w14:textId="77777777" w:rsidR="00355F6C" w:rsidRDefault="00355F6C">
      <w:pPr>
        <w:pStyle w:val="Corpsdetexte1"/>
        <w:rPr>
          <w:lang w:val="fr-FR"/>
        </w:rPr>
      </w:pPr>
    </w:p>
    <w:p w14:paraId="1FAE296D" w14:textId="77777777" w:rsidR="00355F6C" w:rsidRDefault="00355F6C">
      <w:pPr>
        <w:pStyle w:val="Corpsdetexte1"/>
        <w:rPr>
          <w:lang w:val="fr-FR"/>
        </w:rPr>
      </w:pPr>
    </w:p>
    <w:p w14:paraId="77780872" w14:textId="77777777" w:rsidR="00355F6C" w:rsidRDefault="00355F6C">
      <w:pPr>
        <w:pStyle w:val="Corpsdetexte1"/>
        <w:rPr>
          <w:lang w:val="fr-FR"/>
        </w:rPr>
      </w:pPr>
    </w:p>
    <w:p w14:paraId="52E8F30D" w14:textId="77777777" w:rsidR="00355F6C" w:rsidRDefault="00355F6C">
      <w:pPr>
        <w:pStyle w:val="Corpsdetexte1"/>
        <w:rPr>
          <w:lang w:val="fr-FR"/>
        </w:rPr>
      </w:pPr>
    </w:p>
    <w:p w14:paraId="4DC11A74" w14:textId="05B1F2DF" w:rsidR="00355F6C" w:rsidRDefault="000E750A">
      <w:pPr>
        <w:pStyle w:val="Corpsdetexte1"/>
        <w:rPr>
          <w:lang w:val="fr-FR"/>
        </w:rPr>
      </w:pPr>
      <w:ins w:id="6" w:author="Jean-Philippe MECHIN" w:date="2020-12-16T17:01:00Z">
        <w:r w:rsidRPr="003F4FEC">
          <w:rPr>
            <w:highlight w:val="yellow"/>
            <w:lang w:val="fr-FR"/>
            <w:rPrChange w:id="7" w:author="Jean-Philippe MECHIN" w:date="2020-12-16T17:02:00Z">
              <w:rPr>
                <w:lang w:val="fr-FR"/>
              </w:rPr>
            </w:rPrChange>
          </w:rPr>
          <w:t>Document updated to chapter 3</w:t>
        </w:r>
      </w:ins>
      <w:ins w:id="8" w:author="Jean-Philippe MECHIN" w:date="2020-12-16T17:02:00Z">
        <w:r w:rsidRPr="003F4FEC">
          <w:rPr>
            <w:highlight w:val="yellow"/>
            <w:lang w:val="fr-FR"/>
            <w:rPrChange w:id="9" w:author="Jean-Philippe MECHIN" w:date="2020-12-16T17:02:00Z">
              <w:rPr>
                <w:lang w:val="fr-FR"/>
              </w:rPr>
            </w:rPrChange>
          </w:rPr>
          <w:t>.2</w:t>
        </w:r>
      </w:ins>
    </w:p>
    <w:p w14:paraId="0420C117" w14:textId="77777777" w:rsidR="00355F6C" w:rsidRDefault="00355F6C">
      <w:pPr>
        <w:pStyle w:val="Corpsdetexte1"/>
        <w:rPr>
          <w:lang w:val="fr-FR"/>
        </w:rPr>
      </w:pPr>
    </w:p>
    <w:p w14:paraId="779C46E0" w14:textId="77777777" w:rsidR="00355F6C" w:rsidRDefault="00355F6C">
      <w:pPr>
        <w:pStyle w:val="Corpsdetexte1"/>
        <w:rPr>
          <w:lang w:val="fr-FR"/>
        </w:rPr>
      </w:pPr>
    </w:p>
    <w:p w14:paraId="4157F011" w14:textId="77777777" w:rsidR="00355F6C" w:rsidRDefault="00355F6C">
      <w:pPr>
        <w:pStyle w:val="Corpsdetexte1"/>
        <w:rPr>
          <w:lang w:val="fr-FR"/>
        </w:rPr>
      </w:pPr>
    </w:p>
    <w:p w14:paraId="65A19D35" w14:textId="77777777" w:rsidR="00355F6C" w:rsidRDefault="00355F6C">
      <w:pPr>
        <w:pStyle w:val="Corpsdetexte1"/>
        <w:rPr>
          <w:lang w:val="fr-FR"/>
        </w:rPr>
      </w:pPr>
    </w:p>
    <w:p w14:paraId="0418DCB7" w14:textId="77777777" w:rsidR="00355F6C" w:rsidRDefault="00355F6C">
      <w:pPr>
        <w:pStyle w:val="Corpsdetexte1"/>
        <w:rPr>
          <w:lang w:val="fr-FR"/>
        </w:rPr>
      </w:pPr>
    </w:p>
    <w:p w14:paraId="48D7FF85" w14:textId="77777777" w:rsidR="00355F6C" w:rsidRDefault="00355F6C">
      <w:pPr>
        <w:pStyle w:val="Corpsdetexte1"/>
        <w:rPr>
          <w:lang w:val="fr-FR"/>
        </w:rPr>
      </w:pPr>
    </w:p>
    <w:p w14:paraId="21725D25" w14:textId="77777777" w:rsidR="00355F6C" w:rsidRPr="00C5581C" w:rsidRDefault="00355F6C">
      <w:pPr>
        <w:pStyle w:val="Corpsdetexte1"/>
        <w:rPr>
          <w:lang w:val="fr-FR"/>
        </w:rPr>
        <w:sectPr w:rsidR="00355F6C" w:rsidRPr="00C5581C">
          <w:headerReference w:type="default" r:id="rId8"/>
          <w:footerReference w:type="default" r:id="rId9"/>
          <w:pgSz w:w="11906" w:h="16838"/>
          <w:pgMar w:top="2268" w:right="1418" w:bottom="1418" w:left="1418" w:header="567" w:footer="567" w:gutter="0"/>
          <w:cols w:space="720"/>
          <w:formProt w:val="0"/>
          <w:docGrid w:linePitch="360" w:charSpace="2047"/>
        </w:sectPr>
      </w:pPr>
    </w:p>
    <w:p w14:paraId="3B6C2763" w14:textId="77777777" w:rsidR="00355F6C" w:rsidRDefault="00691B38">
      <w:pPr>
        <w:pStyle w:val="StyleTableofcontents"/>
      </w:pPr>
      <w:r>
        <w:rPr>
          <w:lang w:val="en-GB"/>
        </w:rPr>
        <w:lastRenderedPageBreak/>
        <w:t>Table of contents</w:t>
      </w:r>
    </w:p>
    <w:p w14:paraId="67B338B3" w14:textId="0910C296" w:rsidR="000E750A" w:rsidRDefault="00691B38">
      <w:pPr>
        <w:pStyle w:val="Verzeichnis1"/>
        <w:tabs>
          <w:tab w:val="left" w:pos="400"/>
          <w:tab w:val="right" w:leader="dot" w:pos="9060"/>
        </w:tabs>
        <w:rPr>
          <w:ins w:id="21" w:author="Jean-Philippe MECHIN" w:date="2020-12-16T17:00:00Z"/>
          <w:rFonts w:asciiTheme="minorHAnsi" w:eastAsiaTheme="minorEastAsia" w:hAnsiTheme="minorHAnsi" w:cstheme="minorBidi"/>
          <w:noProof/>
          <w:sz w:val="22"/>
          <w:szCs w:val="22"/>
        </w:rPr>
      </w:pPr>
      <w:r>
        <w:rPr>
          <w:rFonts w:cs="Mangal"/>
          <w:smallCaps/>
          <w:sz w:val="22"/>
          <w:szCs w:val="22"/>
        </w:rPr>
        <w:fldChar w:fldCharType="begin"/>
      </w:r>
      <w:r>
        <w:instrText>TOC \z \o "1-3" \u \h</w:instrText>
      </w:r>
      <w:r>
        <w:rPr>
          <w:rFonts w:cs="Mangal"/>
          <w:smallCaps/>
          <w:sz w:val="22"/>
          <w:szCs w:val="22"/>
        </w:rPr>
        <w:fldChar w:fldCharType="separate"/>
      </w:r>
      <w:bookmarkStart w:id="22" w:name="_Toc80776560"/>
      <w:bookmarkEnd w:id="22"/>
      <w:ins w:id="23" w:author="Jean-Philippe MECHIN" w:date="2020-12-16T17:00:00Z">
        <w:r w:rsidR="000E750A" w:rsidRPr="00A70226">
          <w:rPr>
            <w:rStyle w:val="Hyperlink"/>
            <w:noProof/>
          </w:rPr>
          <w:fldChar w:fldCharType="begin"/>
        </w:r>
        <w:r w:rsidR="000E750A" w:rsidRPr="00A70226">
          <w:rPr>
            <w:rStyle w:val="Hyperlink"/>
            <w:noProof/>
          </w:rPr>
          <w:instrText xml:space="preserve"> </w:instrText>
        </w:r>
        <w:r w:rsidR="000E750A">
          <w:rPr>
            <w:noProof/>
          </w:rPr>
          <w:instrText>HYPERLINK \l "_Toc59030467"</w:instrText>
        </w:r>
        <w:r w:rsidR="000E750A" w:rsidRPr="00A70226">
          <w:rPr>
            <w:rStyle w:val="Hyperlink"/>
            <w:noProof/>
          </w:rPr>
          <w:instrText xml:space="preserve"> </w:instrText>
        </w:r>
        <w:r w:rsidR="000E750A" w:rsidRPr="00A70226">
          <w:rPr>
            <w:rStyle w:val="Hyperlink"/>
            <w:noProof/>
          </w:rPr>
          <w:fldChar w:fldCharType="separate"/>
        </w:r>
        <w:r w:rsidR="000E750A" w:rsidRPr="00A70226">
          <w:rPr>
            <w:rStyle w:val="Hyperlink"/>
            <w:noProof/>
            <w:lang w:val="en-GB"/>
          </w:rPr>
          <w:t>1</w:t>
        </w:r>
        <w:r w:rsidR="000E750A">
          <w:rPr>
            <w:rFonts w:asciiTheme="minorHAnsi" w:eastAsiaTheme="minorEastAsia" w:hAnsiTheme="minorHAnsi" w:cstheme="minorBidi"/>
            <w:noProof/>
            <w:sz w:val="22"/>
            <w:szCs w:val="22"/>
          </w:rPr>
          <w:tab/>
        </w:r>
        <w:r w:rsidR="000E750A" w:rsidRPr="00A70226">
          <w:rPr>
            <w:rStyle w:val="Hyperlink"/>
            <w:noProof/>
            <w:lang w:val="en-GB"/>
          </w:rPr>
          <w:t>Purpose of the document</w:t>
        </w:r>
        <w:r w:rsidR="000E750A">
          <w:rPr>
            <w:noProof/>
            <w:webHidden/>
          </w:rPr>
          <w:tab/>
        </w:r>
        <w:r w:rsidR="000E750A">
          <w:rPr>
            <w:noProof/>
            <w:webHidden/>
          </w:rPr>
          <w:fldChar w:fldCharType="begin"/>
        </w:r>
        <w:r w:rsidR="000E750A">
          <w:rPr>
            <w:noProof/>
            <w:webHidden/>
          </w:rPr>
          <w:instrText xml:space="preserve"> PAGEREF _Toc59030467 \h </w:instrText>
        </w:r>
      </w:ins>
      <w:r w:rsidR="000E750A">
        <w:rPr>
          <w:noProof/>
          <w:webHidden/>
        </w:rPr>
      </w:r>
      <w:r w:rsidR="000E750A">
        <w:rPr>
          <w:noProof/>
          <w:webHidden/>
        </w:rPr>
        <w:fldChar w:fldCharType="separate"/>
      </w:r>
      <w:ins w:id="24" w:author="Stefan Willmeroth" w:date="2020-12-17T10:02:00Z">
        <w:r w:rsidR="00E74CC4">
          <w:rPr>
            <w:noProof/>
            <w:webHidden/>
          </w:rPr>
          <w:t>4</w:t>
        </w:r>
      </w:ins>
      <w:ins w:id="25" w:author="Jean-Philippe MECHIN" w:date="2020-12-16T17:00:00Z">
        <w:r w:rsidR="000E750A">
          <w:rPr>
            <w:noProof/>
            <w:webHidden/>
          </w:rPr>
          <w:fldChar w:fldCharType="end"/>
        </w:r>
        <w:r w:rsidR="000E750A" w:rsidRPr="00A70226">
          <w:rPr>
            <w:rStyle w:val="Hyperlink"/>
            <w:noProof/>
          </w:rPr>
          <w:fldChar w:fldCharType="end"/>
        </w:r>
      </w:ins>
    </w:p>
    <w:p w14:paraId="61931486" w14:textId="006C3910" w:rsidR="000E750A" w:rsidRDefault="000E750A">
      <w:pPr>
        <w:pStyle w:val="Verzeichnis1"/>
        <w:tabs>
          <w:tab w:val="left" w:pos="400"/>
          <w:tab w:val="right" w:leader="dot" w:pos="9060"/>
        </w:tabs>
        <w:rPr>
          <w:ins w:id="26" w:author="Jean-Philippe MECHIN" w:date="2020-12-16T17:00:00Z"/>
          <w:rFonts w:asciiTheme="minorHAnsi" w:eastAsiaTheme="minorEastAsia" w:hAnsiTheme="minorHAnsi" w:cstheme="minorBidi"/>
          <w:noProof/>
          <w:sz w:val="22"/>
          <w:szCs w:val="22"/>
        </w:rPr>
      </w:pPr>
      <w:ins w:id="27"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"_Toc59030468"</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2</w:t>
        </w:r>
        <w:r>
          <w:rPr>
            <w:rFonts w:asciiTheme="minorHAnsi" w:eastAsiaTheme="minorEastAsia" w:hAnsiTheme="minorHAnsi" w:cstheme="minorBidi"/>
            <w:noProof/>
            <w:sz w:val="22"/>
            <w:szCs w:val="22"/>
          </w:rPr>
          <w:tab/>
        </w:r>
        <w:r w:rsidRPr="00A70226">
          <w:rPr>
            <w:rStyle w:val="Hyperlink"/>
            <w:noProof/>
            <w:lang w:val="en-GB"/>
          </w:rPr>
          <w:t>Prerequisite</w:t>
        </w:r>
        <w:r>
          <w:rPr>
            <w:noProof/>
            <w:webHidden/>
          </w:rPr>
          <w:tab/>
        </w:r>
        <w:r>
          <w:rPr>
            <w:noProof/>
            <w:webHidden/>
          </w:rPr>
          <w:fldChar w:fldCharType="begin"/>
        </w:r>
        <w:r>
          <w:rPr>
            <w:noProof/>
            <w:webHidden/>
          </w:rPr>
          <w:instrText xml:space="preserve"> PAGEREF _Toc59030468 \h </w:instrText>
        </w:r>
      </w:ins>
      <w:r>
        <w:rPr>
          <w:noProof/>
          <w:webHidden/>
        </w:rPr>
      </w:r>
      <w:r>
        <w:rPr>
          <w:noProof/>
          <w:webHidden/>
        </w:rPr>
        <w:fldChar w:fldCharType="separate"/>
      </w:r>
      <w:ins w:id="28" w:author="Stefan Willmeroth" w:date="2020-12-17T10:02:00Z">
        <w:r w:rsidR="00E74CC4">
          <w:rPr>
            <w:noProof/>
            <w:webHidden/>
          </w:rPr>
          <w:t>5</w:t>
        </w:r>
      </w:ins>
      <w:ins w:id="29" w:author="Jean-Philippe MECHIN" w:date="2020-12-16T17:00:00Z">
        <w:r>
          <w:rPr>
            <w:noProof/>
            <w:webHidden/>
          </w:rPr>
          <w:fldChar w:fldCharType="end"/>
        </w:r>
        <w:r w:rsidRPr="00A70226">
          <w:rPr>
            <w:rStyle w:val="Hyperlink"/>
            <w:noProof/>
          </w:rPr>
          <w:fldChar w:fldCharType="end"/>
        </w:r>
      </w:ins>
    </w:p>
    <w:p w14:paraId="62874F4A" w14:textId="6F7FFCBE" w:rsidR="000E750A" w:rsidRDefault="000E750A">
      <w:pPr>
        <w:pStyle w:val="Verzeichnis1"/>
        <w:tabs>
          <w:tab w:val="left" w:pos="400"/>
          <w:tab w:val="right" w:leader="dot" w:pos="9060"/>
        </w:tabs>
        <w:rPr>
          <w:ins w:id="30" w:author="Jean-Philippe MECHIN" w:date="2020-12-16T17:00:00Z"/>
          <w:rFonts w:asciiTheme="minorHAnsi" w:eastAsiaTheme="minorEastAsia" w:hAnsiTheme="minorHAnsi" w:cstheme="minorBidi"/>
          <w:noProof/>
          <w:sz w:val="22"/>
          <w:szCs w:val="22"/>
        </w:rPr>
      </w:pPr>
      <w:ins w:id="31"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"_Toc59030469"</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3</w:t>
        </w:r>
        <w:r>
          <w:rPr>
            <w:rFonts w:asciiTheme="minorHAnsi" w:eastAsiaTheme="minorEastAsia" w:hAnsiTheme="minorHAnsi" w:cstheme="minorBidi"/>
            <w:noProof/>
            <w:sz w:val="22"/>
            <w:szCs w:val="22"/>
          </w:rPr>
          <w:tab/>
        </w:r>
        <w:r w:rsidRPr="00A70226">
          <w:rPr>
            <w:rStyle w:val="Hyperlink"/>
            <w:noProof/>
            <w:lang w:val="en-GB"/>
          </w:rPr>
          <w:t>DIFFERENTS TYPE OF WEBSERVICES</w:t>
        </w:r>
        <w:r>
          <w:rPr>
            <w:noProof/>
            <w:webHidden/>
          </w:rPr>
          <w:tab/>
        </w:r>
        <w:r>
          <w:rPr>
            <w:noProof/>
            <w:webHidden/>
          </w:rPr>
          <w:fldChar w:fldCharType="begin"/>
        </w:r>
        <w:r>
          <w:rPr>
            <w:noProof/>
            <w:webHidden/>
          </w:rPr>
          <w:instrText xml:space="preserve"> PAGEREF _Toc59030469 \h </w:instrText>
        </w:r>
      </w:ins>
      <w:r>
        <w:rPr>
          <w:noProof/>
          <w:webHidden/>
        </w:rPr>
      </w:r>
      <w:r>
        <w:rPr>
          <w:noProof/>
          <w:webHidden/>
        </w:rPr>
        <w:fldChar w:fldCharType="separate"/>
      </w:r>
      <w:ins w:id="32" w:author="Stefan Willmeroth" w:date="2020-12-17T10:02:00Z">
        <w:r w:rsidR="00E74CC4">
          <w:rPr>
            <w:noProof/>
            <w:webHidden/>
          </w:rPr>
          <w:t>6</w:t>
        </w:r>
      </w:ins>
      <w:ins w:id="33" w:author="Jean-Philippe MECHIN" w:date="2020-12-16T17:00:00Z">
        <w:r>
          <w:rPr>
            <w:noProof/>
            <w:webHidden/>
          </w:rPr>
          <w:fldChar w:fldCharType="end"/>
        </w:r>
        <w:r w:rsidRPr="00A70226">
          <w:rPr>
            <w:rStyle w:val="Hyperlink"/>
            <w:noProof/>
          </w:rPr>
          <w:fldChar w:fldCharType="end"/>
        </w:r>
      </w:ins>
    </w:p>
    <w:p w14:paraId="7BF9B853" w14:textId="2C664219" w:rsidR="000E750A" w:rsidRDefault="000E750A">
      <w:pPr>
        <w:pStyle w:val="Verzeichnis2"/>
        <w:tabs>
          <w:tab w:val="left" w:pos="880"/>
          <w:tab w:val="right" w:leader="dot" w:pos="9060"/>
        </w:tabs>
        <w:rPr>
          <w:ins w:id="34" w:author="Jean-Philippe MECHIN" w:date="2020-12-16T17:00:00Z"/>
          <w:rFonts w:asciiTheme="minorHAnsi" w:eastAsiaTheme="minorEastAsia" w:hAnsiTheme="minorHAnsi" w:cstheme="minorBidi"/>
          <w:noProof/>
          <w:sz w:val="22"/>
          <w:szCs w:val="22"/>
        </w:rPr>
      </w:pPr>
      <w:ins w:id="35"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"_Toc59030470"</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3.1</w:t>
        </w:r>
        <w:r>
          <w:rPr>
            <w:rFonts w:asciiTheme="minorHAnsi" w:eastAsiaTheme="minorEastAsia" w:hAnsiTheme="minorHAnsi" w:cstheme="minorBidi"/>
            <w:noProof/>
            <w:sz w:val="22"/>
            <w:szCs w:val="22"/>
          </w:rPr>
          <w:tab/>
        </w:r>
        <w:r w:rsidRPr="00A70226">
          <w:rPr>
            <w:rStyle w:val="Hyperlink"/>
            <w:noProof/>
            <w:lang w:val="en-GB"/>
          </w:rPr>
          <w:t>TP1 DG Webservices for TP2</w:t>
        </w:r>
        <w:r>
          <w:rPr>
            <w:noProof/>
            <w:webHidden/>
          </w:rPr>
          <w:tab/>
        </w:r>
        <w:r>
          <w:rPr>
            <w:noProof/>
            <w:webHidden/>
          </w:rPr>
          <w:fldChar w:fldCharType="begin"/>
        </w:r>
        <w:r>
          <w:rPr>
            <w:noProof/>
            <w:webHidden/>
          </w:rPr>
          <w:instrText xml:space="preserve"> PAGEREF _Toc59030470 \h </w:instrText>
        </w:r>
      </w:ins>
      <w:r>
        <w:rPr>
          <w:noProof/>
          <w:webHidden/>
        </w:rPr>
      </w:r>
      <w:r>
        <w:rPr>
          <w:noProof/>
          <w:webHidden/>
        </w:rPr>
        <w:fldChar w:fldCharType="separate"/>
      </w:r>
      <w:ins w:id="36" w:author="Stefan Willmeroth" w:date="2020-12-17T10:02:00Z">
        <w:r w:rsidR="00E74CC4">
          <w:rPr>
            <w:noProof/>
            <w:webHidden/>
          </w:rPr>
          <w:t>7</w:t>
        </w:r>
      </w:ins>
      <w:ins w:id="37" w:author="Jean-Philippe MECHIN" w:date="2020-12-16T17:00:00Z">
        <w:r>
          <w:rPr>
            <w:noProof/>
            <w:webHidden/>
          </w:rPr>
          <w:fldChar w:fldCharType="end"/>
        </w:r>
        <w:r w:rsidRPr="00A70226">
          <w:rPr>
            <w:rStyle w:val="Hyperlink"/>
            <w:noProof/>
          </w:rPr>
          <w:fldChar w:fldCharType="end"/>
        </w:r>
      </w:ins>
    </w:p>
    <w:p w14:paraId="36213E51" w14:textId="7F49DF39" w:rsidR="000E750A" w:rsidRDefault="000E750A">
      <w:pPr>
        <w:pStyle w:val="Verzeichnis2"/>
        <w:tabs>
          <w:tab w:val="left" w:pos="880"/>
          <w:tab w:val="right" w:leader="dot" w:pos="9060"/>
        </w:tabs>
        <w:rPr>
          <w:ins w:id="38" w:author="Jean-Philippe MECHIN" w:date="2020-12-16T17:00:00Z"/>
          <w:rFonts w:asciiTheme="minorHAnsi" w:eastAsiaTheme="minorEastAsia" w:hAnsiTheme="minorHAnsi" w:cstheme="minorBidi"/>
          <w:noProof/>
          <w:sz w:val="22"/>
          <w:szCs w:val="22"/>
        </w:rPr>
      </w:pPr>
      <w:ins w:id="39"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"_Toc59030471"</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3.2</w:t>
        </w:r>
        <w:r>
          <w:rPr>
            <w:rFonts w:asciiTheme="minorHAnsi" w:eastAsiaTheme="minorEastAsia" w:hAnsiTheme="minorHAnsi" w:cstheme="minorBidi"/>
            <w:noProof/>
            <w:sz w:val="22"/>
            <w:szCs w:val="22"/>
          </w:rPr>
          <w:tab/>
        </w:r>
        <w:r w:rsidRPr="00A70226">
          <w:rPr>
            <w:rStyle w:val="Hyperlink"/>
            <w:noProof/>
            <w:lang w:val="en-GB"/>
          </w:rPr>
          <w:t>TP1 Authority DG Webservices for Public body</w:t>
        </w:r>
        <w:r>
          <w:rPr>
            <w:noProof/>
            <w:webHidden/>
          </w:rPr>
          <w:tab/>
        </w:r>
        <w:r>
          <w:rPr>
            <w:noProof/>
            <w:webHidden/>
          </w:rPr>
          <w:fldChar w:fldCharType="begin"/>
        </w:r>
        <w:r>
          <w:rPr>
            <w:noProof/>
            <w:webHidden/>
          </w:rPr>
          <w:instrText xml:space="preserve"> PAGEREF _Toc59030471 \h </w:instrText>
        </w:r>
      </w:ins>
      <w:r>
        <w:rPr>
          <w:noProof/>
          <w:webHidden/>
        </w:rPr>
      </w:r>
      <w:r>
        <w:rPr>
          <w:noProof/>
          <w:webHidden/>
        </w:rPr>
        <w:fldChar w:fldCharType="separate"/>
      </w:r>
      <w:ins w:id="40" w:author="Stefan Willmeroth" w:date="2020-12-17T10:02:00Z">
        <w:r w:rsidR="00E74CC4">
          <w:rPr>
            <w:noProof/>
            <w:webHidden/>
          </w:rPr>
          <w:t>8</w:t>
        </w:r>
      </w:ins>
      <w:ins w:id="41" w:author="Jean-Philippe MECHIN" w:date="2020-12-16T17:00:00Z">
        <w:r>
          <w:rPr>
            <w:noProof/>
            <w:webHidden/>
          </w:rPr>
          <w:fldChar w:fldCharType="end"/>
        </w:r>
        <w:r w:rsidRPr="00A70226">
          <w:rPr>
            <w:rStyle w:val="Hyperlink"/>
            <w:noProof/>
          </w:rPr>
          <w:fldChar w:fldCharType="end"/>
        </w:r>
      </w:ins>
    </w:p>
    <w:p w14:paraId="34606E23" w14:textId="7F1C6115" w:rsidR="000E750A" w:rsidRDefault="000E750A">
      <w:pPr>
        <w:pStyle w:val="Verzeichnis2"/>
        <w:tabs>
          <w:tab w:val="left" w:pos="880"/>
          <w:tab w:val="right" w:leader="dot" w:pos="9060"/>
        </w:tabs>
        <w:rPr>
          <w:ins w:id="42" w:author="Jean-Philippe MECHIN" w:date="2020-12-16T17:00:00Z"/>
          <w:rFonts w:asciiTheme="minorHAnsi" w:eastAsiaTheme="minorEastAsia" w:hAnsiTheme="minorHAnsi" w:cstheme="minorBidi"/>
          <w:noProof/>
          <w:sz w:val="22"/>
          <w:szCs w:val="22"/>
        </w:rPr>
      </w:pPr>
      <w:ins w:id="43"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"_Toc59030472"</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3.3</w:t>
        </w:r>
        <w:r>
          <w:rPr>
            <w:rFonts w:asciiTheme="minorHAnsi" w:eastAsiaTheme="minorEastAsia" w:hAnsiTheme="minorHAnsi" w:cstheme="minorBidi"/>
            <w:noProof/>
            <w:sz w:val="22"/>
            <w:szCs w:val="22"/>
          </w:rPr>
          <w:tab/>
        </w:r>
        <w:r w:rsidRPr="00A70226">
          <w:rPr>
            <w:rStyle w:val="Hyperlink"/>
            <w:noProof/>
            <w:lang w:val="en-GB"/>
          </w:rPr>
          <w:t>TP1 Webservices For other TP1</w:t>
        </w:r>
        <w:r>
          <w:rPr>
            <w:noProof/>
            <w:webHidden/>
          </w:rPr>
          <w:tab/>
        </w:r>
        <w:r>
          <w:rPr>
            <w:noProof/>
            <w:webHidden/>
          </w:rPr>
          <w:fldChar w:fldCharType="begin"/>
        </w:r>
        <w:r>
          <w:rPr>
            <w:noProof/>
            <w:webHidden/>
          </w:rPr>
          <w:instrText xml:space="preserve"> PAGEREF _Toc59030472 \h </w:instrText>
        </w:r>
      </w:ins>
      <w:r>
        <w:rPr>
          <w:noProof/>
          <w:webHidden/>
        </w:rPr>
      </w:r>
      <w:r>
        <w:rPr>
          <w:noProof/>
          <w:webHidden/>
        </w:rPr>
        <w:fldChar w:fldCharType="separate"/>
      </w:r>
      <w:ins w:id="44" w:author="Stefan Willmeroth" w:date="2020-12-17T10:02:00Z">
        <w:r w:rsidR="00E74CC4">
          <w:rPr>
            <w:noProof/>
            <w:webHidden/>
          </w:rPr>
          <w:t>9</w:t>
        </w:r>
      </w:ins>
      <w:ins w:id="45" w:author="Jean-Philippe MECHIN" w:date="2020-12-16T17:00:00Z">
        <w:r>
          <w:rPr>
            <w:noProof/>
            <w:webHidden/>
          </w:rPr>
          <w:fldChar w:fldCharType="end"/>
        </w:r>
        <w:r w:rsidRPr="00A70226">
          <w:rPr>
            <w:rStyle w:val="Hyperlink"/>
            <w:noProof/>
          </w:rPr>
          <w:fldChar w:fldCharType="end"/>
        </w:r>
      </w:ins>
    </w:p>
    <w:p w14:paraId="726DFDD8" w14:textId="741186D9" w:rsidR="000E750A" w:rsidRDefault="000E750A">
      <w:pPr>
        <w:pStyle w:val="Verzeichnis2"/>
        <w:tabs>
          <w:tab w:val="left" w:pos="880"/>
          <w:tab w:val="right" w:leader="dot" w:pos="9060"/>
        </w:tabs>
        <w:rPr>
          <w:ins w:id="46" w:author="Jean-Philippe MECHIN" w:date="2020-12-16T17:00:00Z"/>
          <w:rFonts w:asciiTheme="minorHAnsi" w:eastAsiaTheme="minorEastAsia" w:hAnsiTheme="minorHAnsi" w:cstheme="minorBidi"/>
          <w:noProof/>
          <w:sz w:val="22"/>
          <w:szCs w:val="22"/>
        </w:rPr>
      </w:pPr>
      <w:ins w:id="47"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"_Toc59030473"</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3.4</w:t>
        </w:r>
        <w:r>
          <w:rPr>
            <w:rFonts w:asciiTheme="minorHAnsi" w:eastAsiaTheme="minorEastAsia" w:hAnsiTheme="minorHAnsi" w:cstheme="minorBidi"/>
            <w:noProof/>
            <w:sz w:val="22"/>
            <w:szCs w:val="22"/>
          </w:rPr>
          <w:tab/>
        </w:r>
        <w:r w:rsidRPr="00A70226">
          <w:rPr>
            <w:rStyle w:val="Hyperlink"/>
            <w:noProof/>
            <w:lang w:val="en-GB"/>
          </w:rPr>
          <w:t>TP2 Webservices forTP1</w:t>
        </w:r>
        <w:r>
          <w:rPr>
            <w:noProof/>
            <w:webHidden/>
          </w:rPr>
          <w:tab/>
        </w:r>
        <w:r>
          <w:rPr>
            <w:noProof/>
            <w:webHidden/>
          </w:rPr>
          <w:fldChar w:fldCharType="begin"/>
        </w:r>
        <w:r>
          <w:rPr>
            <w:noProof/>
            <w:webHidden/>
          </w:rPr>
          <w:instrText xml:space="preserve"> PAGEREF _Toc59030473 \h </w:instrText>
        </w:r>
      </w:ins>
      <w:r>
        <w:rPr>
          <w:noProof/>
          <w:webHidden/>
        </w:rPr>
      </w:r>
      <w:r>
        <w:rPr>
          <w:noProof/>
          <w:webHidden/>
        </w:rPr>
        <w:fldChar w:fldCharType="separate"/>
      </w:r>
      <w:ins w:id="48" w:author="Stefan Willmeroth" w:date="2020-12-17T10:02:00Z">
        <w:r w:rsidR="00E74CC4">
          <w:rPr>
            <w:noProof/>
            <w:webHidden/>
          </w:rPr>
          <w:t>9</w:t>
        </w:r>
      </w:ins>
      <w:ins w:id="49" w:author="Jean-Philippe MECHIN" w:date="2020-12-16T17:00:00Z">
        <w:r>
          <w:rPr>
            <w:noProof/>
            <w:webHidden/>
          </w:rPr>
          <w:fldChar w:fldCharType="end"/>
        </w:r>
        <w:r w:rsidRPr="00A70226">
          <w:rPr>
            <w:rStyle w:val="Hyperlink"/>
            <w:noProof/>
          </w:rPr>
          <w:fldChar w:fldCharType="end"/>
        </w:r>
      </w:ins>
    </w:p>
    <w:p w14:paraId="00B02C1A" w14:textId="444B5CF4" w:rsidR="000E750A" w:rsidRDefault="000E750A">
      <w:pPr>
        <w:pStyle w:val="Verzeichnis2"/>
        <w:tabs>
          <w:tab w:val="left" w:pos="880"/>
          <w:tab w:val="right" w:leader="dot" w:pos="9060"/>
        </w:tabs>
        <w:rPr>
          <w:ins w:id="50" w:author="Jean-Philippe MECHIN" w:date="2020-12-16T17:00:00Z"/>
          <w:rFonts w:asciiTheme="minorHAnsi" w:eastAsiaTheme="minorEastAsia" w:hAnsiTheme="minorHAnsi" w:cstheme="minorBidi"/>
          <w:noProof/>
          <w:sz w:val="22"/>
          <w:szCs w:val="22"/>
        </w:rPr>
      </w:pPr>
      <w:ins w:id="51"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"_Toc59030474"</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3.5</w:t>
        </w:r>
        <w:r>
          <w:rPr>
            <w:rFonts w:asciiTheme="minorHAnsi" w:eastAsiaTheme="minorEastAsia" w:hAnsiTheme="minorHAnsi" w:cstheme="minorBidi"/>
            <w:noProof/>
            <w:sz w:val="22"/>
            <w:szCs w:val="22"/>
          </w:rPr>
          <w:tab/>
        </w:r>
        <w:r w:rsidRPr="00A70226">
          <w:rPr>
            <w:rStyle w:val="Hyperlink"/>
            <w:noProof/>
            <w:lang w:val="en-GB"/>
          </w:rPr>
          <w:t>TP1 Webservices for TP1</w:t>
        </w:r>
        <w:r>
          <w:rPr>
            <w:noProof/>
            <w:webHidden/>
          </w:rPr>
          <w:tab/>
        </w:r>
        <w:r>
          <w:rPr>
            <w:noProof/>
            <w:webHidden/>
          </w:rPr>
          <w:fldChar w:fldCharType="begin"/>
        </w:r>
        <w:r>
          <w:rPr>
            <w:noProof/>
            <w:webHidden/>
          </w:rPr>
          <w:instrText xml:space="preserve"> PAGEREF _Toc59030474 \h </w:instrText>
        </w:r>
      </w:ins>
      <w:r>
        <w:rPr>
          <w:noProof/>
          <w:webHidden/>
        </w:rPr>
      </w:r>
      <w:r>
        <w:rPr>
          <w:noProof/>
          <w:webHidden/>
        </w:rPr>
        <w:fldChar w:fldCharType="separate"/>
      </w:r>
      <w:ins w:id="52" w:author="Stefan Willmeroth" w:date="2020-12-17T10:02:00Z">
        <w:r w:rsidR="00E74CC4">
          <w:rPr>
            <w:noProof/>
            <w:webHidden/>
          </w:rPr>
          <w:t>10</w:t>
        </w:r>
      </w:ins>
      <w:ins w:id="53" w:author="Jean-Philippe MECHIN" w:date="2020-12-16T17:00:00Z">
        <w:r>
          <w:rPr>
            <w:noProof/>
            <w:webHidden/>
          </w:rPr>
          <w:fldChar w:fldCharType="end"/>
        </w:r>
        <w:r w:rsidRPr="00A70226">
          <w:rPr>
            <w:rStyle w:val="Hyperlink"/>
            <w:noProof/>
          </w:rPr>
          <w:fldChar w:fldCharType="end"/>
        </w:r>
      </w:ins>
    </w:p>
    <w:p w14:paraId="019892D4" w14:textId="36F1A959" w:rsidR="000E750A" w:rsidRDefault="000E750A">
      <w:pPr>
        <w:pStyle w:val="Verzeichnis1"/>
        <w:tabs>
          <w:tab w:val="left" w:pos="400"/>
          <w:tab w:val="right" w:leader="dot" w:pos="9060"/>
        </w:tabs>
        <w:rPr>
          <w:ins w:id="54" w:author="Jean-Philippe MECHIN" w:date="2020-12-16T17:00:00Z"/>
          <w:rFonts w:asciiTheme="minorHAnsi" w:eastAsiaTheme="minorEastAsia" w:hAnsiTheme="minorHAnsi" w:cstheme="minorBidi"/>
          <w:noProof/>
          <w:sz w:val="22"/>
          <w:szCs w:val="22"/>
        </w:rPr>
      </w:pPr>
      <w:ins w:id="55"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"_Toc59030475"</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4</w:t>
        </w:r>
        <w:r>
          <w:rPr>
            <w:rFonts w:asciiTheme="minorHAnsi" w:eastAsiaTheme="minorEastAsia" w:hAnsiTheme="minorHAnsi" w:cstheme="minorBidi"/>
            <w:noProof/>
            <w:sz w:val="22"/>
            <w:szCs w:val="22"/>
          </w:rPr>
          <w:tab/>
        </w:r>
        <w:r w:rsidRPr="00A70226">
          <w:rPr>
            <w:rStyle w:val="Hyperlink"/>
            <w:noProof/>
            <w:lang w:val="en-GB"/>
          </w:rPr>
          <w:t>TP1InternalServices</w:t>
        </w:r>
        <w:r>
          <w:rPr>
            <w:noProof/>
            <w:webHidden/>
          </w:rPr>
          <w:tab/>
        </w:r>
        <w:r>
          <w:rPr>
            <w:noProof/>
            <w:webHidden/>
          </w:rPr>
          <w:fldChar w:fldCharType="begin"/>
        </w:r>
        <w:r>
          <w:rPr>
            <w:noProof/>
            <w:webHidden/>
          </w:rPr>
          <w:instrText xml:space="preserve"> PAGEREF _Toc59030475 \h </w:instrText>
        </w:r>
      </w:ins>
      <w:r>
        <w:rPr>
          <w:noProof/>
          <w:webHidden/>
        </w:rPr>
      </w:r>
      <w:r>
        <w:rPr>
          <w:noProof/>
          <w:webHidden/>
        </w:rPr>
        <w:fldChar w:fldCharType="separate"/>
      </w:r>
      <w:ins w:id="56" w:author="Stefan Willmeroth" w:date="2020-12-17T10:02:00Z">
        <w:r w:rsidR="00E74CC4">
          <w:rPr>
            <w:noProof/>
            <w:webHidden/>
          </w:rPr>
          <w:t>12</w:t>
        </w:r>
      </w:ins>
      <w:ins w:id="57" w:author="Jean-Philippe MECHIN" w:date="2020-12-16T17:00:00Z">
        <w:r>
          <w:rPr>
            <w:noProof/>
            <w:webHidden/>
          </w:rPr>
          <w:fldChar w:fldCharType="end"/>
        </w:r>
        <w:r w:rsidRPr="00A70226">
          <w:rPr>
            <w:rStyle w:val="Hyperlink"/>
            <w:noProof/>
          </w:rPr>
          <w:fldChar w:fldCharType="end"/>
        </w:r>
      </w:ins>
    </w:p>
    <w:p w14:paraId="55457707" w14:textId="7BE8E2C4" w:rsidR="000E750A" w:rsidRDefault="000E750A">
      <w:pPr>
        <w:pStyle w:val="Verzeichnis2"/>
        <w:tabs>
          <w:tab w:val="left" w:pos="880"/>
          <w:tab w:val="right" w:leader="dot" w:pos="9060"/>
        </w:tabs>
        <w:rPr>
          <w:ins w:id="58" w:author="Jean-Philippe MECHIN" w:date="2020-12-16T17:00:00Z"/>
          <w:rFonts w:asciiTheme="minorHAnsi" w:eastAsiaTheme="minorEastAsia" w:hAnsiTheme="minorHAnsi" w:cstheme="minorBidi"/>
          <w:noProof/>
          <w:sz w:val="22"/>
          <w:szCs w:val="22"/>
        </w:rPr>
      </w:pPr>
      <w:ins w:id="59"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"_Toc59030476"</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4.1</w:t>
        </w:r>
        <w:r>
          <w:rPr>
            <w:rFonts w:asciiTheme="minorHAnsi" w:eastAsiaTheme="minorEastAsia" w:hAnsiTheme="minorHAnsi" w:cstheme="minorBidi"/>
            <w:noProof/>
            <w:sz w:val="22"/>
            <w:szCs w:val="22"/>
          </w:rPr>
          <w:tab/>
        </w:r>
        <w:r w:rsidRPr="00A70226">
          <w:rPr>
            <w:rStyle w:val="Hyperlink"/>
            <w:noProof/>
            <w:lang w:val="en-GB"/>
          </w:rPr>
          <w:t>Mandatory methods</w:t>
        </w:r>
        <w:r>
          <w:rPr>
            <w:noProof/>
            <w:webHidden/>
          </w:rPr>
          <w:tab/>
        </w:r>
        <w:r>
          <w:rPr>
            <w:noProof/>
            <w:webHidden/>
          </w:rPr>
          <w:fldChar w:fldCharType="begin"/>
        </w:r>
        <w:r>
          <w:rPr>
            <w:noProof/>
            <w:webHidden/>
          </w:rPr>
          <w:instrText xml:space="preserve"> PAGEREF _Toc59030476 \h </w:instrText>
        </w:r>
      </w:ins>
      <w:r>
        <w:rPr>
          <w:noProof/>
          <w:webHidden/>
        </w:rPr>
      </w:r>
      <w:r>
        <w:rPr>
          <w:noProof/>
          <w:webHidden/>
        </w:rPr>
        <w:fldChar w:fldCharType="separate"/>
      </w:r>
      <w:ins w:id="60" w:author="Stefan Willmeroth" w:date="2020-12-17T10:02:00Z">
        <w:r w:rsidR="00E74CC4">
          <w:rPr>
            <w:noProof/>
            <w:webHidden/>
          </w:rPr>
          <w:t>12</w:t>
        </w:r>
      </w:ins>
      <w:ins w:id="61" w:author="Jean-Philippe MECHIN" w:date="2020-12-16T17:00:00Z">
        <w:r>
          <w:rPr>
            <w:noProof/>
            <w:webHidden/>
          </w:rPr>
          <w:fldChar w:fldCharType="end"/>
        </w:r>
        <w:r w:rsidRPr="00A70226">
          <w:rPr>
            <w:rStyle w:val="Hyperlink"/>
            <w:noProof/>
          </w:rPr>
          <w:fldChar w:fldCharType="end"/>
        </w:r>
      </w:ins>
    </w:p>
    <w:p w14:paraId="64F42CBB" w14:textId="171281C7" w:rsidR="000E750A" w:rsidRDefault="000E750A">
      <w:pPr>
        <w:pStyle w:val="Verzeichnis3"/>
        <w:tabs>
          <w:tab w:val="left" w:pos="1100"/>
          <w:tab w:val="right" w:leader="dot" w:pos="9060"/>
        </w:tabs>
        <w:rPr>
          <w:ins w:id="62" w:author="Jean-Philippe MECHIN" w:date="2020-12-16T17:00:00Z"/>
          <w:rFonts w:asciiTheme="minorHAnsi" w:eastAsiaTheme="minorEastAsia" w:hAnsiTheme="minorHAnsi" w:cstheme="minorBidi"/>
          <w:noProof/>
          <w:sz w:val="22"/>
          <w:szCs w:val="22"/>
        </w:rPr>
      </w:pPr>
      <w:ins w:id="63"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"_Toc59030477"</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4.1.1</w:t>
        </w:r>
        <w:r>
          <w:rPr>
            <w:rFonts w:asciiTheme="minorHAnsi" w:eastAsiaTheme="minorEastAsia" w:hAnsiTheme="minorHAnsi" w:cstheme="minorBidi"/>
            <w:noProof/>
            <w:sz w:val="22"/>
            <w:szCs w:val="22"/>
          </w:rPr>
          <w:tab/>
        </w:r>
        <w:r w:rsidRPr="00A70226">
          <w:rPr>
            <w:rStyle w:val="Hyperlink"/>
            <w:noProof/>
            <w:lang w:val="en-GB"/>
          </w:rPr>
          <w:t>handleLoadedVehicle</w:t>
        </w:r>
        <w:r>
          <w:rPr>
            <w:noProof/>
            <w:webHidden/>
          </w:rPr>
          <w:tab/>
        </w:r>
        <w:r>
          <w:rPr>
            <w:noProof/>
            <w:webHidden/>
          </w:rPr>
          <w:fldChar w:fldCharType="begin"/>
        </w:r>
        <w:r>
          <w:rPr>
            <w:noProof/>
            <w:webHidden/>
          </w:rPr>
          <w:instrText xml:space="preserve"> PAGEREF _Toc59030477 \h </w:instrText>
        </w:r>
      </w:ins>
      <w:r>
        <w:rPr>
          <w:noProof/>
          <w:webHidden/>
        </w:rPr>
      </w:r>
      <w:r>
        <w:rPr>
          <w:noProof/>
          <w:webHidden/>
        </w:rPr>
        <w:fldChar w:fldCharType="separate"/>
      </w:r>
      <w:ins w:id="64" w:author="Stefan Willmeroth" w:date="2020-12-17T10:02:00Z">
        <w:r w:rsidR="00E74CC4">
          <w:rPr>
            <w:noProof/>
            <w:webHidden/>
          </w:rPr>
          <w:t>12</w:t>
        </w:r>
      </w:ins>
      <w:ins w:id="65" w:author="Jean-Philippe MECHIN" w:date="2020-12-16T17:00:00Z">
        <w:r>
          <w:rPr>
            <w:noProof/>
            <w:webHidden/>
          </w:rPr>
          <w:fldChar w:fldCharType="end"/>
        </w:r>
        <w:r w:rsidRPr="00A70226">
          <w:rPr>
            <w:rStyle w:val="Hyperlink"/>
            <w:noProof/>
          </w:rPr>
          <w:fldChar w:fldCharType="end"/>
        </w:r>
      </w:ins>
    </w:p>
    <w:p w14:paraId="0664E3B8" w14:textId="4FBD0A20" w:rsidR="000E750A" w:rsidRDefault="000E750A">
      <w:pPr>
        <w:pStyle w:val="Verzeichnis3"/>
        <w:tabs>
          <w:tab w:val="left" w:pos="1100"/>
          <w:tab w:val="right" w:leader="dot" w:pos="9060"/>
        </w:tabs>
        <w:rPr>
          <w:ins w:id="66" w:author="Jean-Philippe MECHIN" w:date="2020-12-16T17:00:00Z"/>
          <w:rFonts w:asciiTheme="minorHAnsi" w:eastAsiaTheme="minorEastAsia" w:hAnsiTheme="minorHAnsi" w:cstheme="minorBidi"/>
          <w:noProof/>
          <w:sz w:val="22"/>
          <w:szCs w:val="22"/>
        </w:rPr>
      </w:pPr>
      <w:ins w:id="67"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"_Toc59030478"</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4.1.2</w:t>
        </w:r>
        <w:r>
          <w:rPr>
            <w:rFonts w:asciiTheme="minorHAnsi" w:eastAsiaTheme="minorEastAsia" w:hAnsiTheme="minorHAnsi" w:cstheme="minorBidi"/>
            <w:noProof/>
            <w:sz w:val="22"/>
            <w:szCs w:val="22"/>
          </w:rPr>
          <w:tab/>
        </w:r>
        <w:r w:rsidRPr="00A70226">
          <w:rPr>
            <w:rStyle w:val="Hyperlink"/>
            <w:noProof/>
            <w:lang w:val="en-GB"/>
          </w:rPr>
          <w:t>getDGTDocument</w:t>
        </w:r>
        <w:r>
          <w:rPr>
            <w:noProof/>
            <w:webHidden/>
          </w:rPr>
          <w:tab/>
        </w:r>
        <w:r>
          <w:rPr>
            <w:noProof/>
            <w:webHidden/>
          </w:rPr>
          <w:fldChar w:fldCharType="begin"/>
        </w:r>
        <w:r>
          <w:rPr>
            <w:noProof/>
            <w:webHidden/>
          </w:rPr>
          <w:instrText xml:space="preserve"> PAGEREF _Toc59030478 \h </w:instrText>
        </w:r>
      </w:ins>
      <w:r>
        <w:rPr>
          <w:noProof/>
          <w:webHidden/>
        </w:rPr>
      </w:r>
      <w:r>
        <w:rPr>
          <w:noProof/>
          <w:webHidden/>
        </w:rPr>
        <w:fldChar w:fldCharType="separate"/>
      </w:r>
      <w:ins w:id="68" w:author="Stefan Willmeroth" w:date="2020-12-17T10:02:00Z">
        <w:r w:rsidR="00E74CC4">
          <w:rPr>
            <w:noProof/>
            <w:webHidden/>
          </w:rPr>
          <w:t>13</w:t>
        </w:r>
      </w:ins>
      <w:ins w:id="69" w:author="Jean-Philippe MECHIN" w:date="2020-12-16T17:00:00Z">
        <w:r>
          <w:rPr>
            <w:noProof/>
            <w:webHidden/>
          </w:rPr>
          <w:fldChar w:fldCharType="end"/>
        </w:r>
        <w:r w:rsidRPr="00A70226">
          <w:rPr>
            <w:rStyle w:val="Hyperlink"/>
            <w:noProof/>
          </w:rPr>
          <w:fldChar w:fldCharType="end"/>
        </w:r>
      </w:ins>
    </w:p>
    <w:p w14:paraId="6780BEE4" w14:textId="314A4C9A" w:rsidR="000E750A" w:rsidRDefault="000E750A">
      <w:pPr>
        <w:pStyle w:val="Verzeichnis3"/>
        <w:tabs>
          <w:tab w:val="left" w:pos="1100"/>
          <w:tab w:val="right" w:leader="dot" w:pos="9060"/>
        </w:tabs>
        <w:rPr>
          <w:ins w:id="70" w:author="Jean-Philippe MECHIN" w:date="2020-12-16T17:00:00Z"/>
          <w:rFonts w:asciiTheme="minorHAnsi" w:eastAsiaTheme="minorEastAsia" w:hAnsiTheme="minorHAnsi" w:cstheme="minorBidi"/>
          <w:noProof/>
          <w:sz w:val="22"/>
          <w:szCs w:val="22"/>
        </w:rPr>
      </w:pPr>
      <w:ins w:id="71"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"_Toc59030479"</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4.1.3</w:t>
        </w:r>
        <w:r>
          <w:rPr>
            <w:rFonts w:asciiTheme="minorHAnsi" w:eastAsiaTheme="minorEastAsia" w:hAnsiTheme="minorHAnsi" w:cstheme="minorBidi"/>
            <w:noProof/>
            <w:sz w:val="22"/>
            <w:szCs w:val="22"/>
          </w:rPr>
          <w:tab/>
        </w:r>
        <w:r w:rsidRPr="00A70226">
          <w:rPr>
            <w:rStyle w:val="Hyperlink"/>
            <w:noProof/>
            <w:lang w:val="en-GB"/>
          </w:rPr>
          <w:t>getArchiveJourneyList</w:t>
        </w:r>
        <w:r>
          <w:rPr>
            <w:noProof/>
            <w:webHidden/>
          </w:rPr>
          <w:tab/>
        </w:r>
        <w:r>
          <w:rPr>
            <w:noProof/>
            <w:webHidden/>
          </w:rPr>
          <w:fldChar w:fldCharType="begin"/>
        </w:r>
        <w:r>
          <w:rPr>
            <w:noProof/>
            <w:webHidden/>
          </w:rPr>
          <w:instrText xml:space="preserve"> PAGEREF _Toc59030479 \h </w:instrText>
        </w:r>
      </w:ins>
      <w:r>
        <w:rPr>
          <w:noProof/>
          <w:webHidden/>
        </w:rPr>
      </w:r>
      <w:r>
        <w:rPr>
          <w:noProof/>
          <w:webHidden/>
        </w:rPr>
        <w:fldChar w:fldCharType="separate"/>
      </w:r>
      <w:ins w:id="72" w:author="Stefan Willmeroth" w:date="2020-12-17T10:02:00Z">
        <w:r w:rsidR="00E74CC4">
          <w:rPr>
            <w:noProof/>
            <w:webHidden/>
          </w:rPr>
          <w:t>14</w:t>
        </w:r>
      </w:ins>
      <w:ins w:id="73" w:author="Jean-Philippe MECHIN" w:date="2020-12-16T17:00:00Z">
        <w:r>
          <w:rPr>
            <w:noProof/>
            <w:webHidden/>
          </w:rPr>
          <w:fldChar w:fldCharType="end"/>
        </w:r>
        <w:r w:rsidRPr="00A70226">
          <w:rPr>
            <w:rStyle w:val="Hyperlink"/>
            <w:noProof/>
          </w:rPr>
          <w:fldChar w:fldCharType="end"/>
        </w:r>
      </w:ins>
    </w:p>
    <w:p w14:paraId="512821BF" w14:textId="0B73713E" w:rsidR="000E750A" w:rsidRDefault="000E750A">
      <w:pPr>
        <w:pStyle w:val="Verzeichnis3"/>
        <w:tabs>
          <w:tab w:val="left" w:pos="1100"/>
          <w:tab w:val="right" w:leader="dot" w:pos="9060"/>
        </w:tabs>
        <w:rPr>
          <w:ins w:id="74" w:author="Jean-Philippe MECHIN" w:date="2020-12-16T17:00:00Z"/>
          <w:rFonts w:asciiTheme="minorHAnsi" w:eastAsiaTheme="minorEastAsia" w:hAnsiTheme="minorHAnsi" w:cstheme="minorBidi"/>
          <w:noProof/>
          <w:sz w:val="22"/>
          <w:szCs w:val="22"/>
        </w:rPr>
      </w:pPr>
      <w:ins w:id="75"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"_Toc59030480"</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4.1.4</w:t>
        </w:r>
        <w:r>
          <w:rPr>
            <w:rFonts w:asciiTheme="minorHAnsi" w:eastAsiaTheme="minorEastAsia" w:hAnsiTheme="minorHAnsi" w:cstheme="minorBidi"/>
            <w:noProof/>
            <w:sz w:val="22"/>
            <w:szCs w:val="22"/>
          </w:rPr>
          <w:tab/>
        </w:r>
        <w:r w:rsidRPr="00A70226">
          <w:rPr>
            <w:rStyle w:val="Hyperlink"/>
            <w:noProof/>
            <w:lang w:val="en-GB"/>
          </w:rPr>
          <w:t>getTransportUnitByArea</w:t>
        </w:r>
        <w:r>
          <w:rPr>
            <w:noProof/>
            <w:webHidden/>
          </w:rPr>
          <w:tab/>
        </w:r>
        <w:r>
          <w:rPr>
            <w:noProof/>
            <w:webHidden/>
          </w:rPr>
          <w:fldChar w:fldCharType="begin"/>
        </w:r>
        <w:r>
          <w:rPr>
            <w:noProof/>
            <w:webHidden/>
          </w:rPr>
          <w:instrText xml:space="preserve"> PAGEREF _Toc59030480 \h </w:instrText>
        </w:r>
      </w:ins>
      <w:r>
        <w:rPr>
          <w:noProof/>
          <w:webHidden/>
        </w:rPr>
      </w:r>
      <w:r>
        <w:rPr>
          <w:noProof/>
          <w:webHidden/>
        </w:rPr>
        <w:fldChar w:fldCharType="separate"/>
      </w:r>
      <w:ins w:id="76" w:author="Stefan Willmeroth" w:date="2020-12-17T10:02:00Z">
        <w:r w:rsidR="00E74CC4">
          <w:rPr>
            <w:noProof/>
            <w:webHidden/>
          </w:rPr>
          <w:t>15</w:t>
        </w:r>
      </w:ins>
      <w:ins w:id="77" w:author="Jean-Philippe MECHIN" w:date="2020-12-16T17:00:00Z">
        <w:r>
          <w:rPr>
            <w:noProof/>
            <w:webHidden/>
          </w:rPr>
          <w:fldChar w:fldCharType="end"/>
        </w:r>
        <w:r w:rsidRPr="00A70226">
          <w:rPr>
            <w:rStyle w:val="Hyperlink"/>
            <w:noProof/>
          </w:rPr>
          <w:fldChar w:fldCharType="end"/>
        </w:r>
      </w:ins>
    </w:p>
    <w:p w14:paraId="0BA36BF7" w14:textId="3C0E3956" w:rsidR="000E750A" w:rsidRDefault="000E750A">
      <w:pPr>
        <w:pStyle w:val="Verzeichnis2"/>
        <w:tabs>
          <w:tab w:val="left" w:pos="880"/>
          <w:tab w:val="right" w:leader="dot" w:pos="9060"/>
        </w:tabs>
        <w:rPr>
          <w:ins w:id="78" w:author="Jean-Philippe MECHIN" w:date="2020-12-16T17:00:00Z"/>
          <w:rFonts w:asciiTheme="minorHAnsi" w:eastAsiaTheme="minorEastAsia" w:hAnsiTheme="minorHAnsi" w:cstheme="minorBidi"/>
          <w:noProof/>
          <w:sz w:val="22"/>
          <w:szCs w:val="22"/>
        </w:rPr>
      </w:pPr>
      <w:ins w:id="79"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"_Toc59030481"</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4.2</w:t>
        </w:r>
        <w:r>
          <w:rPr>
            <w:rFonts w:asciiTheme="minorHAnsi" w:eastAsiaTheme="minorEastAsia" w:hAnsiTheme="minorHAnsi" w:cstheme="minorBidi"/>
            <w:noProof/>
            <w:sz w:val="22"/>
            <w:szCs w:val="22"/>
          </w:rPr>
          <w:tab/>
        </w:r>
        <w:r w:rsidRPr="00A70226">
          <w:rPr>
            <w:rStyle w:val="Hyperlink"/>
            <w:noProof/>
            <w:lang w:val="en-GB"/>
          </w:rPr>
          <w:t>Optional Methods</w:t>
        </w:r>
        <w:r>
          <w:rPr>
            <w:noProof/>
            <w:webHidden/>
          </w:rPr>
          <w:tab/>
        </w:r>
        <w:r>
          <w:rPr>
            <w:noProof/>
            <w:webHidden/>
          </w:rPr>
          <w:fldChar w:fldCharType="begin"/>
        </w:r>
        <w:r>
          <w:rPr>
            <w:noProof/>
            <w:webHidden/>
          </w:rPr>
          <w:instrText xml:space="preserve"> PAGEREF _Toc59030481 \h </w:instrText>
        </w:r>
      </w:ins>
      <w:r>
        <w:rPr>
          <w:noProof/>
          <w:webHidden/>
        </w:rPr>
      </w:r>
      <w:r>
        <w:rPr>
          <w:noProof/>
          <w:webHidden/>
        </w:rPr>
        <w:fldChar w:fldCharType="separate"/>
      </w:r>
      <w:ins w:id="80" w:author="Stefan Willmeroth" w:date="2020-12-17T10:02:00Z">
        <w:r w:rsidR="00E74CC4">
          <w:rPr>
            <w:noProof/>
            <w:webHidden/>
          </w:rPr>
          <w:t>16</w:t>
        </w:r>
      </w:ins>
      <w:ins w:id="81" w:author="Jean-Philippe MECHIN" w:date="2020-12-16T17:00:00Z">
        <w:r>
          <w:rPr>
            <w:noProof/>
            <w:webHidden/>
          </w:rPr>
          <w:fldChar w:fldCharType="end"/>
        </w:r>
        <w:r w:rsidRPr="00A70226">
          <w:rPr>
            <w:rStyle w:val="Hyperlink"/>
            <w:noProof/>
          </w:rPr>
          <w:fldChar w:fldCharType="end"/>
        </w:r>
      </w:ins>
    </w:p>
    <w:p w14:paraId="17719276" w14:textId="74C87503" w:rsidR="000E750A" w:rsidRDefault="000E750A">
      <w:pPr>
        <w:pStyle w:val="Verzeichnis3"/>
        <w:tabs>
          <w:tab w:val="left" w:pos="1100"/>
          <w:tab w:val="right" w:leader="dot" w:pos="9060"/>
        </w:tabs>
        <w:rPr>
          <w:ins w:id="82" w:author="Jean-Philippe MECHIN" w:date="2020-12-16T17:00:00Z"/>
          <w:rFonts w:asciiTheme="minorHAnsi" w:eastAsiaTheme="minorEastAsia" w:hAnsiTheme="minorHAnsi" w:cstheme="minorBidi"/>
          <w:noProof/>
          <w:sz w:val="22"/>
          <w:szCs w:val="22"/>
        </w:rPr>
      </w:pPr>
      <w:ins w:id="83"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"_Toc59030482"</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4.2.1</w:t>
        </w:r>
        <w:r>
          <w:rPr>
            <w:rFonts w:asciiTheme="minorHAnsi" w:eastAsiaTheme="minorEastAsia" w:hAnsiTheme="minorHAnsi" w:cstheme="minorBidi"/>
            <w:noProof/>
            <w:sz w:val="22"/>
            <w:szCs w:val="22"/>
          </w:rPr>
          <w:tab/>
        </w:r>
        <w:r w:rsidRPr="00A70226">
          <w:rPr>
            <w:rStyle w:val="Hyperlink"/>
            <w:noProof/>
            <w:lang w:val="en-GB"/>
          </w:rPr>
          <w:t>saveTrackingDataVehicle</w:t>
        </w:r>
        <w:r>
          <w:rPr>
            <w:noProof/>
            <w:webHidden/>
          </w:rPr>
          <w:tab/>
        </w:r>
        <w:r>
          <w:rPr>
            <w:noProof/>
            <w:webHidden/>
          </w:rPr>
          <w:fldChar w:fldCharType="begin"/>
        </w:r>
        <w:r>
          <w:rPr>
            <w:noProof/>
            <w:webHidden/>
          </w:rPr>
          <w:instrText xml:space="preserve"> PAGEREF _Toc59030482 \h </w:instrText>
        </w:r>
      </w:ins>
      <w:r>
        <w:rPr>
          <w:noProof/>
          <w:webHidden/>
        </w:rPr>
      </w:r>
      <w:r>
        <w:rPr>
          <w:noProof/>
          <w:webHidden/>
        </w:rPr>
        <w:fldChar w:fldCharType="separate"/>
      </w:r>
      <w:ins w:id="84" w:author="Stefan Willmeroth" w:date="2020-12-17T10:02:00Z">
        <w:r w:rsidR="00E74CC4">
          <w:rPr>
            <w:noProof/>
            <w:webHidden/>
          </w:rPr>
          <w:t>16</w:t>
        </w:r>
      </w:ins>
      <w:ins w:id="85" w:author="Jean-Philippe MECHIN" w:date="2020-12-16T17:00:00Z">
        <w:r>
          <w:rPr>
            <w:noProof/>
            <w:webHidden/>
          </w:rPr>
          <w:fldChar w:fldCharType="end"/>
        </w:r>
        <w:r w:rsidRPr="00A70226">
          <w:rPr>
            <w:rStyle w:val="Hyperlink"/>
            <w:noProof/>
          </w:rPr>
          <w:fldChar w:fldCharType="end"/>
        </w:r>
      </w:ins>
    </w:p>
    <w:p w14:paraId="7B0C8764" w14:textId="6792A145" w:rsidR="000E750A" w:rsidRDefault="000E750A">
      <w:pPr>
        <w:pStyle w:val="Verzeichnis2"/>
        <w:tabs>
          <w:tab w:val="left" w:pos="880"/>
          <w:tab w:val="right" w:leader="dot" w:pos="9060"/>
        </w:tabs>
        <w:rPr>
          <w:ins w:id="86" w:author="Jean-Philippe MECHIN" w:date="2020-12-16T17:00:00Z"/>
          <w:rFonts w:asciiTheme="minorHAnsi" w:eastAsiaTheme="minorEastAsia" w:hAnsiTheme="minorHAnsi" w:cstheme="minorBidi"/>
          <w:noProof/>
          <w:sz w:val="22"/>
          <w:szCs w:val="22"/>
        </w:rPr>
      </w:pPr>
      <w:ins w:id="87"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"_Toc59030483"</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4.3</w:t>
        </w:r>
        <w:r>
          <w:rPr>
            <w:rFonts w:asciiTheme="minorHAnsi" w:eastAsiaTheme="minorEastAsia" w:hAnsiTheme="minorHAnsi" w:cstheme="minorBidi"/>
            <w:noProof/>
            <w:sz w:val="22"/>
            <w:szCs w:val="22"/>
          </w:rPr>
          <w:tab/>
        </w:r>
        <w:r w:rsidRPr="00A70226">
          <w:rPr>
            <w:rStyle w:val="Hyperlink"/>
            <w:noProof/>
            <w:lang w:val="en-GB"/>
          </w:rPr>
          <w:t>sendTP2RegistrationRequest</w:t>
        </w:r>
        <w:r>
          <w:rPr>
            <w:noProof/>
            <w:webHidden/>
          </w:rPr>
          <w:tab/>
        </w:r>
        <w:r>
          <w:rPr>
            <w:noProof/>
            <w:webHidden/>
          </w:rPr>
          <w:fldChar w:fldCharType="begin"/>
        </w:r>
        <w:r>
          <w:rPr>
            <w:noProof/>
            <w:webHidden/>
          </w:rPr>
          <w:instrText xml:space="preserve"> PAGEREF _Toc59030483 \h </w:instrText>
        </w:r>
      </w:ins>
      <w:r>
        <w:rPr>
          <w:noProof/>
          <w:webHidden/>
        </w:rPr>
      </w:r>
      <w:r>
        <w:rPr>
          <w:noProof/>
          <w:webHidden/>
        </w:rPr>
        <w:fldChar w:fldCharType="separate"/>
      </w:r>
      <w:ins w:id="88" w:author="Stefan Willmeroth" w:date="2020-12-17T10:02:00Z">
        <w:r w:rsidR="00E74CC4">
          <w:rPr>
            <w:noProof/>
            <w:webHidden/>
          </w:rPr>
          <w:t>18</w:t>
        </w:r>
      </w:ins>
      <w:ins w:id="89" w:author="Jean-Philippe MECHIN" w:date="2020-12-16T17:00:00Z">
        <w:r>
          <w:rPr>
            <w:noProof/>
            <w:webHidden/>
          </w:rPr>
          <w:fldChar w:fldCharType="end"/>
        </w:r>
        <w:r w:rsidRPr="00A70226">
          <w:rPr>
            <w:rStyle w:val="Hyperlink"/>
            <w:noProof/>
          </w:rPr>
          <w:fldChar w:fldCharType="end"/>
        </w:r>
      </w:ins>
    </w:p>
    <w:p w14:paraId="2AB2EEF5" w14:textId="1AF7D28F" w:rsidR="000E750A" w:rsidRDefault="000E750A">
      <w:pPr>
        <w:pStyle w:val="Verzeichnis1"/>
        <w:tabs>
          <w:tab w:val="left" w:pos="400"/>
          <w:tab w:val="right" w:leader="dot" w:pos="9060"/>
        </w:tabs>
        <w:rPr>
          <w:ins w:id="90" w:author="Jean-Philippe MECHIN" w:date="2020-12-16T17:00:00Z"/>
          <w:rFonts w:asciiTheme="minorHAnsi" w:eastAsiaTheme="minorEastAsia" w:hAnsiTheme="minorHAnsi" w:cstheme="minorBidi"/>
          <w:noProof/>
          <w:sz w:val="22"/>
          <w:szCs w:val="22"/>
        </w:rPr>
      </w:pPr>
      <w:ins w:id="91"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"_Toc59030484"</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5</w:t>
        </w:r>
        <w:r>
          <w:rPr>
            <w:rFonts w:asciiTheme="minorHAnsi" w:eastAsiaTheme="minorEastAsia" w:hAnsiTheme="minorHAnsi" w:cstheme="minorBidi"/>
            <w:noProof/>
            <w:sz w:val="22"/>
            <w:szCs w:val="22"/>
          </w:rPr>
          <w:tab/>
        </w:r>
        <w:r w:rsidRPr="00A70226">
          <w:rPr>
            <w:rStyle w:val="Hyperlink"/>
            <w:noProof/>
            <w:lang w:val="en-GB"/>
          </w:rPr>
          <w:t>TP1ExternalServices</w:t>
        </w:r>
        <w:r>
          <w:rPr>
            <w:noProof/>
            <w:webHidden/>
          </w:rPr>
          <w:tab/>
        </w:r>
        <w:r>
          <w:rPr>
            <w:noProof/>
            <w:webHidden/>
          </w:rPr>
          <w:fldChar w:fldCharType="begin"/>
        </w:r>
        <w:r>
          <w:rPr>
            <w:noProof/>
            <w:webHidden/>
          </w:rPr>
          <w:instrText xml:space="preserve"> PAGEREF _Toc59030484 \h </w:instrText>
        </w:r>
      </w:ins>
      <w:r>
        <w:rPr>
          <w:noProof/>
          <w:webHidden/>
        </w:rPr>
      </w:r>
      <w:r>
        <w:rPr>
          <w:noProof/>
          <w:webHidden/>
        </w:rPr>
        <w:fldChar w:fldCharType="separate"/>
      </w:r>
      <w:ins w:id="92" w:author="Stefan Willmeroth" w:date="2020-12-17T10:02:00Z">
        <w:r w:rsidR="00E74CC4">
          <w:rPr>
            <w:noProof/>
            <w:webHidden/>
          </w:rPr>
          <w:t>20</w:t>
        </w:r>
      </w:ins>
      <w:ins w:id="93" w:author="Jean-Philippe MECHIN" w:date="2020-12-16T17:00:00Z">
        <w:r>
          <w:rPr>
            <w:noProof/>
            <w:webHidden/>
          </w:rPr>
          <w:fldChar w:fldCharType="end"/>
        </w:r>
        <w:r w:rsidRPr="00A70226">
          <w:rPr>
            <w:rStyle w:val="Hyperlink"/>
            <w:noProof/>
          </w:rPr>
          <w:fldChar w:fldCharType="end"/>
        </w:r>
      </w:ins>
    </w:p>
    <w:p w14:paraId="2D85E893" w14:textId="5CC40FB1" w:rsidR="000E750A" w:rsidRDefault="000E750A">
      <w:pPr>
        <w:pStyle w:val="Verzeichnis2"/>
        <w:tabs>
          <w:tab w:val="left" w:pos="880"/>
          <w:tab w:val="right" w:leader="dot" w:pos="9060"/>
        </w:tabs>
        <w:rPr>
          <w:ins w:id="94" w:author="Jean-Philippe MECHIN" w:date="2020-12-16T17:00:00Z"/>
          <w:rFonts w:asciiTheme="minorHAnsi" w:eastAsiaTheme="minorEastAsia" w:hAnsiTheme="minorHAnsi" w:cstheme="minorBidi"/>
          <w:noProof/>
          <w:sz w:val="22"/>
          <w:szCs w:val="22"/>
        </w:rPr>
      </w:pPr>
      <w:ins w:id="95"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"_Toc59030485"</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5.1</w:t>
        </w:r>
        <w:r>
          <w:rPr>
            <w:rFonts w:asciiTheme="minorHAnsi" w:eastAsiaTheme="minorEastAsia" w:hAnsiTheme="minorHAnsi" w:cstheme="minorBidi"/>
            <w:noProof/>
            <w:sz w:val="22"/>
            <w:szCs w:val="22"/>
          </w:rPr>
          <w:tab/>
        </w:r>
        <w:r w:rsidRPr="00A70226">
          <w:rPr>
            <w:rStyle w:val="Hyperlink"/>
            <w:noProof/>
            <w:lang w:val="en-GB"/>
          </w:rPr>
          <w:t>Mandatory methods</w:t>
        </w:r>
        <w:r>
          <w:rPr>
            <w:noProof/>
            <w:webHidden/>
          </w:rPr>
          <w:tab/>
        </w:r>
        <w:r>
          <w:rPr>
            <w:noProof/>
            <w:webHidden/>
          </w:rPr>
          <w:fldChar w:fldCharType="begin"/>
        </w:r>
        <w:r>
          <w:rPr>
            <w:noProof/>
            <w:webHidden/>
          </w:rPr>
          <w:instrText xml:space="preserve"> PAGEREF _Toc59030485 \h </w:instrText>
        </w:r>
      </w:ins>
      <w:r>
        <w:rPr>
          <w:noProof/>
          <w:webHidden/>
        </w:rPr>
      </w:r>
      <w:r>
        <w:rPr>
          <w:noProof/>
          <w:webHidden/>
        </w:rPr>
        <w:fldChar w:fldCharType="separate"/>
      </w:r>
      <w:ins w:id="96" w:author="Stefan Willmeroth" w:date="2020-12-17T10:02:00Z">
        <w:r w:rsidR="00E74CC4">
          <w:rPr>
            <w:noProof/>
            <w:webHidden/>
          </w:rPr>
          <w:t>20</w:t>
        </w:r>
      </w:ins>
      <w:ins w:id="97" w:author="Jean-Philippe MECHIN" w:date="2020-12-16T17:00:00Z">
        <w:r>
          <w:rPr>
            <w:noProof/>
            <w:webHidden/>
          </w:rPr>
          <w:fldChar w:fldCharType="end"/>
        </w:r>
        <w:r w:rsidRPr="00A70226">
          <w:rPr>
            <w:rStyle w:val="Hyperlink"/>
            <w:noProof/>
          </w:rPr>
          <w:fldChar w:fldCharType="end"/>
        </w:r>
      </w:ins>
    </w:p>
    <w:p w14:paraId="05381264" w14:textId="1A68B24D" w:rsidR="000E750A" w:rsidRDefault="000E750A">
      <w:pPr>
        <w:pStyle w:val="Verzeichnis3"/>
        <w:tabs>
          <w:tab w:val="left" w:pos="1100"/>
          <w:tab w:val="right" w:leader="dot" w:pos="9060"/>
        </w:tabs>
        <w:rPr>
          <w:ins w:id="98" w:author="Jean-Philippe MECHIN" w:date="2020-12-16T17:00:00Z"/>
          <w:rFonts w:asciiTheme="minorHAnsi" w:eastAsiaTheme="minorEastAsia" w:hAnsiTheme="minorHAnsi" w:cstheme="minorBidi"/>
          <w:noProof/>
          <w:sz w:val="22"/>
          <w:szCs w:val="22"/>
        </w:rPr>
      </w:pPr>
      <w:ins w:id="99"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"_Toc59030486"</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5.1.1</w:t>
        </w:r>
        <w:r>
          <w:rPr>
            <w:rFonts w:asciiTheme="minorHAnsi" w:eastAsiaTheme="minorEastAsia" w:hAnsiTheme="minorHAnsi" w:cstheme="minorBidi"/>
            <w:noProof/>
            <w:sz w:val="22"/>
            <w:szCs w:val="22"/>
          </w:rPr>
          <w:tab/>
        </w:r>
        <w:r w:rsidRPr="00A70226">
          <w:rPr>
            <w:rStyle w:val="Hyperlink"/>
            <w:noProof/>
            <w:lang w:val="en-GB"/>
          </w:rPr>
          <w:t>getDGTDocument</w:t>
        </w:r>
        <w:r>
          <w:rPr>
            <w:noProof/>
            <w:webHidden/>
          </w:rPr>
          <w:tab/>
        </w:r>
        <w:r>
          <w:rPr>
            <w:noProof/>
            <w:webHidden/>
          </w:rPr>
          <w:fldChar w:fldCharType="begin"/>
        </w:r>
        <w:r>
          <w:rPr>
            <w:noProof/>
            <w:webHidden/>
          </w:rPr>
          <w:instrText xml:space="preserve"> PAGEREF _Toc59030486 \h </w:instrText>
        </w:r>
      </w:ins>
      <w:r>
        <w:rPr>
          <w:noProof/>
          <w:webHidden/>
        </w:rPr>
      </w:r>
      <w:r>
        <w:rPr>
          <w:noProof/>
          <w:webHidden/>
        </w:rPr>
        <w:fldChar w:fldCharType="separate"/>
      </w:r>
      <w:ins w:id="100" w:author="Stefan Willmeroth" w:date="2020-12-17T10:02:00Z">
        <w:r w:rsidR="00E74CC4">
          <w:rPr>
            <w:noProof/>
            <w:webHidden/>
          </w:rPr>
          <w:t>20</w:t>
        </w:r>
      </w:ins>
      <w:ins w:id="101" w:author="Jean-Philippe MECHIN" w:date="2020-12-16T17:00:00Z">
        <w:r>
          <w:rPr>
            <w:noProof/>
            <w:webHidden/>
          </w:rPr>
          <w:fldChar w:fldCharType="end"/>
        </w:r>
        <w:r w:rsidRPr="00A70226">
          <w:rPr>
            <w:rStyle w:val="Hyperlink"/>
            <w:noProof/>
          </w:rPr>
          <w:fldChar w:fldCharType="end"/>
        </w:r>
      </w:ins>
    </w:p>
    <w:p w14:paraId="532648A4" w14:textId="60FCBF6E" w:rsidR="000E750A" w:rsidRDefault="000E750A">
      <w:pPr>
        <w:pStyle w:val="Verzeichnis3"/>
        <w:tabs>
          <w:tab w:val="left" w:pos="1100"/>
          <w:tab w:val="right" w:leader="dot" w:pos="9060"/>
        </w:tabs>
        <w:rPr>
          <w:ins w:id="102" w:author="Jean-Philippe MECHIN" w:date="2020-12-16T17:00:00Z"/>
          <w:rFonts w:asciiTheme="minorHAnsi" w:eastAsiaTheme="minorEastAsia" w:hAnsiTheme="minorHAnsi" w:cstheme="minorBidi"/>
          <w:noProof/>
          <w:sz w:val="22"/>
          <w:szCs w:val="22"/>
        </w:rPr>
      </w:pPr>
      <w:ins w:id="103"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"_Toc59030487"</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5.1.2</w:t>
        </w:r>
        <w:r>
          <w:rPr>
            <w:rFonts w:asciiTheme="minorHAnsi" w:eastAsiaTheme="minorEastAsia" w:hAnsiTheme="minorHAnsi" w:cstheme="minorBidi"/>
            <w:noProof/>
            <w:sz w:val="22"/>
            <w:szCs w:val="22"/>
          </w:rPr>
          <w:tab/>
        </w:r>
        <w:r w:rsidRPr="00A70226">
          <w:rPr>
            <w:rStyle w:val="Hyperlink"/>
            <w:noProof/>
            <w:lang w:val="en-GB"/>
          </w:rPr>
          <w:t>getArchiveJourneyList</w:t>
        </w:r>
        <w:r>
          <w:rPr>
            <w:noProof/>
            <w:webHidden/>
          </w:rPr>
          <w:tab/>
        </w:r>
        <w:r>
          <w:rPr>
            <w:noProof/>
            <w:webHidden/>
          </w:rPr>
          <w:fldChar w:fldCharType="begin"/>
        </w:r>
        <w:r>
          <w:rPr>
            <w:noProof/>
            <w:webHidden/>
          </w:rPr>
          <w:instrText xml:space="preserve"> PAGEREF _Toc59030487 \h </w:instrText>
        </w:r>
      </w:ins>
      <w:r>
        <w:rPr>
          <w:noProof/>
          <w:webHidden/>
        </w:rPr>
      </w:r>
      <w:r>
        <w:rPr>
          <w:noProof/>
          <w:webHidden/>
        </w:rPr>
        <w:fldChar w:fldCharType="separate"/>
      </w:r>
      <w:ins w:id="104" w:author="Stefan Willmeroth" w:date="2020-12-17T10:02:00Z">
        <w:r w:rsidR="00E74CC4">
          <w:rPr>
            <w:noProof/>
            <w:webHidden/>
          </w:rPr>
          <w:t>20</w:t>
        </w:r>
      </w:ins>
      <w:ins w:id="105" w:author="Jean-Philippe MECHIN" w:date="2020-12-16T17:00:00Z">
        <w:r>
          <w:rPr>
            <w:noProof/>
            <w:webHidden/>
          </w:rPr>
          <w:fldChar w:fldCharType="end"/>
        </w:r>
        <w:r w:rsidRPr="00A70226">
          <w:rPr>
            <w:rStyle w:val="Hyperlink"/>
            <w:noProof/>
          </w:rPr>
          <w:fldChar w:fldCharType="end"/>
        </w:r>
      </w:ins>
    </w:p>
    <w:p w14:paraId="7EBD8BE6" w14:textId="146FADE6" w:rsidR="000E750A" w:rsidRDefault="000E750A">
      <w:pPr>
        <w:pStyle w:val="Verzeichnis3"/>
        <w:tabs>
          <w:tab w:val="left" w:pos="1100"/>
          <w:tab w:val="right" w:leader="dot" w:pos="9060"/>
        </w:tabs>
        <w:rPr>
          <w:ins w:id="106" w:author="Jean-Philippe MECHIN" w:date="2020-12-16T17:00:00Z"/>
          <w:rFonts w:asciiTheme="minorHAnsi" w:eastAsiaTheme="minorEastAsia" w:hAnsiTheme="minorHAnsi" w:cstheme="minorBidi"/>
          <w:noProof/>
          <w:sz w:val="22"/>
          <w:szCs w:val="22"/>
        </w:rPr>
      </w:pPr>
      <w:ins w:id="107"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"_Toc59030488"</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5.1.3</w:t>
        </w:r>
        <w:r>
          <w:rPr>
            <w:rFonts w:asciiTheme="minorHAnsi" w:eastAsiaTheme="minorEastAsia" w:hAnsiTheme="minorHAnsi" w:cstheme="minorBidi"/>
            <w:noProof/>
            <w:sz w:val="22"/>
            <w:szCs w:val="22"/>
          </w:rPr>
          <w:tab/>
        </w:r>
        <w:r w:rsidRPr="00A70226">
          <w:rPr>
            <w:rStyle w:val="Hyperlink"/>
            <w:noProof/>
            <w:lang w:val="en-GB"/>
          </w:rPr>
          <w:t>getTransportUnitByArea</w:t>
        </w:r>
        <w:r>
          <w:rPr>
            <w:noProof/>
            <w:webHidden/>
          </w:rPr>
          <w:tab/>
        </w:r>
        <w:r>
          <w:rPr>
            <w:noProof/>
            <w:webHidden/>
          </w:rPr>
          <w:fldChar w:fldCharType="begin"/>
        </w:r>
        <w:r>
          <w:rPr>
            <w:noProof/>
            <w:webHidden/>
          </w:rPr>
          <w:instrText xml:space="preserve"> PAGEREF _Toc59030488 \h </w:instrText>
        </w:r>
      </w:ins>
      <w:r>
        <w:rPr>
          <w:noProof/>
          <w:webHidden/>
        </w:rPr>
      </w:r>
      <w:r>
        <w:rPr>
          <w:noProof/>
          <w:webHidden/>
        </w:rPr>
        <w:fldChar w:fldCharType="separate"/>
      </w:r>
      <w:ins w:id="108" w:author="Stefan Willmeroth" w:date="2020-12-17T10:02:00Z">
        <w:r w:rsidR="00E74CC4">
          <w:rPr>
            <w:noProof/>
            <w:webHidden/>
          </w:rPr>
          <w:t>21</w:t>
        </w:r>
      </w:ins>
      <w:ins w:id="109" w:author="Jean-Philippe MECHIN" w:date="2020-12-16T17:00:00Z">
        <w:r>
          <w:rPr>
            <w:noProof/>
            <w:webHidden/>
          </w:rPr>
          <w:fldChar w:fldCharType="end"/>
        </w:r>
        <w:r w:rsidRPr="00A70226">
          <w:rPr>
            <w:rStyle w:val="Hyperlink"/>
            <w:noProof/>
          </w:rPr>
          <w:fldChar w:fldCharType="end"/>
        </w:r>
      </w:ins>
    </w:p>
    <w:p w14:paraId="48ACEBF8" w14:textId="105E9186" w:rsidR="000E750A" w:rsidRDefault="000E750A">
      <w:pPr>
        <w:pStyle w:val="Verzeichnis2"/>
        <w:tabs>
          <w:tab w:val="left" w:pos="880"/>
          <w:tab w:val="right" w:leader="dot" w:pos="9060"/>
        </w:tabs>
        <w:rPr>
          <w:ins w:id="110" w:author="Jean-Philippe MECHIN" w:date="2020-12-16T17:00:00Z"/>
          <w:rFonts w:asciiTheme="minorHAnsi" w:eastAsiaTheme="minorEastAsia" w:hAnsiTheme="minorHAnsi" w:cstheme="minorBidi"/>
          <w:noProof/>
          <w:sz w:val="22"/>
          <w:szCs w:val="22"/>
        </w:rPr>
      </w:pPr>
      <w:ins w:id="111"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"_Toc59030489"</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5.2</w:t>
        </w:r>
        <w:r>
          <w:rPr>
            <w:rFonts w:asciiTheme="minorHAnsi" w:eastAsiaTheme="minorEastAsia" w:hAnsiTheme="minorHAnsi" w:cstheme="minorBidi"/>
            <w:noProof/>
            <w:sz w:val="22"/>
            <w:szCs w:val="22"/>
          </w:rPr>
          <w:tab/>
        </w:r>
        <w:r w:rsidRPr="00A70226">
          <w:rPr>
            <w:rStyle w:val="Hyperlink"/>
            <w:noProof/>
            <w:lang w:val="en-GB"/>
          </w:rPr>
          <w:t>Optional Methods</w:t>
        </w:r>
        <w:r>
          <w:rPr>
            <w:noProof/>
            <w:webHidden/>
          </w:rPr>
          <w:tab/>
        </w:r>
        <w:r>
          <w:rPr>
            <w:noProof/>
            <w:webHidden/>
          </w:rPr>
          <w:fldChar w:fldCharType="begin"/>
        </w:r>
        <w:r>
          <w:rPr>
            <w:noProof/>
            <w:webHidden/>
          </w:rPr>
          <w:instrText xml:space="preserve"> PAGEREF _Toc59030489 \h </w:instrText>
        </w:r>
      </w:ins>
      <w:r>
        <w:rPr>
          <w:noProof/>
          <w:webHidden/>
        </w:rPr>
      </w:r>
      <w:r>
        <w:rPr>
          <w:noProof/>
          <w:webHidden/>
        </w:rPr>
        <w:fldChar w:fldCharType="separate"/>
      </w:r>
      <w:ins w:id="112" w:author="Stefan Willmeroth" w:date="2020-12-17T10:02:00Z">
        <w:r w:rsidR="00E74CC4">
          <w:rPr>
            <w:noProof/>
            <w:webHidden/>
          </w:rPr>
          <w:t>22</w:t>
        </w:r>
      </w:ins>
      <w:ins w:id="113" w:author="Jean-Philippe MECHIN" w:date="2020-12-16T17:00:00Z">
        <w:r>
          <w:rPr>
            <w:noProof/>
            <w:webHidden/>
          </w:rPr>
          <w:fldChar w:fldCharType="end"/>
        </w:r>
        <w:r w:rsidRPr="00A70226">
          <w:rPr>
            <w:rStyle w:val="Hyperlink"/>
            <w:noProof/>
          </w:rPr>
          <w:fldChar w:fldCharType="end"/>
        </w:r>
      </w:ins>
    </w:p>
    <w:p w14:paraId="2CE554D9" w14:textId="311D2CFE" w:rsidR="000E750A" w:rsidRDefault="000E750A">
      <w:pPr>
        <w:pStyle w:val="Verzeichnis3"/>
        <w:tabs>
          <w:tab w:val="left" w:pos="1100"/>
          <w:tab w:val="right" w:leader="dot" w:pos="9060"/>
        </w:tabs>
        <w:rPr>
          <w:ins w:id="114" w:author="Jean-Philippe MECHIN" w:date="2020-12-16T17:00:00Z"/>
          <w:rFonts w:asciiTheme="minorHAnsi" w:eastAsiaTheme="minorEastAsia" w:hAnsiTheme="minorHAnsi" w:cstheme="minorBidi"/>
          <w:noProof/>
          <w:sz w:val="22"/>
          <w:szCs w:val="22"/>
        </w:rPr>
      </w:pPr>
      <w:ins w:id="115"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"_Toc59030490"</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5.2.1</w:t>
        </w:r>
        <w:r>
          <w:rPr>
            <w:rFonts w:asciiTheme="minorHAnsi" w:eastAsiaTheme="minorEastAsia" w:hAnsiTheme="minorHAnsi" w:cstheme="minorBidi"/>
            <w:noProof/>
            <w:sz w:val="22"/>
            <w:szCs w:val="22"/>
          </w:rPr>
          <w:tab/>
        </w:r>
        <w:r w:rsidRPr="00A70226">
          <w:rPr>
            <w:rStyle w:val="Hyperlink"/>
            <w:noProof/>
            <w:lang w:val="en-GB"/>
          </w:rPr>
          <w:t>getDynamicInformation</w:t>
        </w:r>
        <w:r>
          <w:rPr>
            <w:noProof/>
            <w:webHidden/>
          </w:rPr>
          <w:tab/>
        </w:r>
        <w:r>
          <w:rPr>
            <w:noProof/>
            <w:webHidden/>
          </w:rPr>
          <w:fldChar w:fldCharType="begin"/>
        </w:r>
        <w:r>
          <w:rPr>
            <w:noProof/>
            <w:webHidden/>
          </w:rPr>
          <w:instrText xml:space="preserve"> PAGEREF _Toc59030490 \h </w:instrText>
        </w:r>
      </w:ins>
      <w:r>
        <w:rPr>
          <w:noProof/>
          <w:webHidden/>
        </w:rPr>
      </w:r>
      <w:r>
        <w:rPr>
          <w:noProof/>
          <w:webHidden/>
        </w:rPr>
        <w:fldChar w:fldCharType="separate"/>
      </w:r>
      <w:ins w:id="116" w:author="Stefan Willmeroth" w:date="2020-12-17T10:02:00Z">
        <w:r w:rsidR="00E74CC4">
          <w:rPr>
            <w:noProof/>
            <w:webHidden/>
          </w:rPr>
          <w:t>22</w:t>
        </w:r>
      </w:ins>
      <w:ins w:id="117" w:author="Jean-Philippe MECHIN" w:date="2020-12-16T17:00:00Z">
        <w:r>
          <w:rPr>
            <w:noProof/>
            <w:webHidden/>
          </w:rPr>
          <w:fldChar w:fldCharType="end"/>
        </w:r>
        <w:r w:rsidRPr="00A70226">
          <w:rPr>
            <w:rStyle w:val="Hyperlink"/>
            <w:noProof/>
          </w:rPr>
          <w:fldChar w:fldCharType="end"/>
        </w:r>
      </w:ins>
    </w:p>
    <w:p w14:paraId="74F4D4CE" w14:textId="782B7E27" w:rsidR="000E750A" w:rsidRDefault="000E750A">
      <w:pPr>
        <w:pStyle w:val="Verzeichnis3"/>
        <w:tabs>
          <w:tab w:val="left" w:pos="1100"/>
          <w:tab w:val="right" w:leader="dot" w:pos="9060"/>
        </w:tabs>
        <w:rPr>
          <w:ins w:id="118" w:author="Jean-Philippe MECHIN" w:date="2020-12-16T17:00:00Z"/>
          <w:rFonts w:asciiTheme="minorHAnsi" w:eastAsiaTheme="minorEastAsia" w:hAnsiTheme="minorHAnsi" w:cstheme="minorBidi"/>
          <w:noProof/>
          <w:sz w:val="22"/>
          <w:szCs w:val="22"/>
        </w:rPr>
      </w:pPr>
      <w:ins w:id="119"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"_Toc59030491"</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5.2.2</w:t>
        </w:r>
        <w:r>
          <w:rPr>
            <w:rFonts w:asciiTheme="minorHAnsi" w:eastAsiaTheme="minorEastAsia" w:hAnsiTheme="minorHAnsi" w:cstheme="minorBidi"/>
            <w:noProof/>
            <w:sz w:val="22"/>
            <w:szCs w:val="22"/>
          </w:rPr>
          <w:tab/>
        </w:r>
        <w:r w:rsidRPr="00A70226">
          <w:rPr>
            <w:rStyle w:val="Hyperlink"/>
            <w:noProof/>
            <w:lang w:val="en-GB"/>
          </w:rPr>
          <w:t>sendPublicServiceRegistrationRequest</w:t>
        </w:r>
        <w:r>
          <w:rPr>
            <w:noProof/>
            <w:webHidden/>
          </w:rPr>
          <w:tab/>
        </w:r>
        <w:r>
          <w:rPr>
            <w:noProof/>
            <w:webHidden/>
          </w:rPr>
          <w:fldChar w:fldCharType="begin"/>
        </w:r>
        <w:r>
          <w:rPr>
            <w:noProof/>
            <w:webHidden/>
          </w:rPr>
          <w:instrText xml:space="preserve"> PAGEREF _Toc59030491 \h </w:instrText>
        </w:r>
      </w:ins>
      <w:r>
        <w:rPr>
          <w:noProof/>
          <w:webHidden/>
        </w:rPr>
      </w:r>
      <w:r>
        <w:rPr>
          <w:noProof/>
          <w:webHidden/>
        </w:rPr>
        <w:fldChar w:fldCharType="separate"/>
      </w:r>
      <w:ins w:id="120" w:author="Stefan Willmeroth" w:date="2020-12-17T10:02:00Z">
        <w:r w:rsidR="00E74CC4">
          <w:rPr>
            <w:noProof/>
            <w:webHidden/>
          </w:rPr>
          <w:t>23</w:t>
        </w:r>
      </w:ins>
      <w:ins w:id="121" w:author="Jean-Philippe MECHIN" w:date="2020-12-16T17:00:00Z">
        <w:r>
          <w:rPr>
            <w:noProof/>
            <w:webHidden/>
          </w:rPr>
          <w:fldChar w:fldCharType="end"/>
        </w:r>
        <w:r w:rsidRPr="00A70226">
          <w:rPr>
            <w:rStyle w:val="Hyperlink"/>
            <w:noProof/>
          </w:rPr>
          <w:fldChar w:fldCharType="end"/>
        </w:r>
      </w:ins>
    </w:p>
    <w:p w14:paraId="6F94EA14" w14:textId="34C7F8EA" w:rsidR="000E750A" w:rsidRDefault="000E750A">
      <w:pPr>
        <w:pStyle w:val="Verzeichnis1"/>
        <w:tabs>
          <w:tab w:val="left" w:pos="400"/>
          <w:tab w:val="right" w:leader="dot" w:pos="9060"/>
        </w:tabs>
        <w:rPr>
          <w:ins w:id="122" w:author="Jean-Philippe MECHIN" w:date="2020-12-16T17:00:00Z"/>
          <w:rFonts w:asciiTheme="minorHAnsi" w:eastAsiaTheme="minorEastAsia" w:hAnsiTheme="minorHAnsi" w:cstheme="minorBidi"/>
          <w:noProof/>
          <w:sz w:val="22"/>
          <w:szCs w:val="22"/>
        </w:rPr>
      </w:pPr>
      <w:ins w:id="123"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"_Toc59030492"</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6</w:t>
        </w:r>
        <w:r>
          <w:rPr>
            <w:rFonts w:asciiTheme="minorHAnsi" w:eastAsiaTheme="minorEastAsia" w:hAnsiTheme="minorHAnsi" w:cstheme="minorBidi"/>
            <w:noProof/>
            <w:sz w:val="22"/>
            <w:szCs w:val="22"/>
          </w:rPr>
          <w:tab/>
        </w:r>
        <w:r w:rsidRPr="00A70226">
          <w:rPr>
            <w:rStyle w:val="Hyperlink"/>
            <w:noProof/>
            <w:lang w:val="en-GB"/>
          </w:rPr>
          <w:t>TP2InternalServices</w:t>
        </w:r>
        <w:r>
          <w:rPr>
            <w:noProof/>
            <w:webHidden/>
          </w:rPr>
          <w:tab/>
        </w:r>
        <w:r>
          <w:rPr>
            <w:noProof/>
            <w:webHidden/>
          </w:rPr>
          <w:fldChar w:fldCharType="begin"/>
        </w:r>
        <w:r>
          <w:rPr>
            <w:noProof/>
            <w:webHidden/>
          </w:rPr>
          <w:instrText xml:space="preserve"> PAGEREF _Toc59030492 \h </w:instrText>
        </w:r>
      </w:ins>
      <w:r>
        <w:rPr>
          <w:noProof/>
          <w:webHidden/>
        </w:rPr>
      </w:r>
      <w:r>
        <w:rPr>
          <w:noProof/>
          <w:webHidden/>
        </w:rPr>
        <w:fldChar w:fldCharType="separate"/>
      </w:r>
      <w:ins w:id="124" w:author="Stefan Willmeroth" w:date="2020-12-17T10:02:00Z">
        <w:r w:rsidR="00E74CC4">
          <w:rPr>
            <w:noProof/>
            <w:webHidden/>
          </w:rPr>
          <w:t>25</w:t>
        </w:r>
      </w:ins>
      <w:ins w:id="125" w:author="Jean-Philippe MECHIN" w:date="2020-12-16T17:00:00Z">
        <w:r>
          <w:rPr>
            <w:noProof/>
            <w:webHidden/>
          </w:rPr>
          <w:fldChar w:fldCharType="end"/>
        </w:r>
        <w:r w:rsidRPr="00A70226">
          <w:rPr>
            <w:rStyle w:val="Hyperlink"/>
            <w:noProof/>
          </w:rPr>
          <w:fldChar w:fldCharType="end"/>
        </w:r>
      </w:ins>
    </w:p>
    <w:p w14:paraId="3EE4FC39" w14:textId="33A1AE0C" w:rsidR="000E750A" w:rsidRDefault="000E750A">
      <w:pPr>
        <w:pStyle w:val="Verzeichnis2"/>
        <w:tabs>
          <w:tab w:val="left" w:pos="880"/>
          <w:tab w:val="right" w:leader="dot" w:pos="9060"/>
        </w:tabs>
        <w:rPr>
          <w:ins w:id="126" w:author="Jean-Philippe MECHIN" w:date="2020-12-16T17:00:00Z"/>
          <w:rFonts w:asciiTheme="minorHAnsi" w:eastAsiaTheme="minorEastAsia" w:hAnsiTheme="minorHAnsi" w:cstheme="minorBidi"/>
          <w:noProof/>
          <w:sz w:val="22"/>
          <w:szCs w:val="22"/>
        </w:rPr>
      </w:pPr>
      <w:ins w:id="127"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"_Toc59030493"</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6.1</w:t>
        </w:r>
        <w:r>
          <w:rPr>
            <w:rFonts w:asciiTheme="minorHAnsi" w:eastAsiaTheme="minorEastAsia" w:hAnsiTheme="minorHAnsi" w:cstheme="minorBidi"/>
            <w:noProof/>
            <w:sz w:val="22"/>
            <w:szCs w:val="22"/>
          </w:rPr>
          <w:tab/>
        </w:r>
        <w:r w:rsidRPr="00A70226">
          <w:rPr>
            <w:rStyle w:val="Hyperlink"/>
            <w:noProof/>
            <w:lang w:val="en-GB"/>
          </w:rPr>
          <w:t>Mandatory Methods</w:t>
        </w:r>
        <w:r>
          <w:rPr>
            <w:noProof/>
            <w:webHidden/>
          </w:rPr>
          <w:tab/>
        </w:r>
        <w:r>
          <w:rPr>
            <w:noProof/>
            <w:webHidden/>
          </w:rPr>
          <w:fldChar w:fldCharType="begin"/>
        </w:r>
        <w:r>
          <w:rPr>
            <w:noProof/>
            <w:webHidden/>
          </w:rPr>
          <w:instrText xml:space="preserve"> PAGEREF _Toc59030493 \h </w:instrText>
        </w:r>
      </w:ins>
      <w:r>
        <w:rPr>
          <w:noProof/>
          <w:webHidden/>
        </w:rPr>
      </w:r>
      <w:r>
        <w:rPr>
          <w:noProof/>
          <w:webHidden/>
        </w:rPr>
        <w:fldChar w:fldCharType="separate"/>
      </w:r>
      <w:ins w:id="128" w:author="Stefan Willmeroth" w:date="2020-12-17T10:02:00Z">
        <w:r w:rsidR="00E74CC4">
          <w:rPr>
            <w:noProof/>
            <w:webHidden/>
          </w:rPr>
          <w:t>25</w:t>
        </w:r>
      </w:ins>
      <w:ins w:id="129" w:author="Jean-Philippe MECHIN" w:date="2020-12-16T17:00:00Z">
        <w:r>
          <w:rPr>
            <w:noProof/>
            <w:webHidden/>
          </w:rPr>
          <w:fldChar w:fldCharType="end"/>
        </w:r>
        <w:r w:rsidRPr="00A70226">
          <w:rPr>
            <w:rStyle w:val="Hyperlink"/>
            <w:noProof/>
          </w:rPr>
          <w:fldChar w:fldCharType="end"/>
        </w:r>
      </w:ins>
    </w:p>
    <w:p w14:paraId="71ACF364" w14:textId="5527A590" w:rsidR="000E750A" w:rsidRDefault="000E750A">
      <w:pPr>
        <w:pStyle w:val="Verzeichnis3"/>
        <w:tabs>
          <w:tab w:val="left" w:pos="1100"/>
          <w:tab w:val="right" w:leader="dot" w:pos="9060"/>
        </w:tabs>
        <w:rPr>
          <w:ins w:id="130" w:author="Jean-Philippe MECHIN" w:date="2020-12-16T17:00:00Z"/>
          <w:rFonts w:asciiTheme="minorHAnsi" w:eastAsiaTheme="minorEastAsia" w:hAnsiTheme="minorHAnsi" w:cstheme="minorBidi"/>
          <w:noProof/>
          <w:sz w:val="22"/>
          <w:szCs w:val="22"/>
        </w:rPr>
      </w:pPr>
      <w:ins w:id="131"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"_Toc59030494"</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6.1.1</w:t>
        </w:r>
        <w:r>
          <w:rPr>
            <w:rFonts w:asciiTheme="minorHAnsi" w:eastAsiaTheme="minorEastAsia" w:hAnsiTheme="minorHAnsi" w:cstheme="minorBidi"/>
            <w:noProof/>
            <w:sz w:val="22"/>
            <w:szCs w:val="22"/>
          </w:rPr>
          <w:tab/>
        </w:r>
        <w:r w:rsidRPr="00A70226">
          <w:rPr>
            <w:rStyle w:val="Hyperlink"/>
            <w:noProof/>
            <w:lang w:val="en-GB"/>
          </w:rPr>
          <w:t>getDGTDocument</w:t>
        </w:r>
        <w:r>
          <w:rPr>
            <w:noProof/>
            <w:webHidden/>
          </w:rPr>
          <w:tab/>
        </w:r>
        <w:r>
          <w:rPr>
            <w:noProof/>
            <w:webHidden/>
          </w:rPr>
          <w:fldChar w:fldCharType="begin"/>
        </w:r>
        <w:r>
          <w:rPr>
            <w:noProof/>
            <w:webHidden/>
          </w:rPr>
          <w:instrText xml:space="preserve"> PAGEREF _Toc59030494 \h </w:instrText>
        </w:r>
      </w:ins>
      <w:r>
        <w:rPr>
          <w:noProof/>
          <w:webHidden/>
        </w:rPr>
      </w:r>
      <w:r>
        <w:rPr>
          <w:noProof/>
          <w:webHidden/>
        </w:rPr>
        <w:fldChar w:fldCharType="separate"/>
      </w:r>
      <w:ins w:id="132" w:author="Stefan Willmeroth" w:date="2020-12-17T10:02:00Z">
        <w:r w:rsidR="00E74CC4">
          <w:rPr>
            <w:noProof/>
            <w:webHidden/>
          </w:rPr>
          <w:t>25</w:t>
        </w:r>
      </w:ins>
      <w:ins w:id="133" w:author="Jean-Philippe MECHIN" w:date="2020-12-16T17:00:00Z">
        <w:r>
          <w:rPr>
            <w:noProof/>
            <w:webHidden/>
          </w:rPr>
          <w:fldChar w:fldCharType="end"/>
        </w:r>
        <w:r w:rsidRPr="00A70226">
          <w:rPr>
            <w:rStyle w:val="Hyperlink"/>
            <w:noProof/>
          </w:rPr>
          <w:fldChar w:fldCharType="end"/>
        </w:r>
      </w:ins>
    </w:p>
    <w:p w14:paraId="1302379F" w14:textId="4D983B53" w:rsidR="000E750A" w:rsidRDefault="000E750A">
      <w:pPr>
        <w:pStyle w:val="Verzeichnis2"/>
        <w:tabs>
          <w:tab w:val="left" w:pos="880"/>
          <w:tab w:val="right" w:leader="dot" w:pos="9060"/>
        </w:tabs>
        <w:rPr>
          <w:ins w:id="134" w:author="Jean-Philippe MECHIN" w:date="2020-12-16T17:00:00Z"/>
          <w:rFonts w:asciiTheme="minorHAnsi" w:eastAsiaTheme="minorEastAsia" w:hAnsiTheme="minorHAnsi" w:cstheme="minorBidi"/>
          <w:noProof/>
          <w:sz w:val="22"/>
          <w:szCs w:val="22"/>
        </w:rPr>
      </w:pPr>
      <w:ins w:id="135"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"_Toc59030495"</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6.2</w:t>
        </w:r>
        <w:r>
          <w:rPr>
            <w:rFonts w:asciiTheme="minorHAnsi" w:eastAsiaTheme="minorEastAsia" w:hAnsiTheme="minorHAnsi" w:cstheme="minorBidi"/>
            <w:noProof/>
            <w:sz w:val="22"/>
            <w:szCs w:val="22"/>
          </w:rPr>
          <w:tab/>
        </w:r>
        <w:r w:rsidRPr="00A70226">
          <w:rPr>
            <w:rStyle w:val="Hyperlink"/>
            <w:noProof/>
            <w:lang w:val="en-GB"/>
          </w:rPr>
          <w:t>saveTP2OK</w:t>
        </w:r>
        <w:r>
          <w:rPr>
            <w:noProof/>
            <w:webHidden/>
          </w:rPr>
          <w:tab/>
        </w:r>
        <w:r>
          <w:rPr>
            <w:noProof/>
            <w:webHidden/>
          </w:rPr>
          <w:fldChar w:fldCharType="begin"/>
        </w:r>
        <w:r>
          <w:rPr>
            <w:noProof/>
            <w:webHidden/>
          </w:rPr>
          <w:instrText xml:space="preserve"> PAGEREF _Toc59030495 \h </w:instrText>
        </w:r>
      </w:ins>
      <w:r>
        <w:rPr>
          <w:noProof/>
          <w:webHidden/>
        </w:rPr>
      </w:r>
      <w:r>
        <w:rPr>
          <w:noProof/>
          <w:webHidden/>
        </w:rPr>
        <w:fldChar w:fldCharType="separate"/>
      </w:r>
      <w:ins w:id="136" w:author="Stefan Willmeroth" w:date="2020-12-17T10:02:00Z">
        <w:r w:rsidR="00E74CC4">
          <w:rPr>
            <w:noProof/>
            <w:webHidden/>
          </w:rPr>
          <w:t>26</w:t>
        </w:r>
      </w:ins>
      <w:ins w:id="137" w:author="Jean-Philippe MECHIN" w:date="2020-12-16T17:00:00Z">
        <w:r>
          <w:rPr>
            <w:noProof/>
            <w:webHidden/>
          </w:rPr>
          <w:fldChar w:fldCharType="end"/>
        </w:r>
        <w:r w:rsidRPr="00A70226">
          <w:rPr>
            <w:rStyle w:val="Hyperlink"/>
            <w:noProof/>
          </w:rPr>
          <w:fldChar w:fldCharType="end"/>
        </w:r>
      </w:ins>
    </w:p>
    <w:p w14:paraId="571C7EA4" w14:textId="09703866" w:rsidR="000E750A" w:rsidRDefault="000E750A">
      <w:pPr>
        <w:pStyle w:val="Verzeichnis1"/>
        <w:tabs>
          <w:tab w:val="left" w:pos="400"/>
          <w:tab w:val="right" w:leader="dot" w:pos="9060"/>
        </w:tabs>
        <w:rPr>
          <w:ins w:id="138" w:author="Jean-Philippe MECHIN" w:date="2020-12-16T17:00:00Z"/>
          <w:rFonts w:asciiTheme="minorHAnsi" w:eastAsiaTheme="minorEastAsia" w:hAnsiTheme="minorHAnsi" w:cstheme="minorBidi"/>
          <w:noProof/>
          <w:sz w:val="22"/>
          <w:szCs w:val="22"/>
        </w:rPr>
      </w:pPr>
      <w:ins w:id="139"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"_Toc59030496"</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7</w:t>
        </w:r>
        <w:r>
          <w:rPr>
            <w:rFonts w:asciiTheme="minorHAnsi" w:eastAsiaTheme="minorEastAsia" w:hAnsiTheme="minorHAnsi" w:cstheme="minorBidi"/>
            <w:noProof/>
            <w:sz w:val="22"/>
            <w:szCs w:val="22"/>
          </w:rPr>
          <w:tab/>
        </w:r>
        <w:r w:rsidRPr="00A70226">
          <w:rPr>
            <w:rStyle w:val="Hyperlink"/>
            <w:noProof/>
            <w:lang w:val="en-GB"/>
          </w:rPr>
          <w:t>ERROR MANAGEMENT</w:t>
        </w:r>
        <w:r>
          <w:rPr>
            <w:noProof/>
            <w:webHidden/>
          </w:rPr>
          <w:tab/>
        </w:r>
        <w:r>
          <w:rPr>
            <w:noProof/>
            <w:webHidden/>
          </w:rPr>
          <w:fldChar w:fldCharType="begin"/>
        </w:r>
        <w:r>
          <w:rPr>
            <w:noProof/>
            <w:webHidden/>
          </w:rPr>
          <w:instrText xml:space="preserve"> PAGEREF _Toc59030496 \h </w:instrText>
        </w:r>
      </w:ins>
      <w:r>
        <w:rPr>
          <w:noProof/>
          <w:webHidden/>
        </w:rPr>
      </w:r>
      <w:r>
        <w:rPr>
          <w:noProof/>
          <w:webHidden/>
        </w:rPr>
        <w:fldChar w:fldCharType="separate"/>
      </w:r>
      <w:ins w:id="140" w:author="Stefan Willmeroth" w:date="2020-12-17T10:02:00Z">
        <w:r w:rsidR="00E74CC4">
          <w:rPr>
            <w:noProof/>
            <w:webHidden/>
          </w:rPr>
          <w:t>27</w:t>
        </w:r>
      </w:ins>
      <w:ins w:id="141" w:author="Jean-Philippe MECHIN" w:date="2020-12-16T17:00:00Z">
        <w:r>
          <w:rPr>
            <w:noProof/>
            <w:webHidden/>
          </w:rPr>
          <w:fldChar w:fldCharType="end"/>
        </w:r>
        <w:r w:rsidRPr="00A70226">
          <w:rPr>
            <w:rStyle w:val="Hyperlink"/>
            <w:noProof/>
          </w:rPr>
          <w:fldChar w:fldCharType="end"/>
        </w:r>
      </w:ins>
    </w:p>
    <w:p w14:paraId="7B333609" w14:textId="246D0AFF" w:rsidR="000E750A" w:rsidRDefault="000E750A">
      <w:pPr>
        <w:pStyle w:val="Verzeichnis2"/>
        <w:tabs>
          <w:tab w:val="left" w:pos="880"/>
          <w:tab w:val="right" w:leader="dot" w:pos="9060"/>
        </w:tabs>
        <w:rPr>
          <w:ins w:id="142" w:author="Jean-Philippe MECHIN" w:date="2020-12-16T17:00:00Z"/>
          <w:rFonts w:asciiTheme="minorHAnsi" w:eastAsiaTheme="minorEastAsia" w:hAnsiTheme="minorHAnsi" w:cstheme="minorBidi"/>
          <w:noProof/>
          <w:sz w:val="22"/>
          <w:szCs w:val="22"/>
        </w:rPr>
      </w:pPr>
      <w:ins w:id="143"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"_Toc59030497"</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7.1</w:t>
        </w:r>
        <w:r>
          <w:rPr>
            <w:rFonts w:asciiTheme="minorHAnsi" w:eastAsiaTheme="minorEastAsia" w:hAnsiTheme="minorHAnsi" w:cstheme="minorBidi"/>
            <w:noProof/>
            <w:sz w:val="22"/>
            <w:szCs w:val="22"/>
          </w:rPr>
          <w:tab/>
        </w:r>
        <w:r w:rsidRPr="00A70226">
          <w:rPr>
            <w:rStyle w:val="Hyperlink"/>
            <w:noProof/>
            <w:lang w:val="en-GB"/>
          </w:rPr>
          <w:t>CONNEXION ERROR TO TP1 BY A PUBLIC SERVICE</w:t>
        </w:r>
        <w:r>
          <w:rPr>
            <w:noProof/>
            <w:webHidden/>
          </w:rPr>
          <w:tab/>
        </w:r>
        <w:r>
          <w:rPr>
            <w:noProof/>
            <w:webHidden/>
          </w:rPr>
          <w:fldChar w:fldCharType="begin"/>
        </w:r>
        <w:r>
          <w:rPr>
            <w:noProof/>
            <w:webHidden/>
          </w:rPr>
          <w:instrText xml:space="preserve"> PAGEREF _Toc59030497 \h </w:instrText>
        </w:r>
      </w:ins>
      <w:r>
        <w:rPr>
          <w:noProof/>
          <w:webHidden/>
        </w:rPr>
      </w:r>
      <w:r>
        <w:rPr>
          <w:noProof/>
          <w:webHidden/>
        </w:rPr>
        <w:fldChar w:fldCharType="separate"/>
      </w:r>
      <w:ins w:id="144" w:author="Stefan Willmeroth" w:date="2020-12-17T10:02:00Z">
        <w:r w:rsidR="00E74CC4">
          <w:rPr>
            <w:noProof/>
            <w:webHidden/>
          </w:rPr>
          <w:t>27</w:t>
        </w:r>
      </w:ins>
      <w:ins w:id="145" w:author="Jean-Philippe MECHIN" w:date="2020-12-16T17:00:00Z">
        <w:r>
          <w:rPr>
            <w:noProof/>
            <w:webHidden/>
          </w:rPr>
          <w:fldChar w:fldCharType="end"/>
        </w:r>
        <w:r w:rsidRPr="00A70226">
          <w:rPr>
            <w:rStyle w:val="Hyperlink"/>
            <w:noProof/>
          </w:rPr>
          <w:fldChar w:fldCharType="end"/>
        </w:r>
      </w:ins>
    </w:p>
    <w:p w14:paraId="76ACFD03" w14:textId="1E58E308" w:rsidR="000E750A" w:rsidRDefault="000E750A">
      <w:pPr>
        <w:pStyle w:val="Verzeichnis2"/>
        <w:tabs>
          <w:tab w:val="left" w:pos="880"/>
          <w:tab w:val="right" w:leader="dot" w:pos="9060"/>
        </w:tabs>
        <w:rPr>
          <w:ins w:id="146" w:author="Jean-Philippe MECHIN" w:date="2020-12-16T17:00:00Z"/>
          <w:rFonts w:asciiTheme="minorHAnsi" w:eastAsiaTheme="minorEastAsia" w:hAnsiTheme="minorHAnsi" w:cstheme="minorBidi"/>
          <w:noProof/>
          <w:sz w:val="22"/>
          <w:szCs w:val="22"/>
        </w:rPr>
      </w:pPr>
      <w:ins w:id="147"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"_Toc59030498"</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7.2</w:t>
        </w:r>
        <w:r>
          <w:rPr>
            <w:rFonts w:asciiTheme="minorHAnsi" w:eastAsiaTheme="minorEastAsia" w:hAnsiTheme="minorHAnsi" w:cstheme="minorBidi"/>
            <w:noProof/>
            <w:sz w:val="22"/>
            <w:szCs w:val="22"/>
          </w:rPr>
          <w:tab/>
        </w:r>
        <w:r w:rsidRPr="00A70226">
          <w:rPr>
            <w:rStyle w:val="Hyperlink"/>
            <w:noProof/>
            <w:lang w:val="en-GB"/>
          </w:rPr>
          <w:t>Geofencing denial Document not send</w:t>
        </w:r>
        <w:r>
          <w:rPr>
            <w:noProof/>
            <w:webHidden/>
          </w:rPr>
          <w:tab/>
        </w:r>
        <w:r>
          <w:rPr>
            <w:noProof/>
            <w:webHidden/>
          </w:rPr>
          <w:fldChar w:fldCharType="begin"/>
        </w:r>
        <w:r>
          <w:rPr>
            <w:noProof/>
            <w:webHidden/>
          </w:rPr>
          <w:instrText xml:space="preserve"> PAGEREF _Toc59030498 \h </w:instrText>
        </w:r>
      </w:ins>
      <w:r>
        <w:rPr>
          <w:noProof/>
          <w:webHidden/>
        </w:rPr>
      </w:r>
      <w:r>
        <w:rPr>
          <w:noProof/>
          <w:webHidden/>
        </w:rPr>
        <w:fldChar w:fldCharType="separate"/>
      </w:r>
      <w:ins w:id="148" w:author="Stefan Willmeroth" w:date="2020-12-17T10:02:00Z">
        <w:r w:rsidR="00E74CC4">
          <w:rPr>
            <w:noProof/>
            <w:webHidden/>
          </w:rPr>
          <w:t>28</w:t>
        </w:r>
      </w:ins>
      <w:ins w:id="149" w:author="Jean-Philippe MECHIN" w:date="2020-12-16T17:00:00Z">
        <w:r>
          <w:rPr>
            <w:noProof/>
            <w:webHidden/>
          </w:rPr>
          <w:fldChar w:fldCharType="end"/>
        </w:r>
        <w:r w:rsidRPr="00A70226">
          <w:rPr>
            <w:rStyle w:val="Hyperlink"/>
            <w:noProof/>
          </w:rPr>
          <w:fldChar w:fldCharType="end"/>
        </w:r>
      </w:ins>
    </w:p>
    <w:p w14:paraId="65736522" w14:textId="5419D751" w:rsidR="000E750A" w:rsidRDefault="000E750A">
      <w:pPr>
        <w:pStyle w:val="Verzeichnis2"/>
        <w:tabs>
          <w:tab w:val="left" w:pos="880"/>
          <w:tab w:val="right" w:leader="dot" w:pos="9060"/>
        </w:tabs>
        <w:rPr>
          <w:ins w:id="150" w:author="Jean-Philippe MECHIN" w:date="2020-12-16T17:00:00Z"/>
          <w:rFonts w:asciiTheme="minorHAnsi" w:eastAsiaTheme="minorEastAsia" w:hAnsiTheme="minorHAnsi" w:cstheme="minorBidi"/>
          <w:noProof/>
          <w:sz w:val="22"/>
          <w:szCs w:val="22"/>
        </w:rPr>
      </w:pPr>
      <w:ins w:id="151"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"_Toc59030499"</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7.3</w:t>
        </w:r>
        <w:r>
          <w:rPr>
            <w:rFonts w:asciiTheme="minorHAnsi" w:eastAsiaTheme="minorEastAsia" w:hAnsiTheme="minorHAnsi" w:cstheme="minorBidi"/>
            <w:noProof/>
            <w:sz w:val="22"/>
            <w:szCs w:val="22"/>
          </w:rPr>
          <w:tab/>
        </w:r>
        <w:r w:rsidRPr="00A70226">
          <w:rPr>
            <w:rStyle w:val="Hyperlink"/>
            <w:noProof/>
            <w:lang w:val="en-GB"/>
          </w:rPr>
          <w:t>Connexion error between TP1s</w:t>
        </w:r>
        <w:r>
          <w:rPr>
            <w:noProof/>
            <w:webHidden/>
          </w:rPr>
          <w:tab/>
        </w:r>
        <w:r>
          <w:rPr>
            <w:noProof/>
            <w:webHidden/>
          </w:rPr>
          <w:fldChar w:fldCharType="begin"/>
        </w:r>
        <w:r>
          <w:rPr>
            <w:noProof/>
            <w:webHidden/>
          </w:rPr>
          <w:instrText xml:space="preserve"> PAGEREF _Toc59030499 \h </w:instrText>
        </w:r>
      </w:ins>
      <w:r>
        <w:rPr>
          <w:noProof/>
          <w:webHidden/>
        </w:rPr>
      </w:r>
      <w:r>
        <w:rPr>
          <w:noProof/>
          <w:webHidden/>
        </w:rPr>
        <w:fldChar w:fldCharType="separate"/>
      </w:r>
      <w:ins w:id="152" w:author="Stefan Willmeroth" w:date="2020-12-17T10:02:00Z">
        <w:r w:rsidR="00E74CC4">
          <w:rPr>
            <w:noProof/>
            <w:webHidden/>
          </w:rPr>
          <w:t>28</w:t>
        </w:r>
      </w:ins>
      <w:ins w:id="153" w:author="Jean-Philippe MECHIN" w:date="2020-12-16T17:00:00Z">
        <w:r>
          <w:rPr>
            <w:noProof/>
            <w:webHidden/>
          </w:rPr>
          <w:fldChar w:fldCharType="end"/>
        </w:r>
        <w:r w:rsidRPr="00A70226">
          <w:rPr>
            <w:rStyle w:val="Hyperlink"/>
            <w:noProof/>
          </w:rPr>
          <w:fldChar w:fldCharType="end"/>
        </w:r>
      </w:ins>
    </w:p>
    <w:p w14:paraId="16FBABBC" w14:textId="318F0E68" w:rsidR="000E750A" w:rsidRDefault="000E750A">
      <w:pPr>
        <w:pStyle w:val="Verzeichnis3"/>
        <w:tabs>
          <w:tab w:val="left" w:pos="1100"/>
          <w:tab w:val="right" w:leader="dot" w:pos="9060"/>
        </w:tabs>
        <w:rPr>
          <w:ins w:id="154" w:author="Jean-Philippe MECHIN" w:date="2020-12-16T17:00:00Z"/>
          <w:rFonts w:asciiTheme="minorHAnsi" w:eastAsiaTheme="minorEastAsia" w:hAnsiTheme="minorHAnsi" w:cstheme="minorBidi"/>
          <w:noProof/>
          <w:sz w:val="22"/>
          <w:szCs w:val="22"/>
        </w:rPr>
      </w:pPr>
      <w:ins w:id="155"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"_Toc59030500"</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7.3.1</w:t>
        </w:r>
        <w:r>
          <w:rPr>
            <w:rFonts w:asciiTheme="minorHAnsi" w:eastAsiaTheme="minorEastAsia" w:hAnsiTheme="minorHAnsi" w:cstheme="minorBidi"/>
            <w:noProof/>
            <w:sz w:val="22"/>
            <w:szCs w:val="22"/>
          </w:rPr>
          <w:tab/>
        </w:r>
        <w:r w:rsidRPr="00A70226">
          <w:rPr>
            <w:rStyle w:val="Hyperlink"/>
            <w:noProof/>
            <w:lang w:val="en-GB"/>
          </w:rPr>
          <w:t>A transport document is sent back</w:t>
        </w:r>
        <w:r>
          <w:rPr>
            <w:noProof/>
            <w:webHidden/>
          </w:rPr>
          <w:tab/>
        </w:r>
        <w:r>
          <w:rPr>
            <w:noProof/>
            <w:webHidden/>
          </w:rPr>
          <w:fldChar w:fldCharType="begin"/>
        </w:r>
        <w:r>
          <w:rPr>
            <w:noProof/>
            <w:webHidden/>
          </w:rPr>
          <w:instrText xml:space="preserve"> PAGEREF _Toc59030500 \h </w:instrText>
        </w:r>
      </w:ins>
      <w:r>
        <w:rPr>
          <w:noProof/>
          <w:webHidden/>
        </w:rPr>
      </w:r>
      <w:r>
        <w:rPr>
          <w:noProof/>
          <w:webHidden/>
        </w:rPr>
        <w:fldChar w:fldCharType="separate"/>
      </w:r>
      <w:ins w:id="156" w:author="Stefan Willmeroth" w:date="2020-12-17T10:02:00Z">
        <w:r w:rsidR="00E74CC4">
          <w:rPr>
            <w:noProof/>
            <w:webHidden/>
          </w:rPr>
          <w:t>28</w:t>
        </w:r>
      </w:ins>
      <w:ins w:id="157" w:author="Jean-Philippe MECHIN" w:date="2020-12-16T17:00:00Z">
        <w:r>
          <w:rPr>
            <w:noProof/>
            <w:webHidden/>
          </w:rPr>
          <w:fldChar w:fldCharType="end"/>
        </w:r>
        <w:r w:rsidRPr="00A70226">
          <w:rPr>
            <w:rStyle w:val="Hyperlink"/>
            <w:noProof/>
          </w:rPr>
          <w:fldChar w:fldCharType="end"/>
        </w:r>
      </w:ins>
    </w:p>
    <w:p w14:paraId="4FF811BB" w14:textId="228D199D" w:rsidR="000E750A" w:rsidRDefault="000E750A">
      <w:pPr>
        <w:pStyle w:val="Verzeichnis3"/>
        <w:tabs>
          <w:tab w:val="left" w:pos="1100"/>
          <w:tab w:val="right" w:leader="dot" w:pos="9060"/>
        </w:tabs>
        <w:rPr>
          <w:ins w:id="158" w:author="Jean-Philippe MECHIN" w:date="2020-12-16T17:00:00Z"/>
          <w:rFonts w:asciiTheme="minorHAnsi" w:eastAsiaTheme="minorEastAsia" w:hAnsiTheme="minorHAnsi" w:cstheme="minorBidi"/>
          <w:noProof/>
          <w:sz w:val="22"/>
          <w:szCs w:val="22"/>
        </w:rPr>
      </w:pPr>
      <w:ins w:id="159"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"_Toc59030501"</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7.3.2</w:t>
        </w:r>
        <w:r>
          <w:rPr>
            <w:rFonts w:asciiTheme="minorHAnsi" w:eastAsiaTheme="minorEastAsia" w:hAnsiTheme="minorHAnsi" w:cstheme="minorBidi"/>
            <w:noProof/>
            <w:sz w:val="22"/>
            <w:szCs w:val="22"/>
          </w:rPr>
          <w:tab/>
        </w:r>
        <w:r w:rsidRPr="00A70226">
          <w:rPr>
            <w:rStyle w:val="Hyperlink"/>
            <w:noProof/>
            <w:lang w:val="en-GB"/>
          </w:rPr>
          <w:t>No transport document is sent back</w:t>
        </w:r>
        <w:r>
          <w:rPr>
            <w:noProof/>
            <w:webHidden/>
          </w:rPr>
          <w:tab/>
        </w:r>
        <w:r>
          <w:rPr>
            <w:noProof/>
            <w:webHidden/>
          </w:rPr>
          <w:fldChar w:fldCharType="begin"/>
        </w:r>
        <w:r>
          <w:rPr>
            <w:noProof/>
            <w:webHidden/>
          </w:rPr>
          <w:instrText xml:space="preserve"> PAGEREF _Toc59030501 \h </w:instrText>
        </w:r>
      </w:ins>
      <w:r>
        <w:rPr>
          <w:noProof/>
          <w:webHidden/>
        </w:rPr>
      </w:r>
      <w:r>
        <w:rPr>
          <w:noProof/>
          <w:webHidden/>
        </w:rPr>
        <w:fldChar w:fldCharType="separate"/>
      </w:r>
      <w:ins w:id="160" w:author="Stefan Willmeroth" w:date="2020-12-17T10:02:00Z">
        <w:r w:rsidR="00E74CC4">
          <w:rPr>
            <w:noProof/>
            <w:webHidden/>
          </w:rPr>
          <w:t>29</w:t>
        </w:r>
      </w:ins>
      <w:ins w:id="161" w:author="Jean-Philippe MECHIN" w:date="2020-12-16T17:00:00Z">
        <w:r>
          <w:rPr>
            <w:noProof/>
            <w:webHidden/>
          </w:rPr>
          <w:fldChar w:fldCharType="end"/>
        </w:r>
        <w:r w:rsidRPr="00A70226">
          <w:rPr>
            <w:rStyle w:val="Hyperlink"/>
            <w:noProof/>
          </w:rPr>
          <w:fldChar w:fldCharType="end"/>
        </w:r>
      </w:ins>
    </w:p>
    <w:p w14:paraId="7ACD02E1" w14:textId="4C53D88D" w:rsidR="000E750A" w:rsidRDefault="000E750A">
      <w:pPr>
        <w:pStyle w:val="Verzeichnis2"/>
        <w:tabs>
          <w:tab w:val="left" w:pos="880"/>
          <w:tab w:val="right" w:leader="dot" w:pos="9060"/>
        </w:tabs>
        <w:rPr>
          <w:ins w:id="162" w:author="Jean-Philippe MECHIN" w:date="2020-12-16T17:00:00Z"/>
          <w:rFonts w:asciiTheme="minorHAnsi" w:eastAsiaTheme="minorEastAsia" w:hAnsiTheme="minorHAnsi" w:cstheme="minorBidi"/>
          <w:noProof/>
          <w:sz w:val="22"/>
          <w:szCs w:val="22"/>
        </w:rPr>
      </w:pPr>
      <w:ins w:id="163"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"_Toc59030502"</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7.4</w:t>
        </w:r>
        <w:r>
          <w:rPr>
            <w:rFonts w:asciiTheme="minorHAnsi" w:eastAsiaTheme="minorEastAsia" w:hAnsiTheme="minorHAnsi" w:cstheme="minorBidi"/>
            <w:noProof/>
            <w:sz w:val="22"/>
            <w:szCs w:val="22"/>
          </w:rPr>
          <w:tab/>
        </w:r>
        <w:r w:rsidRPr="00A70226">
          <w:rPr>
            <w:rStyle w:val="Hyperlink"/>
            <w:noProof/>
            <w:lang w:val="en-GB"/>
          </w:rPr>
          <w:t>Connexion error between TP1 and TP2</w:t>
        </w:r>
        <w:r>
          <w:rPr>
            <w:noProof/>
            <w:webHidden/>
          </w:rPr>
          <w:tab/>
        </w:r>
        <w:r>
          <w:rPr>
            <w:noProof/>
            <w:webHidden/>
          </w:rPr>
          <w:fldChar w:fldCharType="begin"/>
        </w:r>
        <w:r>
          <w:rPr>
            <w:noProof/>
            <w:webHidden/>
          </w:rPr>
          <w:instrText xml:space="preserve"> PAGEREF _Toc59030502 \h </w:instrText>
        </w:r>
      </w:ins>
      <w:r>
        <w:rPr>
          <w:noProof/>
          <w:webHidden/>
        </w:rPr>
      </w:r>
      <w:r>
        <w:rPr>
          <w:noProof/>
          <w:webHidden/>
        </w:rPr>
        <w:fldChar w:fldCharType="separate"/>
      </w:r>
      <w:ins w:id="164" w:author="Stefan Willmeroth" w:date="2020-12-17T10:02:00Z">
        <w:r w:rsidR="00E74CC4">
          <w:rPr>
            <w:noProof/>
            <w:webHidden/>
          </w:rPr>
          <w:t>30</w:t>
        </w:r>
      </w:ins>
      <w:ins w:id="165" w:author="Jean-Philippe MECHIN" w:date="2020-12-16T17:00:00Z">
        <w:r>
          <w:rPr>
            <w:noProof/>
            <w:webHidden/>
          </w:rPr>
          <w:fldChar w:fldCharType="end"/>
        </w:r>
        <w:r w:rsidRPr="00A70226">
          <w:rPr>
            <w:rStyle w:val="Hyperlink"/>
            <w:noProof/>
          </w:rPr>
          <w:fldChar w:fldCharType="end"/>
        </w:r>
      </w:ins>
    </w:p>
    <w:p w14:paraId="25F46AAD" w14:textId="016B56A8" w:rsidR="000E750A" w:rsidRDefault="000E750A">
      <w:pPr>
        <w:pStyle w:val="Verzeichnis2"/>
        <w:tabs>
          <w:tab w:val="left" w:pos="880"/>
          <w:tab w:val="right" w:leader="dot" w:pos="9060"/>
        </w:tabs>
        <w:rPr>
          <w:ins w:id="166" w:author="Jean-Philippe MECHIN" w:date="2020-12-16T17:00:00Z"/>
          <w:rFonts w:asciiTheme="minorHAnsi" w:eastAsiaTheme="minorEastAsia" w:hAnsiTheme="minorHAnsi" w:cstheme="minorBidi"/>
          <w:noProof/>
          <w:sz w:val="22"/>
          <w:szCs w:val="22"/>
        </w:rPr>
      </w:pPr>
      <w:ins w:id="167"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"_Toc59030503"</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7.5</w:t>
        </w:r>
        <w:r>
          <w:rPr>
            <w:rFonts w:asciiTheme="minorHAnsi" w:eastAsiaTheme="minorEastAsia" w:hAnsiTheme="minorHAnsi" w:cstheme="minorBidi"/>
            <w:noProof/>
            <w:sz w:val="22"/>
            <w:szCs w:val="22"/>
          </w:rPr>
          <w:tab/>
        </w:r>
        <w:r w:rsidRPr="00A70226">
          <w:rPr>
            <w:rStyle w:val="Hyperlink"/>
            <w:noProof/>
            <w:lang w:val="en-GB"/>
          </w:rPr>
          <w:t>Error naming</w:t>
        </w:r>
        <w:r>
          <w:rPr>
            <w:noProof/>
            <w:webHidden/>
          </w:rPr>
          <w:tab/>
        </w:r>
        <w:r>
          <w:rPr>
            <w:noProof/>
            <w:webHidden/>
          </w:rPr>
          <w:fldChar w:fldCharType="begin"/>
        </w:r>
        <w:r>
          <w:rPr>
            <w:noProof/>
            <w:webHidden/>
          </w:rPr>
          <w:instrText xml:space="preserve"> PAGEREF _Toc59030503 \h </w:instrText>
        </w:r>
      </w:ins>
      <w:r>
        <w:rPr>
          <w:noProof/>
          <w:webHidden/>
        </w:rPr>
      </w:r>
      <w:r>
        <w:rPr>
          <w:noProof/>
          <w:webHidden/>
        </w:rPr>
        <w:fldChar w:fldCharType="separate"/>
      </w:r>
      <w:ins w:id="168" w:author="Stefan Willmeroth" w:date="2020-12-17T10:02:00Z">
        <w:r w:rsidR="00E74CC4">
          <w:rPr>
            <w:noProof/>
            <w:webHidden/>
          </w:rPr>
          <w:t>32</w:t>
        </w:r>
      </w:ins>
      <w:ins w:id="169" w:author="Jean-Philippe MECHIN" w:date="2020-12-16T17:00:00Z">
        <w:r>
          <w:rPr>
            <w:noProof/>
            <w:webHidden/>
          </w:rPr>
          <w:fldChar w:fldCharType="end"/>
        </w:r>
        <w:r w:rsidRPr="00A70226">
          <w:rPr>
            <w:rStyle w:val="Hyperlink"/>
            <w:noProof/>
          </w:rPr>
          <w:fldChar w:fldCharType="end"/>
        </w:r>
      </w:ins>
    </w:p>
    <w:p w14:paraId="2CAD28EB" w14:textId="1C57795E" w:rsidR="000E750A" w:rsidRDefault="000E750A">
      <w:pPr>
        <w:pStyle w:val="Verzeichnis3"/>
        <w:tabs>
          <w:tab w:val="left" w:pos="1100"/>
          <w:tab w:val="right" w:leader="dot" w:pos="9060"/>
        </w:tabs>
        <w:rPr>
          <w:ins w:id="170" w:author="Jean-Philippe MECHIN" w:date="2020-12-16T17:00:00Z"/>
          <w:rFonts w:asciiTheme="minorHAnsi" w:eastAsiaTheme="minorEastAsia" w:hAnsiTheme="minorHAnsi" w:cstheme="minorBidi"/>
          <w:noProof/>
          <w:sz w:val="22"/>
          <w:szCs w:val="22"/>
        </w:rPr>
      </w:pPr>
      <w:ins w:id="171" w:author="Jean-Philippe MECHIN" w:date="2020-12-16T17:00:00Z">
        <w:r w:rsidRPr="00A70226">
          <w:rPr>
            <w:rStyle w:val="Hyperlink"/>
            <w:noProof/>
          </w:rPr>
          <w:lastRenderedPageBreak/>
          <w:fldChar w:fldCharType="begin"/>
        </w:r>
        <w:r w:rsidRPr="00A70226">
          <w:rPr>
            <w:rStyle w:val="Hyperlink"/>
            <w:noProof/>
          </w:rPr>
          <w:instrText xml:space="preserve"> </w:instrText>
        </w:r>
        <w:r>
          <w:rPr>
            <w:noProof/>
          </w:rPr>
          <w:instrText>HYPERLINK \l "_Toc59030504"</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7.5.1</w:t>
        </w:r>
        <w:r>
          <w:rPr>
            <w:rFonts w:asciiTheme="minorHAnsi" w:eastAsiaTheme="minorEastAsia" w:hAnsiTheme="minorHAnsi" w:cstheme="minorBidi"/>
            <w:noProof/>
            <w:sz w:val="22"/>
            <w:szCs w:val="22"/>
          </w:rPr>
          <w:tab/>
        </w:r>
        <w:r w:rsidRPr="00A70226">
          <w:rPr>
            <w:rStyle w:val="Hyperlink"/>
            <w:noProof/>
            <w:lang w:val="en-GB"/>
          </w:rPr>
          <w:t>General error response issued from TP1 or TP2</w:t>
        </w:r>
        <w:r>
          <w:rPr>
            <w:noProof/>
            <w:webHidden/>
          </w:rPr>
          <w:tab/>
        </w:r>
        <w:r>
          <w:rPr>
            <w:noProof/>
            <w:webHidden/>
          </w:rPr>
          <w:fldChar w:fldCharType="begin"/>
        </w:r>
        <w:r>
          <w:rPr>
            <w:noProof/>
            <w:webHidden/>
          </w:rPr>
          <w:instrText xml:space="preserve"> PAGEREF _Toc59030504 \h </w:instrText>
        </w:r>
      </w:ins>
      <w:r>
        <w:rPr>
          <w:noProof/>
          <w:webHidden/>
        </w:rPr>
      </w:r>
      <w:r>
        <w:rPr>
          <w:noProof/>
          <w:webHidden/>
        </w:rPr>
        <w:fldChar w:fldCharType="separate"/>
      </w:r>
      <w:ins w:id="172" w:author="Stefan Willmeroth" w:date="2020-12-17T10:02:00Z">
        <w:r w:rsidR="00E74CC4">
          <w:rPr>
            <w:noProof/>
            <w:webHidden/>
          </w:rPr>
          <w:t>32</w:t>
        </w:r>
      </w:ins>
      <w:ins w:id="173" w:author="Jean-Philippe MECHIN" w:date="2020-12-16T17:00:00Z">
        <w:r>
          <w:rPr>
            <w:noProof/>
            <w:webHidden/>
          </w:rPr>
          <w:fldChar w:fldCharType="end"/>
        </w:r>
        <w:r w:rsidRPr="00A70226">
          <w:rPr>
            <w:rStyle w:val="Hyperlink"/>
            <w:noProof/>
          </w:rPr>
          <w:fldChar w:fldCharType="end"/>
        </w:r>
      </w:ins>
    </w:p>
    <w:p w14:paraId="0A079072" w14:textId="0D82F627" w:rsidR="000E750A" w:rsidRDefault="000E750A">
      <w:pPr>
        <w:pStyle w:val="Verzeichnis3"/>
        <w:tabs>
          <w:tab w:val="left" w:pos="1100"/>
          <w:tab w:val="right" w:leader="dot" w:pos="9060"/>
        </w:tabs>
        <w:rPr>
          <w:ins w:id="174" w:author="Jean-Philippe MECHIN" w:date="2020-12-16T17:00:00Z"/>
          <w:rFonts w:asciiTheme="minorHAnsi" w:eastAsiaTheme="minorEastAsia" w:hAnsiTheme="minorHAnsi" w:cstheme="minorBidi"/>
          <w:noProof/>
          <w:sz w:val="22"/>
          <w:szCs w:val="22"/>
        </w:rPr>
      </w:pPr>
      <w:ins w:id="175"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"_Toc59030505"</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7.5.2</w:t>
        </w:r>
        <w:r>
          <w:rPr>
            <w:rFonts w:asciiTheme="minorHAnsi" w:eastAsiaTheme="minorEastAsia" w:hAnsiTheme="minorHAnsi" w:cstheme="minorBidi"/>
            <w:noProof/>
            <w:sz w:val="22"/>
            <w:szCs w:val="22"/>
          </w:rPr>
          <w:tab/>
        </w:r>
        <w:r w:rsidRPr="00A70226">
          <w:rPr>
            <w:rStyle w:val="Hyperlink"/>
            <w:noProof/>
            <w:lang w:val="en-GB"/>
          </w:rPr>
          <w:t>Functional response from TP1 to a request from another TP1</w:t>
        </w:r>
        <w:r>
          <w:rPr>
            <w:noProof/>
            <w:webHidden/>
          </w:rPr>
          <w:tab/>
        </w:r>
        <w:r>
          <w:rPr>
            <w:noProof/>
            <w:webHidden/>
          </w:rPr>
          <w:fldChar w:fldCharType="begin"/>
        </w:r>
        <w:r>
          <w:rPr>
            <w:noProof/>
            <w:webHidden/>
          </w:rPr>
          <w:instrText xml:space="preserve"> PAGEREF _Toc59030505 \h </w:instrText>
        </w:r>
      </w:ins>
      <w:r>
        <w:rPr>
          <w:noProof/>
          <w:webHidden/>
        </w:rPr>
      </w:r>
      <w:r>
        <w:rPr>
          <w:noProof/>
          <w:webHidden/>
        </w:rPr>
        <w:fldChar w:fldCharType="separate"/>
      </w:r>
      <w:ins w:id="176" w:author="Stefan Willmeroth" w:date="2020-12-17T10:02:00Z">
        <w:r w:rsidR="00E74CC4">
          <w:rPr>
            <w:noProof/>
            <w:webHidden/>
          </w:rPr>
          <w:t>32</w:t>
        </w:r>
      </w:ins>
      <w:ins w:id="177" w:author="Jean-Philippe MECHIN" w:date="2020-12-16T17:00:00Z">
        <w:r>
          <w:rPr>
            <w:noProof/>
            <w:webHidden/>
          </w:rPr>
          <w:fldChar w:fldCharType="end"/>
        </w:r>
        <w:r w:rsidRPr="00A70226">
          <w:rPr>
            <w:rStyle w:val="Hyperlink"/>
            <w:noProof/>
          </w:rPr>
          <w:fldChar w:fldCharType="end"/>
        </w:r>
      </w:ins>
    </w:p>
    <w:p w14:paraId="5F3D2D6B" w14:textId="084B413A" w:rsidR="000E750A" w:rsidRDefault="000E750A">
      <w:pPr>
        <w:pStyle w:val="Verzeichnis3"/>
        <w:tabs>
          <w:tab w:val="left" w:pos="1100"/>
          <w:tab w:val="right" w:leader="dot" w:pos="9060"/>
        </w:tabs>
        <w:rPr>
          <w:ins w:id="178" w:author="Jean-Philippe MECHIN" w:date="2020-12-16T17:00:00Z"/>
          <w:rFonts w:asciiTheme="minorHAnsi" w:eastAsiaTheme="minorEastAsia" w:hAnsiTheme="minorHAnsi" w:cstheme="minorBidi"/>
          <w:noProof/>
          <w:sz w:val="22"/>
          <w:szCs w:val="22"/>
        </w:rPr>
      </w:pPr>
      <w:ins w:id="179"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"_Toc59030506"</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7.5.3</w:t>
        </w:r>
        <w:r>
          <w:rPr>
            <w:rFonts w:asciiTheme="minorHAnsi" w:eastAsiaTheme="minorEastAsia" w:hAnsiTheme="minorHAnsi" w:cstheme="minorBidi"/>
            <w:noProof/>
            <w:sz w:val="22"/>
            <w:szCs w:val="22"/>
          </w:rPr>
          <w:tab/>
        </w:r>
        <w:r w:rsidRPr="00A70226">
          <w:rPr>
            <w:rStyle w:val="Hyperlink"/>
            <w:noProof/>
            <w:lang w:val="en-GB"/>
          </w:rPr>
          <w:t>Functional response from TP1 to a request from a public body</w:t>
        </w:r>
        <w:r>
          <w:rPr>
            <w:noProof/>
            <w:webHidden/>
          </w:rPr>
          <w:tab/>
        </w:r>
        <w:r>
          <w:rPr>
            <w:noProof/>
            <w:webHidden/>
          </w:rPr>
          <w:fldChar w:fldCharType="begin"/>
        </w:r>
        <w:r>
          <w:rPr>
            <w:noProof/>
            <w:webHidden/>
          </w:rPr>
          <w:instrText xml:space="preserve"> PAGEREF _Toc59030506 \h </w:instrText>
        </w:r>
      </w:ins>
      <w:r>
        <w:rPr>
          <w:noProof/>
          <w:webHidden/>
        </w:rPr>
      </w:r>
      <w:r>
        <w:rPr>
          <w:noProof/>
          <w:webHidden/>
        </w:rPr>
        <w:fldChar w:fldCharType="separate"/>
      </w:r>
      <w:ins w:id="180" w:author="Stefan Willmeroth" w:date="2020-12-17T10:02:00Z">
        <w:r w:rsidR="00E74CC4">
          <w:rPr>
            <w:noProof/>
            <w:webHidden/>
          </w:rPr>
          <w:t>32</w:t>
        </w:r>
      </w:ins>
      <w:ins w:id="181" w:author="Jean-Philippe MECHIN" w:date="2020-12-16T17:00:00Z">
        <w:r>
          <w:rPr>
            <w:noProof/>
            <w:webHidden/>
          </w:rPr>
          <w:fldChar w:fldCharType="end"/>
        </w:r>
        <w:r w:rsidRPr="00A70226">
          <w:rPr>
            <w:rStyle w:val="Hyperlink"/>
            <w:noProof/>
          </w:rPr>
          <w:fldChar w:fldCharType="end"/>
        </w:r>
      </w:ins>
    </w:p>
    <w:p w14:paraId="49045110" w14:textId="3102DBD3" w:rsidR="000E750A" w:rsidRDefault="000E750A">
      <w:pPr>
        <w:pStyle w:val="Verzeichnis3"/>
        <w:tabs>
          <w:tab w:val="left" w:pos="1100"/>
          <w:tab w:val="right" w:leader="dot" w:pos="9060"/>
        </w:tabs>
        <w:rPr>
          <w:ins w:id="182" w:author="Jean-Philippe MECHIN" w:date="2020-12-16T17:00:00Z"/>
          <w:rFonts w:asciiTheme="minorHAnsi" w:eastAsiaTheme="minorEastAsia" w:hAnsiTheme="minorHAnsi" w:cstheme="minorBidi"/>
          <w:noProof/>
          <w:sz w:val="22"/>
          <w:szCs w:val="22"/>
        </w:rPr>
      </w:pPr>
      <w:ins w:id="183"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"_Toc59030507"</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7.5.4</w:t>
        </w:r>
        <w:r>
          <w:rPr>
            <w:rFonts w:asciiTheme="minorHAnsi" w:eastAsiaTheme="minorEastAsia" w:hAnsiTheme="minorHAnsi" w:cstheme="minorBidi"/>
            <w:noProof/>
            <w:sz w:val="22"/>
            <w:szCs w:val="22"/>
          </w:rPr>
          <w:tab/>
        </w:r>
        <w:r w:rsidRPr="00A70226">
          <w:rPr>
            <w:rStyle w:val="Hyperlink"/>
            <w:noProof/>
            <w:lang w:val="en-GB"/>
          </w:rPr>
          <w:t>Response given by a TP2</w:t>
        </w:r>
        <w:r>
          <w:rPr>
            <w:noProof/>
            <w:webHidden/>
          </w:rPr>
          <w:tab/>
        </w:r>
        <w:r>
          <w:rPr>
            <w:noProof/>
            <w:webHidden/>
          </w:rPr>
          <w:fldChar w:fldCharType="begin"/>
        </w:r>
        <w:r>
          <w:rPr>
            <w:noProof/>
            <w:webHidden/>
          </w:rPr>
          <w:instrText xml:space="preserve"> PAGEREF _Toc59030507 \h </w:instrText>
        </w:r>
      </w:ins>
      <w:r>
        <w:rPr>
          <w:noProof/>
          <w:webHidden/>
        </w:rPr>
      </w:r>
      <w:r>
        <w:rPr>
          <w:noProof/>
          <w:webHidden/>
        </w:rPr>
        <w:fldChar w:fldCharType="separate"/>
      </w:r>
      <w:ins w:id="184" w:author="Stefan Willmeroth" w:date="2020-12-17T10:02:00Z">
        <w:r w:rsidR="00E74CC4">
          <w:rPr>
            <w:noProof/>
            <w:webHidden/>
          </w:rPr>
          <w:t>32</w:t>
        </w:r>
      </w:ins>
      <w:ins w:id="185" w:author="Jean-Philippe MECHIN" w:date="2020-12-16T17:00:00Z">
        <w:r>
          <w:rPr>
            <w:noProof/>
            <w:webHidden/>
          </w:rPr>
          <w:fldChar w:fldCharType="end"/>
        </w:r>
        <w:r w:rsidRPr="00A70226">
          <w:rPr>
            <w:rStyle w:val="Hyperlink"/>
            <w:noProof/>
          </w:rPr>
          <w:fldChar w:fldCharType="end"/>
        </w:r>
      </w:ins>
    </w:p>
    <w:p w14:paraId="45A6C1EE" w14:textId="0DB9D8D5" w:rsidR="000E750A" w:rsidRDefault="000E750A">
      <w:pPr>
        <w:pStyle w:val="Verzeichnis3"/>
        <w:tabs>
          <w:tab w:val="left" w:pos="1100"/>
          <w:tab w:val="right" w:leader="dot" w:pos="9060"/>
        </w:tabs>
        <w:rPr>
          <w:ins w:id="186" w:author="Jean-Philippe MECHIN" w:date="2020-12-16T17:00:00Z"/>
          <w:rFonts w:asciiTheme="minorHAnsi" w:eastAsiaTheme="minorEastAsia" w:hAnsiTheme="minorHAnsi" w:cstheme="minorBidi"/>
          <w:noProof/>
          <w:sz w:val="22"/>
          <w:szCs w:val="22"/>
        </w:rPr>
      </w:pPr>
      <w:ins w:id="187"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"_Toc59030508"</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7.5.5</w:t>
        </w:r>
        <w:r>
          <w:rPr>
            <w:rFonts w:asciiTheme="minorHAnsi" w:eastAsiaTheme="minorEastAsia" w:hAnsiTheme="minorHAnsi" w:cstheme="minorBidi"/>
            <w:noProof/>
            <w:sz w:val="22"/>
            <w:szCs w:val="22"/>
          </w:rPr>
          <w:tab/>
        </w:r>
        <w:r w:rsidRPr="00A70226">
          <w:rPr>
            <w:rStyle w:val="Hyperlink"/>
            <w:noProof/>
            <w:lang w:val="en-GB"/>
          </w:rPr>
          <w:t>Response translated by the TP1 to be considered by the Publicbody</w:t>
        </w:r>
        <w:r>
          <w:rPr>
            <w:noProof/>
            <w:webHidden/>
          </w:rPr>
          <w:tab/>
        </w:r>
        <w:r>
          <w:rPr>
            <w:noProof/>
            <w:webHidden/>
          </w:rPr>
          <w:fldChar w:fldCharType="begin"/>
        </w:r>
        <w:r>
          <w:rPr>
            <w:noProof/>
            <w:webHidden/>
          </w:rPr>
          <w:instrText xml:space="preserve"> PAGEREF _Toc59030508 \h </w:instrText>
        </w:r>
      </w:ins>
      <w:r>
        <w:rPr>
          <w:noProof/>
          <w:webHidden/>
        </w:rPr>
      </w:r>
      <w:r>
        <w:rPr>
          <w:noProof/>
          <w:webHidden/>
        </w:rPr>
        <w:fldChar w:fldCharType="separate"/>
      </w:r>
      <w:ins w:id="188" w:author="Stefan Willmeroth" w:date="2020-12-17T10:02:00Z">
        <w:r w:rsidR="00E74CC4">
          <w:rPr>
            <w:noProof/>
            <w:webHidden/>
          </w:rPr>
          <w:t>33</w:t>
        </w:r>
      </w:ins>
      <w:ins w:id="189" w:author="Jean-Philippe MECHIN" w:date="2020-12-16T17:00:00Z">
        <w:r>
          <w:rPr>
            <w:noProof/>
            <w:webHidden/>
          </w:rPr>
          <w:fldChar w:fldCharType="end"/>
        </w:r>
        <w:r w:rsidRPr="00A70226">
          <w:rPr>
            <w:rStyle w:val="Hyperlink"/>
            <w:noProof/>
          </w:rPr>
          <w:fldChar w:fldCharType="end"/>
        </w:r>
      </w:ins>
    </w:p>
    <w:p w14:paraId="296AAF9D" w14:textId="3CA9E7B2" w:rsidR="000E750A" w:rsidRDefault="000E750A">
      <w:pPr>
        <w:pStyle w:val="Verzeichnis1"/>
        <w:tabs>
          <w:tab w:val="left" w:pos="400"/>
          <w:tab w:val="right" w:leader="dot" w:pos="9060"/>
        </w:tabs>
        <w:rPr>
          <w:ins w:id="190" w:author="Jean-Philippe MECHIN" w:date="2020-12-16T17:00:00Z"/>
          <w:rFonts w:asciiTheme="minorHAnsi" w:eastAsiaTheme="minorEastAsia" w:hAnsiTheme="minorHAnsi" w:cstheme="minorBidi"/>
          <w:noProof/>
          <w:sz w:val="22"/>
          <w:szCs w:val="22"/>
        </w:rPr>
      </w:pPr>
      <w:ins w:id="191"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"_Toc59030509"</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8</w:t>
        </w:r>
        <w:r>
          <w:rPr>
            <w:rFonts w:asciiTheme="minorHAnsi" w:eastAsiaTheme="minorEastAsia" w:hAnsiTheme="minorHAnsi" w:cstheme="minorBidi"/>
            <w:noProof/>
            <w:sz w:val="22"/>
            <w:szCs w:val="22"/>
          </w:rPr>
          <w:tab/>
        </w:r>
        <w:r w:rsidRPr="00A70226">
          <w:rPr>
            <w:rStyle w:val="Hyperlink"/>
            <w:noProof/>
            <w:lang w:val="en-GB"/>
          </w:rPr>
          <w:t>Sequence Diagram examples</w:t>
        </w:r>
        <w:r>
          <w:rPr>
            <w:noProof/>
            <w:webHidden/>
          </w:rPr>
          <w:tab/>
        </w:r>
        <w:r>
          <w:rPr>
            <w:noProof/>
            <w:webHidden/>
          </w:rPr>
          <w:fldChar w:fldCharType="begin"/>
        </w:r>
        <w:r>
          <w:rPr>
            <w:noProof/>
            <w:webHidden/>
          </w:rPr>
          <w:instrText xml:space="preserve"> PAGEREF _Toc59030509 \h </w:instrText>
        </w:r>
      </w:ins>
      <w:r>
        <w:rPr>
          <w:noProof/>
          <w:webHidden/>
        </w:rPr>
      </w:r>
      <w:r>
        <w:rPr>
          <w:noProof/>
          <w:webHidden/>
        </w:rPr>
        <w:fldChar w:fldCharType="separate"/>
      </w:r>
      <w:ins w:id="192" w:author="Stefan Willmeroth" w:date="2020-12-17T10:02:00Z">
        <w:r w:rsidR="00E74CC4">
          <w:rPr>
            <w:noProof/>
            <w:webHidden/>
          </w:rPr>
          <w:t>34</w:t>
        </w:r>
      </w:ins>
      <w:ins w:id="193" w:author="Jean-Philippe MECHIN" w:date="2020-12-16T17:00:00Z">
        <w:r>
          <w:rPr>
            <w:noProof/>
            <w:webHidden/>
          </w:rPr>
          <w:fldChar w:fldCharType="end"/>
        </w:r>
        <w:r w:rsidRPr="00A70226">
          <w:rPr>
            <w:rStyle w:val="Hyperlink"/>
            <w:noProof/>
          </w:rPr>
          <w:fldChar w:fldCharType="end"/>
        </w:r>
      </w:ins>
    </w:p>
    <w:p w14:paraId="7CDFDFF1" w14:textId="42621BBD" w:rsidR="000E750A" w:rsidRDefault="000E750A">
      <w:pPr>
        <w:pStyle w:val="Verzeichnis2"/>
        <w:tabs>
          <w:tab w:val="left" w:pos="880"/>
          <w:tab w:val="right" w:leader="dot" w:pos="9060"/>
        </w:tabs>
        <w:rPr>
          <w:ins w:id="194" w:author="Jean-Philippe MECHIN" w:date="2020-12-16T17:00:00Z"/>
          <w:rFonts w:asciiTheme="minorHAnsi" w:eastAsiaTheme="minorEastAsia" w:hAnsiTheme="minorHAnsi" w:cstheme="minorBidi"/>
          <w:noProof/>
          <w:sz w:val="22"/>
          <w:szCs w:val="22"/>
        </w:rPr>
      </w:pPr>
      <w:ins w:id="195"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"_Toc59030510"</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8.1</w:t>
        </w:r>
        <w:r>
          <w:rPr>
            <w:rFonts w:asciiTheme="minorHAnsi" w:eastAsiaTheme="minorEastAsia" w:hAnsiTheme="minorHAnsi" w:cstheme="minorBidi"/>
            <w:noProof/>
            <w:sz w:val="22"/>
            <w:szCs w:val="22"/>
          </w:rPr>
          <w:tab/>
        </w:r>
        <w:r w:rsidRPr="00A70226">
          <w:rPr>
            <w:rStyle w:val="Hyperlink"/>
            <w:noProof/>
            <w:lang w:val="en-GB"/>
          </w:rPr>
          <w:t>Transport journey with document request</w:t>
        </w:r>
        <w:r>
          <w:rPr>
            <w:noProof/>
            <w:webHidden/>
          </w:rPr>
          <w:tab/>
        </w:r>
        <w:r>
          <w:rPr>
            <w:noProof/>
            <w:webHidden/>
          </w:rPr>
          <w:fldChar w:fldCharType="begin"/>
        </w:r>
        <w:r>
          <w:rPr>
            <w:noProof/>
            <w:webHidden/>
          </w:rPr>
          <w:instrText xml:space="preserve"> PAGEREF _Toc59030510 \h </w:instrText>
        </w:r>
      </w:ins>
      <w:r>
        <w:rPr>
          <w:noProof/>
          <w:webHidden/>
        </w:rPr>
      </w:r>
      <w:r>
        <w:rPr>
          <w:noProof/>
          <w:webHidden/>
        </w:rPr>
        <w:fldChar w:fldCharType="separate"/>
      </w:r>
      <w:ins w:id="196" w:author="Stefan Willmeroth" w:date="2020-12-17T10:02:00Z">
        <w:r w:rsidR="00E74CC4">
          <w:rPr>
            <w:noProof/>
            <w:webHidden/>
          </w:rPr>
          <w:t>34</w:t>
        </w:r>
      </w:ins>
      <w:ins w:id="197" w:author="Jean-Philippe MECHIN" w:date="2020-12-16T17:00:00Z">
        <w:r>
          <w:rPr>
            <w:noProof/>
            <w:webHidden/>
          </w:rPr>
          <w:fldChar w:fldCharType="end"/>
        </w:r>
        <w:r w:rsidRPr="00A70226">
          <w:rPr>
            <w:rStyle w:val="Hyperlink"/>
            <w:noProof/>
          </w:rPr>
          <w:fldChar w:fldCharType="end"/>
        </w:r>
      </w:ins>
    </w:p>
    <w:p w14:paraId="339F0C73" w14:textId="48DAE06E" w:rsidR="000E750A" w:rsidRDefault="000E750A">
      <w:pPr>
        <w:pStyle w:val="Verzeichnis2"/>
        <w:tabs>
          <w:tab w:val="left" w:pos="880"/>
          <w:tab w:val="right" w:leader="dot" w:pos="9060"/>
        </w:tabs>
        <w:rPr>
          <w:ins w:id="198" w:author="Jean-Philippe MECHIN" w:date="2020-12-16T17:00:00Z"/>
          <w:rFonts w:asciiTheme="minorHAnsi" w:eastAsiaTheme="minorEastAsia" w:hAnsiTheme="minorHAnsi" w:cstheme="minorBidi"/>
          <w:noProof/>
          <w:sz w:val="22"/>
          <w:szCs w:val="22"/>
        </w:rPr>
      </w:pPr>
      <w:ins w:id="199"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"_Toc59030511"</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8.2</w:t>
        </w:r>
        <w:r>
          <w:rPr>
            <w:rFonts w:asciiTheme="minorHAnsi" w:eastAsiaTheme="minorEastAsia" w:hAnsiTheme="minorHAnsi" w:cstheme="minorBidi"/>
            <w:noProof/>
            <w:sz w:val="22"/>
            <w:szCs w:val="22"/>
          </w:rPr>
          <w:tab/>
        </w:r>
        <w:r w:rsidRPr="00A70226">
          <w:rPr>
            <w:rStyle w:val="Hyperlink"/>
            <w:noProof/>
            <w:lang w:val="en-GB"/>
          </w:rPr>
          <w:t>Document request through TP1 network</w:t>
        </w:r>
        <w:r>
          <w:rPr>
            <w:noProof/>
            <w:webHidden/>
          </w:rPr>
          <w:tab/>
        </w:r>
        <w:r>
          <w:rPr>
            <w:noProof/>
            <w:webHidden/>
          </w:rPr>
          <w:fldChar w:fldCharType="begin"/>
        </w:r>
        <w:r>
          <w:rPr>
            <w:noProof/>
            <w:webHidden/>
          </w:rPr>
          <w:instrText xml:space="preserve"> PAGEREF _Toc59030511 \h </w:instrText>
        </w:r>
      </w:ins>
      <w:r>
        <w:rPr>
          <w:noProof/>
          <w:webHidden/>
        </w:rPr>
      </w:r>
      <w:r>
        <w:rPr>
          <w:noProof/>
          <w:webHidden/>
        </w:rPr>
        <w:fldChar w:fldCharType="separate"/>
      </w:r>
      <w:ins w:id="200" w:author="Stefan Willmeroth" w:date="2020-12-17T10:02:00Z">
        <w:r w:rsidR="00E74CC4">
          <w:rPr>
            <w:noProof/>
            <w:webHidden/>
          </w:rPr>
          <w:t>35</w:t>
        </w:r>
      </w:ins>
      <w:ins w:id="201" w:author="Jean-Philippe MECHIN" w:date="2020-12-16T17:00:00Z">
        <w:r>
          <w:rPr>
            <w:noProof/>
            <w:webHidden/>
          </w:rPr>
          <w:fldChar w:fldCharType="end"/>
        </w:r>
        <w:r w:rsidRPr="00A70226">
          <w:rPr>
            <w:rStyle w:val="Hyperlink"/>
            <w:noProof/>
          </w:rPr>
          <w:fldChar w:fldCharType="end"/>
        </w:r>
      </w:ins>
    </w:p>
    <w:p w14:paraId="77AD60D4" w14:textId="392FDC37" w:rsidR="000E750A" w:rsidRDefault="000E750A">
      <w:pPr>
        <w:pStyle w:val="Verzeichnis2"/>
        <w:tabs>
          <w:tab w:val="left" w:pos="880"/>
          <w:tab w:val="right" w:leader="dot" w:pos="9060"/>
        </w:tabs>
        <w:rPr>
          <w:ins w:id="202" w:author="Jean-Philippe MECHIN" w:date="2020-12-16T17:00:00Z"/>
          <w:rFonts w:asciiTheme="minorHAnsi" w:eastAsiaTheme="minorEastAsia" w:hAnsiTheme="minorHAnsi" w:cstheme="minorBidi"/>
          <w:noProof/>
          <w:sz w:val="22"/>
          <w:szCs w:val="22"/>
        </w:rPr>
      </w:pPr>
      <w:ins w:id="203"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"_Toc59030512"</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8.3</w:t>
        </w:r>
        <w:r>
          <w:rPr>
            <w:rFonts w:asciiTheme="minorHAnsi" w:eastAsiaTheme="minorEastAsia" w:hAnsiTheme="minorHAnsi" w:cstheme="minorBidi"/>
            <w:noProof/>
            <w:sz w:val="22"/>
            <w:szCs w:val="22"/>
          </w:rPr>
          <w:tab/>
        </w:r>
        <w:r w:rsidRPr="00A70226">
          <w:rPr>
            <w:rStyle w:val="Hyperlink"/>
            <w:noProof/>
            <w:lang w:val="en-GB"/>
          </w:rPr>
          <w:t>Document request through TP1 network with error</w:t>
        </w:r>
        <w:r>
          <w:rPr>
            <w:noProof/>
            <w:webHidden/>
          </w:rPr>
          <w:tab/>
        </w:r>
        <w:r>
          <w:rPr>
            <w:noProof/>
            <w:webHidden/>
          </w:rPr>
          <w:fldChar w:fldCharType="begin"/>
        </w:r>
        <w:r>
          <w:rPr>
            <w:noProof/>
            <w:webHidden/>
          </w:rPr>
          <w:instrText xml:space="preserve"> PAGEREF _Toc59030512 \h </w:instrText>
        </w:r>
      </w:ins>
      <w:r>
        <w:rPr>
          <w:noProof/>
          <w:webHidden/>
        </w:rPr>
      </w:r>
      <w:r>
        <w:rPr>
          <w:noProof/>
          <w:webHidden/>
        </w:rPr>
        <w:fldChar w:fldCharType="separate"/>
      </w:r>
      <w:ins w:id="204" w:author="Stefan Willmeroth" w:date="2020-12-17T10:02:00Z">
        <w:r w:rsidR="00E74CC4">
          <w:rPr>
            <w:noProof/>
            <w:webHidden/>
          </w:rPr>
          <w:t>36</w:t>
        </w:r>
      </w:ins>
      <w:ins w:id="205" w:author="Jean-Philippe MECHIN" w:date="2020-12-16T17:00:00Z">
        <w:r>
          <w:rPr>
            <w:noProof/>
            <w:webHidden/>
          </w:rPr>
          <w:fldChar w:fldCharType="end"/>
        </w:r>
        <w:r w:rsidRPr="00A70226">
          <w:rPr>
            <w:rStyle w:val="Hyperlink"/>
            <w:noProof/>
          </w:rPr>
          <w:fldChar w:fldCharType="end"/>
        </w:r>
      </w:ins>
    </w:p>
    <w:p w14:paraId="5168A90A" w14:textId="743695D6" w:rsidR="000E750A" w:rsidRDefault="000E750A">
      <w:pPr>
        <w:pStyle w:val="Verzeichnis2"/>
        <w:tabs>
          <w:tab w:val="left" w:pos="880"/>
          <w:tab w:val="right" w:leader="dot" w:pos="9060"/>
        </w:tabs>
        <w:rPr>
          <w:ins w:id="206" w:author="Jean-Philippe MECHIN" w:date="2020-12-16T17:00:00Z"/>
          <w:rFonts w:asciiTheme="minorHAnsi" w:eastAsiaTheme="minorEastAsia" w:hAnsiTheme="minorHAnsi" w:cstheme="minorBidi"/>
          <w:noProof/>
          <w:sz w:val="22"/>
          <w:szCs w:val="22"/>
        </w:rPr>
      </w:pPr>
      <w:ins w:id="207"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"_Toc59030513"</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8.4</w:t>
        </w:r>
        <w:r>
          <w:rPr>
            <w:rFonts w:asciiTheme="minorHAnsi" w:eastAsiaTheme="minorEastAsia" w:hAnsiTheme="minorHAnsi" w:cstheme="minorBidi"/>
            <w:noProof/>
            <w:sz w:val="22"/>
            <w:szCs w:val="22"/>
          </w:rPr>
          <w:tab/>
        </w:r>
        <w:r w:rsidRPr="00A70226">
          <w:rPr>
            <w:rStyle w:val="Hyperlink"/>
            <w:noProof/>
            <w:lang w:val="en-GB"/>
          </w:rPr>
          <w:t>Transport unit by geographic area for emergency responders</w:t>
        </w:r>
        <w:r>
          <w:rPr>
            <w:noProof/>
            <w:webHidden/>
          </w:rPr>
          <w:tab/>
        </w:r>
        <w:r>
          <w:rPr>
            <w:noProof/>
            <w:webHidden/>
          </w:rPr>
          <w:fldChar w:fldCharType="begin"/>
        </w:r>
        <w:r>
          <w:rPr>
            <w:noProof/>
            <w:webHidden/>
          </w:rPr>
          <w:instrText xml:space="preserve"> PAGEREF _Toc59030513 \h </w:instrText>
        </w:r>
      </w:ins>
      <w:r>
        <w:rPr>
          <w:noProof/>
          <w:webHidden/>
        </w:rPr>
      </w:r>
      <w:r>
        <w:rPr>
          <w:noProof/>
          <w:webHidden/>
        </w:rPr>
        <w:fldChar w:fldCharType="separate"/>
      </w:r>
      <w:ins w:id="208" w:author="Stefan Willmeroth" w:date="2020-12-17T10:02:00Z">
        <w:r w:rsidR="00E74CC4">
          <w:rPr>
            <w:noProof/>
            <w:webHidden/>
          </w:rPr>
          <w:t>37</w:t>
        </w:r>
      </w:ins>
      <w:ins w:id="209" w:author="Jean-Philippe MECHIN" w:date="2020-12-16T17:00:00Z">
        <w:r>
          <w:rPr>
            <w:noProof/>
            <w:webHidden/>
          </w:rPr>
          <w:fldChar w:fldCharType="end"/>
        </w:r>
        <w:r w:rsidRPr="00A70226">
          <w:rPr>
            <w:rStyle w:val="Hyperlink"/>
            <w:noProof/>
          </w:rPr>
          <w:fldChar w:fldCharType="end"/>
        </w:r>
      </w:ins>
    </w:p>
    <w:p w14:paraId="3729C092" w14:textId="5F825037" w:rsidR="000E750A" w:rsidRDefault="000E750A">
      <w:pPr>
        <w:pStyle w:val="Verzeichnis2"/>
        <w:tabs>
          <w:tab w:val="left" w:pos="880"/>
          <w:tab w:val="right" w:leader="dot" w:pos="9060"/>
        </w:tabs>
        <w:rPr>
          <w:ins w:id="210" w:author="Jean-Philippe MECHIN" w:date="2020-12-16T17:00:00Z"/>
          <w:rFonts w:asciiTheme="minorHAnsi" w:eastAsiaTheme="minorEastAsia" w:hAnsiTheme="minorHAnsi" w:cstheme="minorBidi"/>
          <w:noProof/>
          <w:sz w:val="22"/>
          <w:szCs w:val="22"/>
        </w:rPr>
      </w:pPr>
      <w:ins w:id="211" w:author="Jean-Philippe MECHIN" w:date="2020-12-16T17:00:00Z">
        <w:r w:rsidRPr="00A70226">
          <w:rPr>
            <w:rStyle w:val="Hyperlink"/>
            <w:noProof/>
          </w:rPr>
          <w:fldChar w:fldCharType="begin"/>
        </w:r>
        <w:r w:rsidRPr="00A70226">
          <w:rPr>
            <w:rStyle w:val="Hyperlink"/>
            <w:noProof/>
          </w:rPr>
          <w:instrText xml:space="preserve"> </w:instrText>
        </w:r>
        <w:r>
          <w:rPr>
            <w:noProof/>
          </w:rPr>
          <w:instrText>HYPERLINK \l "_Toc59030514"</w:instrText>
        </w:r>
        <w:r w:rsidRPr="00A70226">
          <w:rPr>
            <w:rStyle w:val="Hyperlink"/>
            <w:noProof/>
          </w:rPr>
          <w:instrText xml:space="preserve"> </w:instrText>
        </w:r>
        <w:r w:rsidRPr="00A70226">
          <w:rPr>
            <w:rStyle w:val="Hyperlink"/>
            <w:noProof/>
          </w:rPr>
          <w:fldChar w:fldCharType="separate"/>
        </w:r>
        <w:r w:rsidRPr="00A70226">
          <w:rPr>
            <w:rStyle w:val="Hyperlink"/>
            <w:noProof/>
            <w:lang w:val="en-GB"/>
          </w:rPr>
          <w:t>8.5</w:t>
        </w:r>
        <w:r>
          <w:rPr>
            <w:rFonts w:asciiTheme="minorHAnsi" w:eastAsiaTheme="minorEastAsia" w:hAnsiTheme="minorHAnsi" w:cstheme="minorBidi"/>
            <w:noProof/>
            <w:sz w:val="22"/>
            <w:szCs w:val="22"/>
          </w:rPr>
          <w:tab/>
        </w:r>
        <w:r w:rsidRPr="00A70226">
          <w:rPr>
            <w:rStyle w:val="Hyperlink"/>
            <w:noProof/>
            <w:lang w:val="en-GB"/>
          </w:rPr>
          <w:t>Dynamic Information requested by Public body for “green line”</w:t>
        </w:r>
        <w:r>
          <w:rPr>
            <w:noProof/>
            <w:webHidden/>
          </w:rPr>
          <w:tab/>
        </w:r>
        <w:r>
          <w:rPr>
            <w:noProof/>
            <w:webHidden/>
          </w:rPr>
          <w:fldChar w:fldCharType="begin"/>
        </w:r>
        <w:r>
          <w:rPr>
            <w:noProof/>
            <w:webHidden/>
          </w:rPr>
          <w:instrText xml:space="preserve"> PAGEREF _Toc59030514 \h </w:instrText>
        </w:r>
      </w:ins>
      <w:r>
        <w:rPr>
          <w:noProof/>
          <w:webHidden/>
        </w:rPr>
      </w:r>
      <w:r>
        <w:rPr>
          <w:noProof/>
          <w:webHidden/>
        </w:rPr>
        <w:fldChar w:fldCharType="separate"/>
      </w:r>
      <w:ins w:id="212" w:author="Stefan Willmeroth" w:date="2020-12-17T10:02:00Z">
        <w:r w:rsidR="00E74CC4">
          <w:rPr>
            <w:noProof/>
            <w:webHidden/>
          </w:rPr>
          <w:t>37</w:t>
        </w:r>
      </w:ins>
      <w:ins w:id="213" w:author="Jean-Philippe MECHIN" w:date="2020-12-16T17:00:00Z">
        <w:r>
          <w:rPr>
            <w:noProof/>
            <w:webHidden/>
          </w:rPr>
          <w:fldChar w:fldCharType="end"/>
        </w:r>
        <w:r w:rsidRPr="00A70226">
          <w:rPr>
            <w:rStyle w:val="Hyperlink"/>
            <w:noProof/>
          </w:rPr>
          <w:fldChar w:fldCharType="end"/>
        </w:r>
      </w:ins>
    </w:p>
    <w:p w14:paraId="6A8502A3" w14:textId="5C91FD67" w:rsidR="00423170" w:rsidDel="000E750A" w:rsidRDefault="00423170">
      <w:pPr>
        <w:pStyle w:val="Verzeichnis1"/>
        <w:tabs>
          <w:tab w:val="left" w:pos="400"/>
          <w:tab w:val="right" w:leader="dot" w:pos="9060"/>
        </w:tabs>
        <w:rPr>
          <w:del w:id="214" w:author="Jean-Philippe MECHIN" w:date="2020-12-16T17:00:00Z"/>
          <w:rFonts w:asciiTheme="minorHAnsi" w:eastAsiaTheme="minorEastAsia" w:hAnsiTheme="minorHAnsi" w:cstheme="minorBidi"/>
          <w:noProof/>
          <w:sz w:val="22"/>
          <w:szCs w:val="22"/>
        </w:rPr>
      </w:pPr>
      <w:del w:id="215" w:author="Jean-Philippe MECHIN" w:date="2020-12-16T17:00:00Z">
        <w:r w:rsidRPr="000E750A" w:rsidDel="000E750A">
          <w:rPr>
            <w:rStyle w:val="Hyperlink"/>
            <w:noProof/>
            <w:lang w:val="en-GB"/>
          </w:rPr>
          <w:delText>1</w:delText>
        </w:r>
        <w:r w:rsidDel="000E750A">
          <w:rPr>
            <w:rFonts w:asciiTheme="minorHAnsi" w:eastAsiaTheme="minorEastAsia" w:hAnsiTheme="minorHAnsi" w:cstheme="minorBidi"/>
            <w:noProof/>
            <w:sz w:val="22"/>
            <w:szCs w:val="22"/>
          </w:rPr>
          <w:tab/>
        </w:r>
        <w:r w:rsidRPr="000E750A" w:rsidDel="000E750A">
          <w:rPr>
            <w:rStyle w:val="Hyperlink"/>
            <w:noProof/>
            <w:lang w:val="en-GB"/>
          </w:rPr>
          <w:delText>Purpose of the document</w:delText>
        </w:r>
        <w:r w:rsidDel="000E750A">
          <w:rPr>
            <w:noProof/>
            <w:webHidden/>
          </w:rPr>
          <w:tab/>
        </w:r>
        <w:r w:rsidR="00EB20CB" w:rsidDel="000E750A">
          <w:rPr>
            <w:noProof/>
            <w:webHidden/>
          </w:rPr>
          <w:delText>4</w:delText>
        </w:r>
      </w:del>
    </w:p>
    <w:p w14:paraId="0BC315AA" w14:textId="283AA5EE" w:rsidR="00423170" w:rsidDel="000E750A" w:rsidRDefault="00423170">
      <w:pPr>
        <w:pStyle w:val="Verzeichnis1"/>
        <w:tabs>
          <w:tab w:val="left" w:pos="400"/>
          <w:tab w:val="right" w:leader="dot" w:pos="9060"/>
        </w:tabs>
        <w:rPr>
          <w:del w:id="216" w:author="Jean-Philippe MECHIN" w:date="2020-12-16T17:00:00Z"/>
          <w:rFonts w:asciiTheme="minorHAnsi" w:eastAsiaTheme="minorEastAsia" w:hAnsiTheme="minorHAnsi" w:cstheme="minorBidi"/>
          <w:noProof/>
          <w:sz w:val="22"/>
          <w:szCs w:val="22"/>
        </w:rPr>
      </w:pPr>
      <w:del w:id="217" w:author="Jean-Philippe MECHIN" w:date="2020-12-16T17:00:00Z">
        <w:r w:rsidRPr="000E750A" w:rsidDel="000E750A">
          <w:rPr>
            <w:rPrChange w:id="218" w:author="Jean-Philippe MECHIN" w:date="2020-12-16T17:00:00Z">
              <w:rPr>
                <w:rStyle w:val="Hyperlink"/>
                <w:noProof/>
                <w:lang w:val="en-GB"/>
              </w:rPr>
            </w:rPrChange>
          </w:rPr>
          <w:delText>2</w:delText>
        </w:r>
        <w:r w:rsidDel="000E750A">
          <w:rPr>
            <w:rFonts w:asciiTheme="minorHAnsi" w:eastAsiaTheme="minorEastAsia" w:hAnsiTheme="minorHAnsi" w:cstheme="minorBidi"/>
            <w:noProof/>
            <w:sz w:val="22"/>
            <w:szCs w:val="22"/>
          </w:rPr>
          <w:tab/>
        </w:r>
        <w:r w:rsidRPr="000E750A" w:rsidDel="000E750A">
          <w:rPr>
            <w:rPrChange w:id="219" w:author="Jean-Philippe MECHIN" w:date="2020-12-16T17:00:00Z">
              <w:rPr>
                <w:rStyle w:val="Hyperlink"/>
                <w:noProof/>
                <w:lang w:val="en-GB"/>
              </w:rPr>
            </w:rPrChange>
          </w:rPr>
          <w:delText>Prerequisite</w:delText>
        </w:r>
        <w:r w:rsidDel="000E750A">
          <w:rPr>
            <w:noProof/>
            <w:webHidden/>
          </w:rPr>
          <w:tab/>
        </w:r>
        <w:r w:rsidR="00EB20CB" w:rsidDel="000E750A">
          <w:rPr>
            <w:noProof/>
            <w:webHidden/>
          </w:rPr>
          <w:delText>5</w:delText>
        </w:r>
      </w:del>
    </w:p>
    <w:p w14:paraId="5622C431" w14:textId="5E757C04" w:rsidR="00423170" w:rsidDel="000E750A" w:rsidRDefault="00423170">
      <w:pPr>
        <w:pStyle w:val="Verzeichnis1"/>
        <w:tabs>
          <w:tab w:val="left" w:pos="400"/>
          <w:tab w:val="right" w:leader="dot" w:pos="9060"/>
        </w:tabs>
        <w:rPr>
          <w:del w:id="220" w:author="Jean-Philippe MECHIN" w:date="2020-12-16T17:00:00Z"/>
          <w:rFonts w:asciiTheme="minorHAnsi" w:eastAsiaTheme="minorEastAsia" w:hAnsiTheme="minorHAnsi" w:cstheme="minorBidi"/>
          <w:noProof/>
          <w:sz w:val="22"/>
          <w:szCs w:val="22"/>
        </w:rPr>
      </w:pPr>
      <w:del w:id="221" w:author="Jean-Philippe MECHIN" w:date="2020-12-16T17:00:00Z">
        <w:r w:rsidRPr="000E750A" w:rsidDel="000E750A">
          <w:rPr>
            <w:rPrChange w:id="222" w:author="Jean-Philippe MECHIN" w:date="2020-12-16T17:00:00Z">
              <w:rPr>
                <w:rStyle w:val="Hyperlink"/>
                <w:noProof/>
                <w:lang w:val="en-GB"/>
              </w:rPr>
            </w:rPrChange>
          </w:rPr>
          <w:delText>3</w:delText>
        </w:r>
        <w:r w:rsidDel="000E750A">
          <w:rPr>
            <w:rFonts w:asciiTheme="minorHAnsi" w:eastAsiaTheme="minorEastAsia" w:hAnsiTheme="minorHAnsi" w:cstheme="minorBidi"/>
            <w:noProof/>
            <w:sz w:val="22"/>
            <w:szCs w:val="22"/>
          </w:rPr>
          <w:tab/>
        </w:r>
        <w:r w:rsidRPr="000E750A" w:rsidDel="000E750A">
          <w:rPr>
            <w:rPrChange w:id="223" w:author="Jean-Philippe MECHIN" w:date="2020-12-16T17:00:00Z">
              <w:rPr>
                <w:rStyle w:val="Hyperlink"/>
                <w:noProof/>
                <w:lang w:val="en-GB"/>
              </w:rPr>
            </w:rPrChange>
          </w:rPr>
          <w:delText>DIFFERENTS TYPE OF WEBSERVICES</w:delText>
        </w:r>
        <w:r w:rsidDel="000E750A">
          <w:rPr>
            <w:noProof/>
            <w:webHidden/>
          </w:rPr>
          <w:tab/>
        </w:r>
        <w:r w:rsidR="00EB20CB" w:rsidDel="000E750A">
          <w:rPr>
            <w:noProof/>
            <w:webHidden/>
          </w:rPr>
          <w:delText>6</w:delText>
        </w:r>
      </w:del>
    </w:p>
    <w:p w14:paraId="0ECD76CD" w14:textId="09F90ADF" w:rsidR="00423170" w:rsidDel="000E750A" w:rsidRDefault="00423170">
      <w:pPr>
        <w:pStyle w:val="Verzeichnis2"/>
        <w:tabs>
          <w:tab w:val="left" w:pos="880"/>
          <w:tab w:val="right" w:leader="dot" w:pos="9060"/>
        </w:tabs>
        <w:rPr>
          <w:del w:id="224" w:author="Jean-Philippe MECHIN" w:date="2020-12-16T17:00:00Z"/>
          <w:rFonts w:asciiTheme="minorHAnsi" w:eastAsiaTheme="minorEastAsia" w:hAnsiTheme="minorHAnsi" w:cstheme="minorBidi"/>
          <w:noProof/>
          <w:sz w:val="22"/>
          <w:szCs w:val="22"/>
        </w:rPr>
      </w:pPr>
      <w:del w:id="225" w:author="Jean-Philippe MECHIN" w:date="2020-12-16T17:00:00Z">
        <w:r w:rsidRPr="000E750A" w:rsidDel="000E750A">
          <w:rPr>
            <w:rPrChange w:id="226" w:author="Jean-Philippe MECHIN" w:date="2020-12-16T17:00:00Z">
              <w:rPr>
                <w:rStyle w:val="Hyperlink"/>
                <w:noProof/>
                <w:lang w:val="en-GB"/>
              </w:rPr>
            </w:rPrChange>
          </w:rPr>
          <w:delText>3.1</w:delText>
        </w:r>
        <w:r w:rsidDel="000E750A">
          <w:rPr>
            <w:rFonts w:asciiTheme="minorHAnsi" w:eastAsiaTheme="minorEastAsia" w:hAnsiTheme="minorHAnsi" w:cstheme="minorBidi"/>
            <w:noProof/>
            <w:sz w:val="22"/>
            <w:szCs w:val="22"/>
          </w:rPr>
          <w:tab/>
        </w:r>
        <w:r w:rsidRPr="000E750A" w:rsidDel="000E750A">
          <w:rPr>
            <w:rPrChange w:id="227" w:author="Jean-Philippe MECHIN" w:date="2020-12-16T17:00:00Z">
              <w:rPr>
                <w:rStyle w:val="Hyperlink"/>
                <w:noProof/>
                <w:lang w:val="en-GB"/>
              </w:rPr>
            </w:rPrChange>
          </w:rPr>
          <w:delText>TP1 Webservices pour TP2</w:delText>
        </w:r>
        <w:r w:rsidDel="000E750A">
          <w:rPr>
            <w:noProof/>
            <w:webHidden/>
          </w:rPr>
          <w:tab/>
        </w:r>
        <w:r w:rsidR="00EB20CB" w:rsidDel="000E750A">
          <w:rPr>
            <w:noProof/>
            <w:webHidden/>
          </w:rPr>
          <w:delText>6</w:delText>
        </w:r>
      </w:del>
    </w:p>
    <w:p w14:paraId="7B5358A2" w14:textId="5CDEE6F3" w:rsidR="00423170" w:rsidDel="000E750A" w:rsidRDefault="00423170">
      <w:pPr>
        <w:pStyle w:val="Verzeichnis2"/>
        <w:tabs>
          <w:tab w:val="left" w:pos="880"/>
          <w:tab w:val="right" w:leader="dot" w:pos="9060"/>
        </w:tabs>
        <w:rPr>
          <w:del w:id="228" w:author="Jean-Philippe MECHIN" w:date="2020-12-16T17:00:00Z"/>
          <w:rFonts w:asciiTheme="minorHAnsi" w:eastAsiaTheme="minorEastAsia" w:hAnsiTheme="minorHAnsi" w:cstheme="minorBidi"/>
          <w:noProof/>
          <w:sz w:val="22"/>
          <w:szCs w:val="22"/>
        </w:rPr>
      </w:pPr>
      <w:del w:id="229" w:author="Jean-Philippe MECHIN" w:date="2020-12-16T17:00:00Z">
        <w:r w:rsidRPr="000E750A" w:rsidDel="000E750A">
          <w:rPr>
            <w:rPrChange w:id="230" w:author="Jean-Philippe MECHIN" w:date="2020-12-16T17:00:00Z">
              <w:rPr>
                <w:rStyle w:val="Hyperlink"/>
                <w:noProof/>
                <w:lang w:val="en-GB"/>
              </w:rPr>
            </w:rPrChange>
          </w:rPr>
          <w:delText>3.2</w:delText>
        </w:r>
        <w:r w:rsidDel="000E750A">
          <w:rPr>
            <w:rFonts w:asciiTheme="minorHAnsi" w:eastAsiaTheme="minorEastAsia" w:hAnsiTheme="minorHAnsi" w:cstheme="minorBidi"/>
            <w:noProof/>
            <w:sz w:val="22"/>
            <w:szCs w:val="22"/>
          </w:rPr>
          <w:tab/>
        </w:r>
        <w:r w:rsidRPr="000E750A" w:rsidDel="000E750A">
          <w:rPr>
            <w:rPrChange w:id="231" w:author="Jean-Philippe MECHIN" w:date="2020-12-16T17:00:00Z">
              <w:rPr>
                <w:rStyle w:val="Hyperlink"/>
                <w:noProof/>
                <w:lang w:val="en-GB"/>
              </w:rPr>
            </w:rPrChange>
          </w:rPr>
          <w:delText>TP1 Webservices For Public Services Inspectorate</w:delText>
        </w:r>
        <w:r w:rsidDel="000E750A">
          <w:rPr>
            <w:noProof/>
            <w:webHidden/>
          </w:rPr>
          <w:tab/>
        </w:r>
        <w:r w:rsidR="00EB20CB" w:rsidDel="000E750A">
          <w:rPr>
            <w:noProof/>
            <w:webHidden/>
          </w:rPr>
          <w:delText>7</w:delText>
        </w:r>
      </w:del>
    </w:p>
    <w:p w14:paraId="477C279A" w14:textId="6D52D868" w:rsidR="00423170" w:rsidDel="000E750A" w:rsidRDefault="00423170">
      <w:pPr>
        <w:pStyle w:val="Verzeichnis2"/>
        <w:tabs>
          <w:tab w:val="left" w:pos="880"/>
          <w:tab w:val="right" w:leader="dot" w:pos="9060"/>
        </w:tabs>
        <w:rPr>
          <w:del w:id="232" w:author="Jean-Philippe MECHIN" w:date="2020-12-16T17:00:00Z"/>
          <w:rFonts w:asciiTheme="minorHAnsi" w:eastAsiaTheme="minorEastAsia" w:hAnsiTheme="minorHAnsi" w:cstheme="minorBidi"/>
          <w:noProof/>
          <w:sz w:val="22"/>
          <w:szCs w:val="22"/>
        </w:rPr>
      </w:pPr>
      <w:del w:id="233" w:author="Jean-Philippe MECHIN" w:date="2020-12-16T17:00:00Z">
        <w:r w:rsidRPr="000E750A" w:rsidDel="000E750A">
          <w:rPr>
            <w:rPrChange w:id="234" w:author="Jean-Philippe MECHIN" w:date="2020-12-16T17:00:00Z">
              <w:rPr>
                <w:rStyle w:val="Hyperlink"/>
                <w:noProof/>
                <w:lang w:val="en-GB"/>
              </w:rPr>
            </w:rPrChange>
          </w:rPr>
          <w:delText>3.3</w:delText>
        </w:r>
        <w:r w:rsidDel="000E750A">
          <w:rPr>
            <w:rFonts w:asciiTheme="minorHAnsi" w:eastAsiaTheme="minorEastAsia" w:hAnsiTheme="minorHAnsi" w:cstheme="minorBidi"/>
            <w:noProof/>
            <w:sz w:val="22"/>
            <w:szCs w:val="22"/>
          </w:rPr>
          <w:tab/>
        </w:r>
        <w:r w:rsidRPr="000E750A" w:rsidDel="000E750A">
          <w:rPr>
            <w:rPrChange w:id="235" w:author="Jean-Philippe MECHIN" w:date="2020-12-16T17:00:00Z">
              <w:rPr>
                <w:rStyle w:val="Hyperlink"/>
                <w:noProof/>
                <w:lang w:val="en-GB"/>
              </w:rPr>
            </w:rPrChange>
          </w:rPr>
          <w:delText>TP1 Webservices For Public Services - Emergency Responders</w:delText>
        </w:r>
        <w:r w:rsidDel="000E750A">
          <w:rPr>
            <w:noProof/>
            <w:webHidden/>
          </w:rPr>
          <w:tab/>
        </w:r>
        <w:r w:rsidR="00EB20CB" w:rsidDel="000E750A">
          <w:rPr>
            <w:noProof/>
            <w:webHidden/>
          </w:rPr>
          <w:delText>8</w:delText>
        </w:r>
      </w:del>
    </w:p>
    <w:p w14:paraId="01081664" w14:textId="4FCACCF3" w:rsidR="00423170" w:rsidDel="000E750A" w:rsidRDefault="00423170">
      <w:pPr>
        <w:pStyle w:val="Verzeichnis2"/>
        <w:tabs>
          <w:tab w:val="left" w:pos="880"/>
          <w:tab w:val="right" w:leader="dot" w:pos="9060"/>
        </w:tabs>
        <w:rPr>
          <w:del w:id="236" w:author="Jean-Philippe MECHIN" w:date="2020-12-16T17:00:00Z"/>
          <w:rFonts w:asciiTheme="minorHAnsi" w:eastAsiaTheme="minorEastAsia" w:hAnsiTheme="minorHAnsi" w:cstheme="minorBidi"/>
          <w:noProof/>
          <w:sz w:val="22"/>
          <w:szCs w:val="22"/>
        </w:rPr>
      </w:pPr>
      <w:del w:id="237" w:author="Jean-Philippe MECHIN" w:date="2020-12-16T17:00:00Z">
        <w:r w:rsidRPr="000E750A" w:rsidDel="000E750A">
          <w:rPr>
            <w:rPrChange w:id="238" w:author="Jean-Philippe MECHIN" w:date="2020-12-16T17:00:00Z">
              <w:rPr>
                <w:rStyle w:val="Hyperlink"/>
                <w:noProof/>
                <w:lang w:val="en-GB"/>
              </w:rPr>
            </w:rPrChange>
          </w:rPr>
          <w:delText>3.4</w:delText>
        </w:r>
        <w:r w:rsidDel="000E750A">
          <w:rPr>
            <w:rFonts w:asciiTheme="minorHAnsi" w:eastAsiaTheme="minorEastAsia" w:hAnsiTheme="minorHAnsi" w:cstheme="minorBidi"/>
            <w:noProof/>
            <w:sz w:val="22"/>
            <w:szCs w:val="22"/>
          </w:rPr>
          <w:tab/>
        </w:r>
        <w:r w:rsidRPr="000E750A" w:rsidDel="000E750A">
          <w:rPr>
            <w:rPrChange w:id="239" w:author="Jean-Philippe MECHIN" w:date="2020-12-16T17:00:00Z">
              <w:rPr>
                <w:rStyle w:val="Hyperlink"/>
                <w:noProof/>
                <w:lang w:val="en-GB"/>
              </w:rPr>
            </w:rPrChange>
          </w:rPr>
          <w:delText>TP2 Webservices forTP1</w:delText>
        </w:r>
        <w:r w:rsidDel="000E750A">
          <w:rPr>
            <w:noProof/>
            <w:webHidden/>
          </w:rPr>
          <w:tab/>
        </w:r>
        <w:r w:rsidR="00EB20CB" w:rsidDel="000E750A">
          <w:rPr>
            <w:noProof/>
            <w:webHidden/>
          </w:rPr>
          <w:delText>8</w:delText>
        </w:r>
      </w:del>
    </w:p>
    <w:p w14:paraId="2E4FACD5" w14:textId="02DE8240" w:rsidR="00423170" w:rsidDel="000E750A" w:rsidRDefault="00423170">
      <w:pPr>
        <w:pStyle w:val="Verzeichnis2"/>
        <w:tabs>
          <w:tab w:val="left" w:pos="880"/>
          <w:tab w:val="right" w:leader="dot" w:pos="9060"/>
        </w:tabs>
        <w:rPr>
          <w:del w:id="240" w:author="Jean-Philippe MECHIN" w:date="2020-12-16T17:00:00Z"/>
          <w:rFonts w:asciiTheme="minorHAnsi" w:eastAsiaTheme="minorEastAsia" w:hAnsiTheme="minorHAnsi" w:cstheme="minorBidi"/>
          <w:noProof/>
          <w:sz w:val="22"/>
          <w:szCs w:val="22"/>
        </w:rPr>
      </w:pPr>
      <w:del w:id="241" w:author="Jean-Philippe MECHIN" w:date="2020-12-16T17:00:00Z">
        <w:r w:rsidRPr="000E750A" w:rsidDel="000E750A">
          <w:rPr>
            <w:rPrChange w:id="242" w:author="Jean-Philippe MECHIN" w:date="2020-12-16T17:00:00Z">
              <w:rPr>
                <w:rStyle w:val="Hyperlink"/>
                <w:noProof/>
                <w:lang w:val="en-GB"/>
              </w:rPr>
            </w:rPrChange>
          </w:rPr>
          <w:delText>3.5</w:delText>
        </w:r>
        <w:r w:rsidDel="000E750A">
          <w:rPr>
            <w:rFonts w:asciiTheme="minorHAnsi" w:eastAsiaTheme="minorEastAsia" w:hAnsiTheme="minorHAnsi" w:cstheme="minorBidi"/>
            <w:noProof/>
            <w:sz w:val="22"/>
            <w:szCs w:val="22"/>
          </w:rPr>
          <w:tab/>
        </w:r>
        <w:r w:rsidRPr="000E750A" w:rsidDel="000E750A">
          <w:rPr>
            <w:rPrChange w:id="243" w:author="Jean-Philippe MECHIN" w:date="2020-12-16T17:00:00Z">
              <w:rPr>
                <w:rStyle w:val="Hyperlink"/>
                <w:noProof/>
                <w:lang w:val="en-GB"/>
              </w:rPr>
            </w:rPrChange>
          </w:rPr>
          <w:delText>TP1 Webservices for TP1</w:delText>
        </w:r>
        <w:r w:rsidDel="000E750A">
          <w:rPr>
            <w:noProof/>
            <w:webHidden/>
          </w:rPr>
          <w:tab/>
        </w:r>
        <w:r w:rsidR="00EB20CB" w:rsidDel="000E750A">
          <w:rPr>
            <w:noProof/>
            <w:webHidden/>
          </w:rPr>
          <w:delText>9</w:delText>
        </w:r>
      </w:del>
    </w:p>
    <w:p w14:paraId="41A62B31" w14:textId="7A9E774E" w:rsidR="00423170" w:rsidDel="000E750A" w:rsidRDefault="00423170">
      <w:pPr>
        <w:pStyle w:val="Verzeichnis1"/>
        <w:tabs>
          <w:tab w:val="left" w:pos="400"/>
          <w:tab w:val="right" w:leader="dot" w:pos="9060"/>
        </w:tabs>
        <w:rPr>
          <w:del w:id="244" w:author="Jean-Philippe MECHIN" w:date="2020-12-16T17:00:00Z"/>
          <w:rFonts w:asciiTheme="minorHAnsi" w:eastAsiaTheme="minorEastAsia" w:hAnsiTheme="minorHAnsi" w:cstheme="minorBidi"/>
          <w:noProof/>
          <w:sz w:val="22"/>
          <w:szCs w:val="22"/>
        </w:rPr>
      </w:pPr>
      <w:del w:id="245" w:author="Jean-Philippe MECHIN" w:date="2020-12-16T17:00:00Z">
        <w:r w:rsidRPr="000E750A" w:rsidDel="000E750A">
          <w:rPr>
            <w:rPrChange w:id="246" w:author="Jean-Philippe MECHIN" w:date="2020-12-16T17:00:00Z">
              <w:rPr>
                <w:rStyle w:val="Hyperlink"/>
                <w:noProof/>
                <w:lang w:val="en-GB"/>
              </w:rPr>
            </w:rPrChange>
          </w:rPr>
          <w:delText>4</w:delText>
        </w:r>
        <w:r w:rsidDel="000E750A">
          <w:rPr>
            <w:rFonts w:asciiTheme="minorHAnsi" w:eastAsiaTheme="minorEastAsia" w:hAnsiTheme="minorHAnsi" w:cstheme="minorBidi"/>
            <w:noProof/>
            <w:sz w:val="22"/>
            <w:szCs w:val="22"/>
          </w:rPr>
          <w:tab/>
        </w:r>
        <w:r w:rsidRPr="000E750A" w:rsidDel="000E750A">
          <w:rPr>
            <w:rPrChange w:id="247" w:author="Jean-Philippe MECHIN" w:date="2020-12-16T17:00:00Z">
              <w:rPr>
                <w:rStyle w:val="Hyperlink"/>
                <w:noProof/>
                <w:lang w:val="en-GB"/>
              </w:rPr>
            </w:rPrChange>
          </w:rPr>
          <w:delText>TP1InternalServices</w:delText>
        </w:r>
        <w:r w:rsidDel="000E750A">
          <w:rPr>
            <w:noProof/>
            <w:webHidden/>
          </w:rPr>
          <w:tab/>
        </w:r>
        <w:r w:rsidR="00EB20CB" w:rsidDel="000E750A">
          <w:rPr>
            <w:noProof/>
            <w:webHidden/>
          </w:rPr>
          <w:delText>11</w:delText>
        </w:r>
      </w:del>
    </w:p>
    <w:p w14:paraId="1ED3C48B" w14:textId="14EC709B" w:rsidR="00423170" w:rsidDel="000E750A" w:rsidRDefault="00423170">
      <w:pPr>
        <w:pStyle w:val="Verzeichnis2"/>
        <w:tabs>
          <w:tab w:val="left" w:pos="880"/>
          <w:tab w:val="right" w:leader="dot" w:pos="9060"/>
        </w:tabs>
        <w:rPr>
          <w:del w:id="248" w:author="Jean-Philippe MECHIN" w:date="2020-12-16T17:00:00Z"/>
          <w:rFonts w:asciiTheme="minorHAnsi" w:eastAsiaTheme="minorEastAsia" w:hAnsiTheme="minorHAnsi" w:cstheme="minorBidi"/>
          <w:noProof/>
          <w:sz w:val="22"/>
          <w:szCs w:val="22"/>
        </w:rPr>
      </w:pPr>
      <w:del w:id="249" w:author="Jean-Philippe MECHIN" w:date="2020-12-16T17:00:00Z">
        <w:r w:rsidRPr="000E750A" w:rsidDel="000E750A">
          <w:rPr>
            <w:rPrChange w:id="250" w:author="Jean-Philippe MECHIN" w:date="2020-12-16T17:00:00Z">
              <w:rPr>
                <w:rStyle w:val="Hyperlink"/>
                <w:noProof/>
                <w:lang w:val="en-GB"/>
              </w:rPr>
            </w:rPrChange>
          </w:rPr>
          <w:delText>4.1</w:delText>
        </w:r>
        <w:r w:rsidDel="000E750A">
          <w:rPr>
            <w:rFonts w:asciiTheme="minorHAnsi" w:eastAsiaTheme="minorEastAsia" w:hAnsiTheme="minorHAnsi" w:cstheme="minorBidi"/>
            <w:noProof/>
            <w:sz w:val="22"/>
            <w:szCs w:val="22"/>
          </w:rPr>
          <w:tab/>
        </w:r>
        <w:r w:rsidRPr="000E750A" w:rsidDel="000E750A">
          <w:rPr>
            <w:rPrChange w:id="251" w:author="Jean-Philippe MECHIN" w:date="2020-12-16T17:00:00Z">
              <w:rPr>
                <w:rStyle w:val="Hyperlink"/>
                <w:noProof/>
                <w:lang w:val="en-GB"/>
              </w:rPr>
            </w:rPrChange>
          </w:rPr>
          <w:delText>Mandatory methods</w:delText>
        </w:r>
        <w:r w:rsidDel="000E750A">
          <w:rPr>
            <w:noProof/>
            <w:webHidden/>
          </w:rPr>
          <w:tab/>
        </w:r>
        <w:r w:rsidR="00EB20CB" w:rsidDel="000E750A">
          <w:rPr>
            <w:noProof/>
            <w:webHidden/>
          </w:rPr>
          <w:delText>11</w:delText>
        </w:r>
      </w:del>
    </w:p>
    <w:p w14:paraId="3D27BA19" w14:textId="0604AFA4" w:rsidR="00423170" w:rsidDel="000E750A" w:rsidRDefault="00423170">
      <w:pPr>
        <w:pStyle w:val="Verzeichnis3"/>
        <w:tabs>
          <w:tab w:val="left" w:pos="1100"/>
          <w:tab w:val="right" w:leader="dot" w:pos="9060"/>
        </w:tabs>
        <w:rPr>
          <w:del w:id="252" w:author="Jean-Philippe MECHIN" w:date="2020-12-16T17:00:00Z"/>
          <w:rFonts w:asciiTheme="minorHAnsi" w:eastAsiaTheme="minorEastAsia" w:hAnsiTheme="minorHAnsi" w:cstheme="minorBidi"/>
          <w:noProof/>
          <w:sz w:val="22"/>
          <w:szCs w:val="22"/>
        </w:rPr>
      </w:pPr>
      <w:del w:id="253" w:author="Jean-Philippe MECHIN" w:date="2020-12-16T17:00:00Z">
        <w:r w:rsidRPr="000E750A" w:rsidDel="000E750A">
          <w:rPr>
            <w:rPrChange w:id="254" w:author="Jean-Philippe MECHIN" w:date="2020-12-16T17:00:00Z">
              <w:rPr>
                <w:rStyle w:val="Hyperlink"/>
                <w:noProof/>
                <w:lang w:val="en-GB"/>
              </w:rPr>
            </w:rPrChange>
          </w:rPr>
          <w:delText>4.1.1</w:delText>
        </w:r>
        <w:r w:rsidDel="000E750A">
          <w:rPr>
            <w:rFonts w:asciiTheme="minorHAnsi" w:eastAsiaTheme="minorEastAsia" w:hAnsiTheme="minorHAnsi" w:cstheme="minorBidi"/>
            <w:noProof/>
            <w:sz w:val="22"/>
            <w:szCs w:val="22"/>
          </w:rPr>
          <w:tab/>
        </w:r>
        <w:r w:rsidRPr="000E750A" w:rsidDel="000E750A">
          <w:rPr>
            <w:rPrChange w:id="255" w:author="Jean-Philippe MECHIN" w:date="2020-12-16T17:00:00Z">
              <w:rPr>
                <w:rStyle w:val="Hyperlink"/>
                <w:noProof/>
                <w:lang w:val="en-GB"/>
              </w:rPr>
            </w:rPrChange>
          </w:rPr>
          <w:delText>handleLoadedVehicle</w:delText>
        </w:r>
        <w:r w:rsidDel="000E750A">
          <w:rPr>
            <w:noProof/>
            <w:webHidden/>
          </w:rPr>
          <w:tab/>
        </w:r>
        <w:r w:rsidR="00EB20CB" w:rsidDel="000E750A">
          <w:rPr>
            <w:noProof/>
            <w:webHidden/>
          </w:rPr>
          <w:delText>11</w:delText>
        </w:r>
      </w:del>
    </w:p>
    <w:p w14:paraId="381B345D" w14:textId="2BCB4B06" w:rsidR="00423170" w:rsidDel="000E750A" w:rsidRDefault="00423170">
      <w:pPr>
        <w:pStyle w:val="Verzeichnis3"/>
        <w:tabs>
          <w:tab w:val="left" w:pos="1100"/>
          <w:tab w:val="right" w:leader="dot" w:pos="9060"/>
        </w:tabs>
        <w:rPr>
          <w:del w:id="256" w:author="Jean-Philippe MECHIN" w:date="2020-12-16T17:00:00Z"/>
          <w:rFonts w:asciiTheme="minorHAnsi" w:eastAsiaTheme="minorEastAsia" w:hAnsiTheme="minorHAnsi" w:cstheme="minorBidi"/>
          <w:noProof/>
          <w:sz w:val="22"/>
          <w:szCs w:val="22"/>
        </w:rPr>
      </w:pPr>
      <w:del w:id="257" w:author="Jean-Philippe MECHIN" w:date="2020-12-16T17:00:00Z">
        <w:r w:rsidRPr="000E750A" w:rsidDel="000E750A">
          <w:rPr>
            <w:rPrChange w:id="258" w:author="Jean-Philippe MECHIN" w:date="2020-12-16T17:00:00Z">
              <w:rPr>
                <w:rStyle w:val="Hyperlink"/>
                <w:noProof/>
                <w:lang w:val="en-GB"/>
              </w:rPr>
            </w:rPrChange>
          </w:rPr>
          <w:delText>4.1.2</w:delText>
        </w:r>
        <w:r w:rsidDel="000E750A">
          <w:rPr>
            <w:rFonts w:asciiTheme="minorHAnsi" w:eastAsiaTheme="minorEastAsia" w:hAnsiTheme="minorHAnsi" w:cstheme="minorBidi"/>
            <w:noProof/>
            <w:sz w:val="22"/>
            <w:szCs w:val="22"/>
          </w:rPr>
          <w:tab/>
        </w:r>
        <w:r w:rsidRPr="000E750A" w:rsidDel="000E750A">
          <w:rPr>
            <w:rPrChange w:id="259" w:author="Jean-Philippe MECHIN" w:date="2020-12-16T17:00:00Z">
              <w:rPr>
                <w:rStyle w:val="Hyperlink"/>
                <w:noProof/>
                <w:lang w:val="en-GB"/>
              </w:rPr>
            </w:rPrChange>
          </w:rPr>
          <w:delText>getDGTDocument</w:delText>
        </w:r>
        <w:r w:rsidDel="000E750A">
          <w:rPr>
            <w:noProof/>
            <w:webHidden/>
          </w:rPr>
          <w:tab/>
        </w:r>
        <w:r w:rsidR="00EB20CB" w:rsidDel="000E750A">
          <w:rPr>
            <w:noProof/>
            <w:webHidden/>
          </w:rPr>
          <w:delText>12</w:delText>
        </w:r>
      </w:del>
    </w:p>
    <w:p w14:paraId="06B4A11D" w14:textId="3855BDE8" w:rsidR="00423170" w:rsidDel="000E750A" w:rsidRDefault="00423170">
      <w:pPr>
        <w:pStyle w:val="Verzeichnis3"/>
        <w:tabs>
          <w:tab w:val="left" w:pos="1100"/>
          <w:tab w:val="right" w:leader="dot" w:pos="9060"/>
        </w:tabs>
        <w:rPr>
          <w:del w:id="260" w:author="Jean-Philippe MECHIN" w:date="2020-12-16T17:00:00Z"/>
          <w:rFonts w:asciiTheme="minorHAnsi" w:eastAsiaTheme="minorEastAsia" w:hAnsiTheme="minorHAnsi" w:cstheme="minorBidi"/>
          <w:noProof/>
          <w:sz w:val="22"/>
          <w:szCs w:val="22"/>
        </w:rPr>
      </w:pPr>
      <w:del w:id="261" w:author="Jean-Philippe MECHIN" w:date="2020-12-16T17:00:00Z">
        <w:r w:rsidRPr="000E750A" w:rsidDel="000E750A">
          <w:rPr>
            <w:rPrChange w:id="262" w:author="Jean-Philippe MECHIN" w:date="2020-12-16T17:00:00Z">
              <w:rPr>
                <w:rStyle w:val="Hyperlink"/>
                <w:noProof/>
                <w:lang w:val="en-GB"/>
              </w:rPr>
            </w:rPrChange>
          </w:rPr>
          <w:delText>4.1.3</w:delText>
        </w:r>
        <w:r w:rsidDel="000E750A">
          <w:rPr>
            <w:rFonts w:asciiTheme="minorHAnsi" w:eastAsiaTheme="minorEastAsia" w:hAnsiTheme="minorHAnsi" w:cstheme="minorBidi"/>
            <w:noProof/>
            <w:sz w:val="22"/>
            <w:szCs w:val="22"/>
          </w:rPr>
          <w:tab/>
        </w:r>
        <w:r w:rsidRPr="000E750A" w:rsidDel="000E750A">
          <w:rPr>
            <w:rPrChange w:id="263" w:author="Jean-Philippe MECHIN" w:date="2020-12-16T17:00:00Z">
              <w:rPr>
                <w:rStyle w:val="Hyperlink"/>
                <w:noProof/>
                <w:lang w:val="en-GB"/>
              </w:rPr>
            </w:rPrChange>
          </w:rPr>
          <w:delText>getArchiveJourneyList</w:delText>
        </w:r>
        <w:r w:rsidDel="000E750A">
          <w:rPr>
            <w:noProof/>
            <w:webHidden/>
          </w:rPr>
          <w:tab/>
        </w:r>
        <w:r w:rsidR="00EB20CB" w:rsidDel="000E750A">
          <w:rPr>
            <w:noProof/>
            <w:webHidden/>
          </w:rPr>
          <w:delText>13</w:delText>
        </w:r>
      </w:del>
    </w:p>
    <w:p w14:paraId="5A959A65" w14:textId="6B026981" w:rsidR="00423170" w:rsidDel="000E750A" w:rsidRDefault="00423170">
      <w:pPr>
        <w:pStyle w:val="Verzeichnis3"/>
        <w:tabs>
          <w:tab w:val="left" w:pos="1100"/>
          <w:tab w:val="right" w:leader="dot" w:pos="9060"/>
        </w:tabs>
        <w:rPr>
          <w:del w:id="264" w:author="Jean-Philippe MECHIN" w:date="2020-12-16T17:00:00Z"/>
          <w:rFonts w:asciiTheme="minorHAnsi" w:eastAsiaTheme="minorEastAsia" w:hAnsiTheme="minorHAnsi" w:cstheme="minorBidi"/>
          <w:noProof/>
          <w:sz w:val="22"/>
          <w:szCs w:val="22"/>
        </w:rPr>
      </w:pPr>
      <w:del w:id="265" w:author="Jean-Philippe MECHIN" w:date="2020-12-16T17:00:00Z">
        <w:r w:rsidRPr="000E750A" w:rsidDel="000E750A">
          <w:rPr>
            <w:rPrChange w:id="266" w:author="Jean-Philippe MECHIN" w:date="2020-12-16T17:00:00Z">
              <w:rPr>
                <w:rStyle w:val="Hyperlink"/>
                <w:noProof/>
                <w:lang w:val="en-GB"/>
              </w:rPr>
            </w:rPrChange>
          </w:rPr>
          <w:delText>4.1.4</w:delText>
        </w:r>
        <w:r w:rsidDel="000E750A">
          <w:rPr>
            <w:rFonts w:asciiTheme="minorHAnsi" w:eastAsiaTheme="minorEastAsia" w:hAnsiTheme="minorHAnsi" w:cstheme="minorBidi"/>
            <w:noProof/>
            <w:sz w:val="22"/>
            <w:szCs w:val="22"/>
          </w:rPr>
          <w:tab/>
        </w:r>
        <w:r w:rsidRPr="000E750A" w:rsidDel="000E750A">
          <w:rPr>
            <w:rPrChange w:id="267" w:author="Jean-Philippe MECHIN" w:date="2020-12-16T17:00:00Z">
              <w:rPr>
                <w:rStyle w:val="Hyperlink"/>
                <w:noProof/>
                <w:lang w:val="en-GB"/>
              </w:rPr>
            </w:rPrChange>
          </w:rPr>
          <w:delText>getTransportUnitByArea</w:delText>
        </w:r>
        <w:r w:rsidDel="000E750A">
          <w:rPr>
            <w:noProof/>
            <w:webHidden/>
          </w:rPr>
          <w:tab/>
        </w:r>
        <w:r w:rsidR="00EB20CB" w:rsidDel="000E750A">
          <w:rPr>
            <w:noProof/>
            <w:webHidden/>
          </w:rPr>
          <w:delText>14</w:delText>
        </w:r>
      </w:del>
    </w:p>
    <w:p w14:paraId="3850EBC2" w14:textId="564BB213" w:rsidR="00423170" w:rsidDel="000E750A" w:rsidRDefault="00423170">
      <w:pPr>
        <w:pStyle w:val="Verzeichnis2"/>
        <w:tabs>
          <w:tab w:val="left" w:pos="880"/>
          <w:tab w:val="right" w:leader="dot" w:pos="9060"/>
        </w:tabs>
        <w:rPr>
          <w:del w:id="268" w:author="Jean-Philippe MECHIN" w:date="2020-12-16T17:00:00Z"/>
          <w:rFonts w:asciiTheme="minorHAnsi" w:eastAsiaTheme="minorEastAsia" w:hAnsiTheme="minorHAnsi" w:cstheme="minorBidi"/>
          <w:noProof/>
          <w:sz w:val="22"/>
          <w:szCs w:val="22"/>
        </w:rPr>
      </w:pPr>
      <w:del w:id="269" w:author="Jean-Philippe MECHIN" w:date="2020-12-16T17:00:00Z">
        <w:r w:rsidRPr="000E750A" w:rsidDel="000E750A">
          <w:rPr>
            <w:rPrChange w:id="270" w:author="Jean-Philippe MECHIN" w:date="2020-12-16T17:00:00Z">
              <w:rPr>
                <w:rStyle w:val="Hyperlink"/>
                <w:noProof/>
                <w:lang w:val="en-GB"/>
              </w:rPr>
            </w:rPrChange>
          </w:rPr>
          <w:delText>4.2</w:delText>
        </w:r>
        <w:r w:rsidDel="000E750A">
          <w:rPr>
            <w:rFonts w:asciiTheme="minorHAnsi" w:eastAsiaTheme="minorEastAsia" w:hAnsiTheme="minorHAnsi" w:cstheme="minorBidi"/>
            <w:noProof/>
            <w:sz w:val="22"/>
            <w:szCs w:val="22"/>
          </w:rPr>
          <w:tab/>
        </w:r>
        <w:r w:rsidRPr="000E750A" w:rsidDel="000E750A">
          <w:rPr>
            <w:rPrChange w:id="271" w:author="Jean-Philippe MECHIN" w:date="2020-12-16T17:00:00Z">
              <w:rPr>
                <w:rStyle w:val="Hyperlink"/>
                <w:noProof/>
                <w:lang w:val="en-GB"/>
              </w:rPr>
            </w:rPrChange>
          </w:rPr>
          <w:delText>Optional Methods</w:delText>
        </w:r>
        <w:r w:rsidDel="000E750A">
          <w:rPr>
            <w:noProof/>
            <w:webHidden/>
          </w:rPr>
          <w:tab/>
        </w:r>
        <w:r w:rsidR="00EB20CB" w:rsidDel="000E750A">
          <w:rPr>
            <w:noProof/>
            <w:webHidden/>
          </w:rPr>
          <w:delText>15</w:delText>
        </w:r>
      </w:del>
    </w:p>
    <w:p w14:paraId="13714DDE" w14:textId="38EC8C50" w:rsidR="00423170" w:rsidDel="000E750A" w:rsidRDefault="00423170">
      <w:pPr>
        <w:pStyle w:val="Verzeichnis3"/>
        <w:tabs>
          <w:tab w:val="left" w:pos="1100"/>
          <w:tab w:val="right" w:leader="dot" w:pos="9060"/>
        </w:tabs>
        <w:rPr>
          <w:del w:id="272" w:author="Jean-Philippe MECHIN" w:date="2020-12-16T17:00:00Z"/>
          <w:rFonts w:asciiTheme="minorHAnsi" w:eastAsiaTheme="minorEastAsia" w:hAnsiTheme="minorHAnsi" w:cstheme="minorBidi"/>
          <w:noProof/>
          <w:sz w:val="22"/>
          <w:szCs w:val="22"/>
        </w:rPr>
      </w:pPr>
      <w:del w:id="273" w:author="Jean-Philippe MECHIN" w:date="2020-12-16T17:00:00Z">
        <w:r w:rsidRPr="000E750A" w:rsidDel="000E750A">
          <w:rPr>
            <w:rPrChange w:id="274" w:author="Jean-Philippe MECHIN" w:date="2020-12-16T17:00:00Z">
              <w:rPr>
                <w:rStyle w:val="Hyperlink"/>
                <w:noProof/>
                <w:lang w:val="en-GB"/>
              </w:rPr>
            </w:rPrChange>
          </w:rPr>
          <w:delText>4.2.1</w:delText>
        </w:r>
        <w:r w:rsidDel="000E750A">
          <w:rPr>
            <w:rFonts w:asciiTheme="minorHAnsi" w:eastAsiaTheme="minorEastAsia" w:hAnsiTheme="minorHAnsi" w:cstheme="minorBidi"/>
            <w:noProof/>
            <w:sz w:val="22"/>
            <w:szCs w:val="22"/>
          </w:rPr>
          <w:tab/>
        </w:r>
        <w:r w:rsidRPr="000E750A" w:rsidDel="000E750A">
          <w:rPr>
            <w:rPrChange w:id="275" w:author="Jean-Philippe MECHIN" w:date="2020-12-16T17:00:00Z">
              <w:rPr>
                <w:rStyle w:val="Hyperlink"/>
                <w:noProof/>
                <w:lang w:val="en-GB"/>
              </w:rPr>
            </w:rPrChange>
          </w:rPr>
          <w:delText>saveTrackingDataVehicle</w:delText>
        </w:r>
        <w:r w:rsidDel="000E750A">
          <w:rPr>
            <w:noProof/>
            <w:webHidden/>
          </w:rPr>
          <w:tab/>
        </w:r>
        <w:r w:rsidR="00EB20CB" w:rsidDel="000E750A">
          <w:rPr>
            <w:noProof/>
            <w:webHidden/>
          </w:rPr>
          <w:delText>15</w:delText>
        </w:r>
      </w:del>
    </w:p>
    <w:p w14:paraId="7CC4EFB2" w14:textId="7532C14E" w:rsidR="00423170" w:rsidDel="000E750A" w:rsidRDefault="00423170">
      <w:pPr>
        <w:pStyle w:val="Verzeichnis2"/>
        <w:tabs>
          <w:tab w:val="left" w:pos="880"/>
          <w:tab w:val="right" w:leader="dot" w:pos="9060"/>
        </w:tabs>
        <w:rPr>
          <w:del w:id="276" w:author="Jean-Philippe MECHIN" w:date="2020-12-16T17:00:00Z"/>
          <w:rFonts w:asciiTheme="minorHAnsi" w:eastAsiaTheme="minorEastAsia" w:hAnsiTheme="minorHAnsi" w:cstheme="minorBidi"/>
          <w:noProof/>
          <w:sz w:val="22"/>
          <w:szCs w:val="22"/>
        </w:rPr>
      </w:pPr>
      <w:del w:id="277" w:author="Jean-Philippe MECHIN" w:date="2020-12-16T17:00:00Z">
        <w:r w:rsidRPr="000E750A" w:rsidDel="000E750A">
          <w:rPr>
            <w:rPrChange w:id="278" w:author="Jean-Philippe MECHIN" w:date="2020-12-16T17:00:00Z">
              <w:rPr>
                <w:rStyle w:val="Hyperlink"/>
                <w:noProof/>
                <w:lang w:val="en-GB"/>
              </w:rPr>
            </w:rPrChange>
          </w:rPr>
          <w:delText>4.3</w:delText>
        </w:r>
        <w:r w:rsidDel="000E750A">
          <w:rPr>
            <w:rFonts w:asciiTheme="minorHAnsi" w:eastAsiaTheme="minorEastAsia" w:hAnsiTheme="minorHAnsi" w:cstheme="minorBidi"/>
            <w:noProof/>
            <w:sz w:val="22"/>
            <w:szCs w:val="22"/>
          </w:rPr>
          <w:tab/>
        </w:r>
        <w:r w:rsidRPr="000E750A" w:rsidDel="000E750A">
          <w:rPr>
            <w:rPrChange w:id="279" w:author="Jean-Philippe MECHIN" w:date="2020-12-16T17:00:00Z">
              <w:rPr>
                <w:rStyle w:val="Hyperlink"/>
                <w:noProof/>
                <w:lang w:val="en-GB"/>
              </w:rPr>
            </w:rPrChange>
          </w:rPr>
          <w:delText>sendTP2RegistrationRequest</w:delText>
        </w:r>
        <w:r w:rsidDel="000E750A">
          <w:rPr>
            <w:noProof/>
            <w:webHidden/>
          </w:rPr>
          <w:tab/>
        </w:r>
        <w:r w:rsidR="00EB20CB" w:rsidDel="000E750A">
          <w:rPr>
            <w:noProof/>
            <w:webHidden/>
          </w:rPr>
          <w:delText>17</w:delText>
        </w:r>
      </w:del>
    </w:p>
    <w:p w14:paraId="2A2C8CC1" w14:textId="6F2E4AEA" w:rsidR="00423170" w:rsidDel="000E750A" w:rsidRDefault="00423170">
      <w:pPr>
        <w:pStyle w:val="Verzeichnis1"/>
        <w:tabs>
          <w:tab w:val="left" w:pos="400"/>
          <w:tab w:val="right" w:leader="dot" w:pos="9060"/>
        </w:tabs>
        <w:rPr>
          <w:del w:id="280" w:author="Jean-Philippe MECHIN" w:date="2020-12-16T17:00:00Z"/>
          <w:rFonts w:asciiTheme="minorHAnsi" w:eastAsiaTheme="minorEastAsia" w:hAnsiTheme="minorHAnsi" w:cstheme="minorBidi"/>
          <w:noProof/>
          <w:sz w:val="22"/>
          <w:szCs w:val="22"/>
        </w:rPr>
      </w:pPr>
      <w:del w:id="281" w:author="Jean-Philippe MECHIN" w:date="2020-12-16T17:00:00Z">
        <w:r w:rsidRPr="000E750A" w:rsidDel="000E750A">
          <w:rPr>
            <w:rPrChange w:id="282" w:author="Jean-Philippe MECHIN" w:date="2020-12-16T17:00:00Z">
              <w:rPr>
                <w:rStyle w:val="Hyperlink"/>
                <w:noProof/>
                <w:lang w:val="en-GB"/>
              </w:rPr>
            </w:rPrChange>
          </w:rPr>
          <w:delText>5</w:delText>
        </w:r>
        <w:r w:rsidDel="000E750A">
          <w:rPr>
            <w:rFonts w:asciiTheme="minorHAnsi" w:eastAsiaTheme="minorEastAsia" w:hAnsiTheme="minorHAnsi" w:cstheme="minorBidi"/>
            <w:noProof/>
            <w:sz w:val="22"/>
            <w:szCs w:val="22"/>
          </w:rPr>
          <w:tab/>
        </w:r>
        <w:r w:rsidRPr="000E750A" w:rsidDel="000E750A">
          <w:rPr>
            <w:rPrChange w:id="283" w:author="Jean-Philippe MECHIN" w:date="2020-12-16T17:00:00Z">
              <w:rPr>
                <w:rStyle w:val="Hyperlink"/>
                <w:noProof/>
                <w:lang w:val="en-GB"/>
              </w:rPr>
            </w:rPrChange>
          </w:rPr>
          <w:delText>TP1ExternalServices</w:delText>
        </w:r>
        <w:r w:rsidDel="000E750A">
          <w:rPr>
            <w:noProof/>
            <w:webHidden/>
          </w:rPr>
          <w:tab/>
        </w:r>
        <w:r w:rsidR="00EB20CB" w:rsidDel="000E750A">
          <w:rPr>
            <w:noProof/>
            <w:webHidden/>
          </w:rPr>
          <w:delText>19</w:delText>
        </w:r>
      </w:del>
    </w:p>
    <w:p w14:paraId="0A20A328" w14:textId="3B2A11C1" w:rsidR="00423170" w:rsidDel="000E750A" w:rsidRDefault="00423170">
      <w:pPr>
        <w:pStyle w:val="Verzeichnis2"/>
        <w:tabs>
          <w:tab w:val="left" w:pos="880"/>
          <w:tab w:val="right" w:leader="dot" w:pos="9060"/>
        </w:tabs>
        <w:rPr>
          <w:del w:id="284" w:author="Jean-Philippe MECHIN" w:date="2020-12-16T17:00:00Z"/>
          <w:rFonts w:asciiTheme="minorHAnsi" w:eastAsiaTheme="minorEastAsia" w:hAnsiTheme="minorHAnsi" w:cstheme="minorBidi"/>
          <w:noProof/>
          <w:sz w:val="22"/>
          <w:szCs w:val="22"/>
        </w:rPr>
      </w:pPr>
      <w:del w:id="285" w:author="Jean-Philippe MECHIN" w:date="2020-12-16T17:00:00Z">
        <w:r w:rsidRPr="000E750A" w:rsidDel="000E750A">
          <w:rPr>
            <w:rPrChange w:id="286" w:author="Jean-Philippe MECHIN" w:date="2020-12-16T17:00:00Z">
              <w:rPr>
                <w:rStyle w:val="Hyperlink"/>
                <w:noProof/>
                <w:lang w:val="en-GB"/>
              </w:rPr>
            </w:rPrChange>
          </w:rPr>
          <w:delText>5.1</w:delText>
        </w:r>
        <w:r w:rsidDel="000E750A">
          <w:rPr>
            <w:rFonts w:asciiTheme="minorHAnsi" w:eastAsiaTheme="minorEastAsia" w:hAnsiTheme="minorHAnsi" w:cstheme="minorBidi"/>
            <w:noProof/>
            <w:sz w:val="22"/>
            <w:szCs w:val="22"/>
          </w:rPr>
          <w:tab/>
        </w:r>
        <w:r w:rsidRPr="000E750A" w:rsidDel="000E750A">
          <w:rPr>
            <w:rPrChange w:id="287" w:author="Jean-Philippe MECHIN" w:date="2020-12-16T17:00:00Z">
              <w:rPr>
                <w:rStyle w:val="Hyperlink"/>
                <w:noProof/>
                <w:lang w:val="en-GB"/>
              </w:rPr>
            </w:rPrChange>
          </w:rPr>
          <w:delText>Mandatory methods</w:delText>
        </w:r>
        <w:r w:rsidDel="000E750A">
          <w:rPr>
            <w:noProof/>
            <w:webHidden/>
          </w:rPr>
          <w:tab/>
        </w:r>
        <w:r w:rsidR="00EB20CB" w:rsidDel="000E750A">
          <w:rPr>
            <w:noProof/>
            <w:webHidden/>
          </w:rPr>
          <w:delText>19</w:delText>
        </w:r>
      </w:del>
    </w:p>
    <w:p w14:paraId="211FDD3F" w14:textId="276BD77D" w:rsidR="00423170" w:rsidDel="000E750A" w:rsidRDefault="00423170">
      <w:pPr>
        <w:pStyle w:val="Verzeichnis3"/>
        <w:tabs>
          <w:tab w:val="left" w:pos="1100"/>
          <w:tab w:val="right" w:leader="dot" w:pos="9060"/>
        </w:tabs>
        <w:rPr>
          <w:del w:id="288" w:author="Jean-Philippe MECHIN" w:date="2020-12-16T17:00:00Z"/>
          <w:rFonts w:asciiTheme="minorHAnsi" w:eastAsiaTheme="minorEastAsia" w:hAnsiTheme="minorHAnsi" w:cstheme="minorBidi"/>
          <w:noProof/>
          <w:sz w:val="22"/>
          <w:szCs w:val="22"/>
        </w:rPr>
      </w:pPr>
      <w:del w:id="289" w:author="Jean-Philippe MECHIN" w:date="2020-12-16T17:00:00Z">
        <w:r w:rsidRPr="000E750A" w:rsidDel="000E750A">
          <w:rPr>
            <w:rPrChange w:id="290" w:author="Jean-Philippe MECHIN" w:date="2020-12-16T17:00:00Z">
              <w:rPr>
                <w:rStyle w:val="Hyperlink"/>
                <w:noProof/>
                <w:lang w:val="en-GB"/>
              </w:rPr>
            </w:rPrChange>
          </w:rPr>
          <w:delText>5.1.1</w:delText>
        </w:r>
        <w:r w:rsidDel="000E750A">
          <w:rPr>
            <w:rFonts w:asciiTheme="minorHAnsi" w:eastAsiaTheme="minorEastAsia" w:hAnsiTheme="minorHAnsi" w:cstheme="minorBidi"/>
            <w:noProof/>
            <w:sz w:val="22"/>
            <w:szCs w:val="22"/>
          </w:rPr>
          <w:tab/>
        </w:r>
        <w:r w:rsidRPr="000E750A" w:rsidDel="000E750A">
          <w:rPr>
            <w:rPrChange w:id="291" w:author="Jean-Philippe MECHIN" w:date="2020-12-16T17:00:00Z">
              <w:rPr>
                <w:rStyle w:val="Hyperlink"/>
                <w:noProof/>
                <w:lang w:val="en-GB"/>
              </w:rPr>
            </w:rPrChange>
          </w:rPr>
          <w:delText>getDGTDocument</w:delText>
        </w:r>
        <w:r w:rsidDel="000E750A">
          <w:rPr>
            <w:noProof/>
            <w:webHidden/>
          </w:rPr>
          <w:tab/>
        </w:r>
        <w:r w:rsidR="00EB20CB" w:rsidDel="000E750A">
          <w:rPr>
            <w:noProof/>
            <w:webHidden/>
          </w:rPr>
          <w:delText>19</w:delText>
        </w:r>
      </w:del>
    </w:p>
    <w:p w14:paraId="5E7777B3" w14:textId="6F3C9316" w:rsidR="00423170" w:rsidDel="000E750A" w:rsidRDefault="00423170">
      <w:pPr>
        <w:pStyle w:val="Verzeichnis3"/>
        <w:tabs>
          <w:tab w:val="left" w:pos="1100"/>
          <w:tab w:val="right" w:leader="dot" w:pos="9060"/>
        </w:tabs>
        <w:rPr>
          <w:del w:id="292" w:author="Jean-Philippe MECHIN" w:date="2020-12-16T17:00:00Z"/>
          <w:rFonts w:asciiTheme="minorHAnsi" w:eastAsiaTheme="minorEastAsia" w:hAnsiTheme="minorHAnsi" w:cstheme="minorBidi"/>
          <w:noProof/>
          <w:sz w:val="22"/>
          <w:szCs w:val="22"/>
        </w:rPr>
      </w:pPr>
      <w:del w:id="293" w:author="Jean-Philippe MECHIN" w:date="2020-12-16T17:00:00Z">
        <w:r w:rsidRPr="000E750A" w:rsidDel="000E750A">
          <w:rPr>
            <w:rPrChange w:id="294" w:author="Jean-Philippe MECHIN" w:date="2020-12-16T17:00:00Z">
              <w:rPr>
                <w:rStyle w:val="Hyperlink"/>
                <w:noProof/>
                <w:lang w:val="en-GB"/>
              </w:rPr>
            </w:rPrChange>
          </w:rPr>
          <w:delText>5.1.2</w:delText>
        </w:r>
        <w:r w:rsidDel="000E750A">
          <w:rPr>
            <w:rFonts w:asciiTheme="minorHAnsi" w:eastAsiaTheme="minorEastAsia" w:hAnsiTheme="minorHAnsi" w:cstheme="minorBidi"/>
            <w:noProof/>
            <w:sz w:val="22"/>
            <w:szCs w:val="22"/>
          </w:rPr>
          <w:tab/>
        </w:r>
        <w:r w:rsidRPr="000E750A" w:rsidDel="000E750A">
          <w:rPr>
            <w:rPrChange w:id="295" w:author="Jean-Philippe MECHIN" w:date="2020-12-16T17:00:00Z">
              <w:rPr>
                <w:rStyle w:val="Hyperlink"/>
                <w:noProof/>
                <w:lang w:val="en-GB"/>
              </w:rPr>
            </w:rPrChange>
          </w:rPr>
          <w:delText>getArchiveJourneyList</w:delText>
        </w:r>
        <w:r w:rsidDel="000E750A">
          <w:rPr>
            <w:noProof/>
            <w:webHidden/>
          </w:rPr>
          <w:tab/>
        </w:r>
        <w:r w:rsidR="00EB20CB" w:rsidDel="000E750A">
          <w:rPr>
            <w:noProof/>
            <w:webHidden/>
          </w:rPr>
          <w:delText>19</w:delText>
        </w:r>
      </w:del>
    </w:p>
    <w:p w14:paraId="2838089D" w14:textId="52DD68CA" w:rsidR="00423170" w:rsidDel="000E750A" w:rsidRDefault="00423170">
      <w:pPr>
        <w:pStyle w:val="Verzeichnis3"/>
        <w:tabs>
          <w:tab w:val="left" w:pos="1100"/>
          <w:tab w:val="right" w:leader="dot" w:pos="9060"/>
        </w:tabs>
        <w:rPr>
          <w:del w:id="296" w:author="Jean-Philippe MECHIN" w:date="2020-12-16T17:00:00Z"/>
          <w:rFonts w:asciiTheme="minorHAnsi" w:eastAsiaTheme="minorEastAsia" w:hAnsiTheme="minorHAnsi" w:cstheme="minorBidi"/>
          <w:noProof/>
          <w:sz w:val="22"/>
          <w:szCs w:val="22"/>
        </w:rPr>
      </w:pPr>
      <w:del w:id="297" w:author="Jean-Philippe MECHIN" w:date="2020-12-16T17:00:00Z">
        <w:r w:rsidRPr="000E750A" w:rsidDel="000E750A">
          <w:rPr>
            <w:rPrChange w:id="298" w:author="Jean-Philippe MECHIN" w:date="2020-12-16T17:00:00Z">
              <w:rPr>
                <w:rStyle w:val="Hyperlink"/>
                <w:noProof/>
                <w:lang w:val="en-GB"/>
              </w:rPr>
            </w:rPrChange>
          </w:rPr>
          <w:delText>5.1.3</w:delText>
        </w:r>
        <w:r w:rsidDel="000E750A">
          <w:rPr>
            <w:rFonts w:asciiTheme="minorHAnsi" w:eastAsiaTheme="minorEastAsia" w:hAnsiTheme="minorHAnsi" w:cstheme="minorBidi"/>
            <w:noProof/>
            <w:sz w:val="22"/>
            <w:szCs w:val="22"/>
          </w:rPr>
          <w:tab/>
        </w:r>
        <w:r w:rsidRPr="000E750A" w:rsidDel="000E750A">
          <w:rPr>
            <w:rPrChange w:id="299" w:author="Jean-Philippe MECHIN" w:date="2020-12-16T17:00:00Z">
              <w:rPr>
                <w:rStyle w:val="Hyperlink"/>
                <w:noProof/>
                <w:lang w:val="en-GB"/>
              </w:rPr>
            </w:rPrChange>
          </w:rPr>
          <w:delText>getTransportUnitByArea</w:delText>
        </w:r>
        <w:r w:rsidDel="000E750A">
          <w:rPr>
            <w:noProof/>
            <w:webHidden/>
          </w:rPr>
          <w:tab/>
        </w:r>
        <w:r w:rsidR="00EB20CB" w:rsidDel="000E750A">
          <w:rPr>
            <w:noProof/>
            <w:webHidden/>
          </w:rPr>
          <w:delText>20</w:delText>
        </w:r>
      </w:del>
    </w:p>
    <w:p w14:paraId="08AF28CF" w14:textId="703C6736" w:rsidR="00423170" w:rsidDel="000E750A" w:rsidRDefault="00423170">
      <w:pPr>
        <w:pStyle w:val="Verzeichnis2"/>
        <w:tabs>
          <w:tab w:val="left" w:pos="880"/>
          <w:tab w:val="right" w:leader="dot" w:pos="9060"/>
        </w:tabs>
        <w:rPr>
          <w:del w:id="300" w:author="Jean-Philippe MECHIN" w:date="2020-12-16T17:00:00Z"/>
          <w:rFonts w:asciiTheme="minorHAnsi" w:eastAsiaTheme="minorEastAsia" w:hAnsiTheme="minorHAnsi" w:cstheme="minorBidi"/>
          <w:noProof/>
          <w:sz w:val="22"/>
          <w:szCs w:val="22"/>
        </w:rPr>
      </w:pPr>
      <w:del w:id="301" w:author="Jean-Philippe MECHIN" w:date="2020-12-16T17:00:00Z">
        <w:r w:rsidRPr="000E750A" w:rsidDel="000E750A">
          <w:rPr>
            <w:rPrChange w:id="302" w:author="Jean-Philippe MECHIN" w:date="2020-12-16T17:00:00Z">
              <w:rPr>
                <w:rStyle w:val="Hyperlink"/>
                <w:noProof/>
                <w:lang w:val="en-GB"/>
              </w:rPr>
            </w:rPrChange>
          </w:rPr>
          <w:delText>5.2</w:delText>
        </w:r>
        <w:r w:rsidDel="000E750A">
          <w:rPr>
            <w:rFonts w:asciiTheme="minorHAnsi" w:eastAsiaTheme="minorEastAsia" w:hAnsiTheme="minorHAnsi" w:cstheme="minorBidi"/>
            <w:noProof/>
            <w:sz w:val="22"/>
            <w:szCs w:val="22"/>
          </w:rPr>
          <w:tab/>
        </w:r>
        <w:r w:rsidRPr="000E750A" w:rsidDel="000E750A">
          <w:rPr>
            <w:rPrChange w:id="303" w:author="Jean-Philippe MECHIN" w:date="2020-12-16T17:00:00Z">
              <w:rPr>
                <w:rStyle w:val="Hyperlink"/>
                <w:noProof/>
                <w:lang w:val="en-GB"/>
              </w:rPr>
            </w:rPrChange>
          </w:rPr>
          <w:delText>Optional Methods</w:delText>
        </w:r>
        <w:r w:rsidDel="000E750A">
          <w:rPr>
            <w:noProof/>
            <w:webHidden/>
          </w:rPr>
          <w:tab/>
        </w:r>
        <w:r w:rsidR="00EB20CB" w:rsidDel="000E750A">
          <w:rPr>
            <w:noProof/>
            <w:webHidden/>
          </w:rPr>
          <w:delText>21</w:delText>
        </w:r>
      </w:del>
    </w:p>
    <w:p w14:paraId="42BD4266" w14:textId="785AD485" w:rsidR="00423170" w:rsidDel="000E750A" w:rsidRDefault="00423170">
      <w:pPr>
        <w:pStyle w:val="Verzeichnis3"/>
        <w:tabs>
          <w:tab w:val="left" w:pos="1100"/>
          <w:tab w:val="right" w:leader="dot" w:pos="9060"/>
        </w:tabs>
        <w:rPr>
          <w:del w:id="304" w:author="Jean-Philippe MECHIN" w:date="2020-12-16T17:00:00Z"/>
          <w:rFonts w:asciiTheme="minorHAnsi" w:eastAsiaTheme="minorEastAsia" w:hAnsiTheme="minorHAnsi" w:cstheme="minorBidi"/>
          <w:noProof/>
          <w:sz w:val="22"/>
          <w:szCs w:val="22"/>
        </w:rPr>
      </w:pPr>
      <w:del w:id="305" w:author="Jean-Philippe MECHIN" w:date="2020-12-16T17:00:00Z">
        <w:r w:rsidRPr="000E750A" w:rsidDel="000E750A">
          <w:rPr>
            <w:rPrChange w:id="306" w:author="Jean-Philippe MECHIN" w:date="2020-12-16T17:00:00Z">
              <w:rPr>
                <w:rStyle w:val="Hyperlink"/>
                <w:noProof/>
                <w:lang w:val="en-GB"/>
              </w:rPr>
            </w:rPrChange>
          </w:rPr>
          <w:delText>5.2.1</w:delText>
        </w:r>
        <w:r w:rsidDel="000E750A">
          <w:rPr>
            <w:rFonts w:asciiTheme="minorHAnsi" w:eastAsiaTheme="minorEastAsia" w:hAnsiTheme="minorHAnsi" w:cstheme="minorBidi"/>
            <w:noProof/>
            <w:sz w:val="22"/>
            <w:szCs w:val="22"/>
          </w:rPr>
          <w:tab/>
        </w:r>
        <w:r w:rsidRPr="000E750A" w:rsidDel="000E750A">
          <w:rPr>
            <w:rPrChange w:id="307" w:author="Jean-Philippe MECHIN" w:date="2020-12-16T17:00:00Z">
              <w:rPr>
                <w:rStyle w:val="Hyperlink"/>
                <w:noProof/>
                <w:lang w:val="en-GB"/>
              </w:rPr>
            </w:rPrChange>
          </w:rPr>
          <w:delText>getDynamicInformation</w:delText>
        </w:r>
        <w:r w:rsidDel="000E750A">
          <w:rPr>
            <w:noProof/>
            <w:webHidden/>
          </w:rPr>
          <w:tab/>
        </w:r>
        <w:r w:rsidR="00EB20CB" w:rsidDel="000E750A">
          <w:rPr>
            <w:noProof/>
            <w:webHidden/>
          </w:rPr>
          <w:delText>21</w:delText>
        </w:r>
      </w:del>
    </w:p>
    <w:p w14:paraId="71A91B8B" w14:textId="5096F5F2" w:rsidR="00423170" w:rsidDel="000E750A" w:rsidRDefault="00423170">
      <w:pPr>
        <w:pStyle w:val="Verzeichnis3"/>
        <w:tabs>
          <w:tab w:val="left" w:pos="1100"/>
          <w:tab w:val="right" w:leader="dot" w:pos="9060"/>
        </w:tabs>
        <w:rPr>
          <w:del w:id="308" w:author="Jean-Philippe MECHIN" w:date="2020-12-16T17:00:00Z"/>
          <w:rFonts w:asciiTheme="minorHAnsi" w:eastAsiaTheme="minorEastAsia" w:hAnsiTheme="minorHAnsi" w:cstheme="minorBidi"/>
          <w:noProof/>
          <w:sz w:val="22"/>
          <w:szCs w:val="22"/>
        </w:rPr>
      </w:pPr>
      <w:del w:id="309" w:author="Jean-Philippe MECHIN" w:date="2020-12-16T17:00:00Z">
        <w:r w:rsidRPr="000E750A" w:rsidDel="000E750A">
          <w:rPr>
            <w:rPrChange w:id="310" w:author="Jean-Philippe MECHIN" w:date="2020-12-16T17:00:00Z">
              <w:rPr>
                <w:rStyle w:val="Hyperlink"/>
                <w:noProof/>
                <w:lang w:val="en-GB"/>
              </w:rPr>
            </w:rPrChange>
          </w:rPr>
          <w:delText>5.2.2</w:delText>
        </w:r>
        <w:r w:rsidDel="000E750A">
          <w:rPr>
            <w:rFonts w:asciiTheme="minorHAnsi" w:eastAsiaTheme="minorEastAsia" w:hAnsiTheme="minorHAnsi" w:cstheme="minorBidi"/>
            <w:noProof/>
            <w:sz w:val="22"/>
            <w:szCs w:val="22"/>
          </w:rPr>
          <w:tab/>
        </w:r>
        <w:r w:rsidRPr="000E750A" w:rsidDel="000E750A">
          <w:rPr>
            <w:rPrChange w:id="311" w:author="Jean-Philippe MECHIN" w:date="2020-12-16T17:00:00Z">
              <w:rPr>
                <w:rStyle w:val="Hyperlink"/>
                <w:noProof/>
                <w:lang w:val="en-GB"/>
              </w:rPr>
            </w:rPrChange>
          </w:rPr>
          <w:delText>sendPublicServiceRegistrationRequest</w:delText>
        </w:r>
        <w:r w:rsidDel="000E750A">
          <w:rPr>
            <w:noProof/>
            <w:webHidden/>
          </w:rPr>
          <w:tab/>
        </w:r>
        <w:r w:rsidR="00EB20CB" w:rsidDel="000E750A">
          <w:rPr>
            <w:noProof/>
            <w:webHidden/>
          </w:rPr>
          <w:delText>22</w:delText>
        </w:r>
      </w:del>
    </w:p>
    <w:p w14:paraId="7F929130" w14:textId="60D064B5" w:rsidR="00423170" w:rsidDel="000E750A" w:rsidRDefault="00423170">
      <w:pPr>
        <w:pStyle w:val="Verzeichnis1"/>
        <w:tabs>
          <w:tab w:val="left" w:pos="400"/>
          <w:tab w:val="right" w:leader="dot" w:pos="9060"/>
        </w:tabs>
        <w:rPr>
          <w:del w:id="312" w:author="Jean-Philippe MECHIN" w:date="2020-12-16T17:00:00Z"/>
          <w:rFonts w:asciiTheme="minorHAnsi" w:eastAsiaTheme="minorEastAsia" w:hAnsiTheme="minorHAnsi" w:cstheme="minorBidi"/>
          <w:noProof/>
          <w:sz w:val="22"/>
          <w:szCs w:val="22"/>
        </w:rPr>
      </w:pPr>
      <w:del w:id="313" w:author="Jean-Philippe MECHIN" w:date="2020-12-16T17:00:00Z">
        <w:r w:rsidRPr="000E750A" w:rsidDel="000E750A">
          <w:rPr>
            <w:rPrChange w:id="314" w:author="Jean-Philippe MECHIN" w:date="2020-12-16T17:00:00Z">
              <w:rPr>
                <w:rStyle w:val="Hyperlink"/>
                <w:noProof/>
                <w:lang w:val="en-GB"/>
              </w:rPr>
            </w:rPrChange>
          </w:rPr>
          <w:delText>6</w:delText>
        </w:r>
        <w:r w:rsidDel="000E750A">
          <w:rPr>
            <w:rFonts w:asciiTheme="minorHAnsi" w:eastAsiaTheme="minorEastAsia" w:hAnsiTheme="minorHAnsi" w:cstheme="minorBidi"/>
            <w:noProof/>
            <w:sz w:val="22"/>
            <w:szCs w:val="22"/>
          </w:rPr>
          <w:tab/>
        </w:r>
        <w:r w:rsidRPr="000E750A" w:rsidDel="000E750A">
          <w:rPr>
            <w:rPrChange w:id="315" w:author="Jean-Philippe MECHIN" w:date="2020-12-16T17:00:00Z">
              <w:rPr>
                <w:rStyle w:val="Hyperlink"/>
                <w:noProof/>
                <w:lang w:val="en-GB"/>
              </w:rPr>
            </w:rPrChange>
          </w:rPr>
          <w:delText>TP2InternalServices</w:delText>
        </w:r>
        <w:r w:rsidDel="000E750A">
          <w:rPr>
            <w:noProof/>
            <w:webHidden/>
          </w:rPr>
          <w:tab/>
        </w:r>
        <w:r w:rsidR="00EB20CB" w:rsidDel="000E750A">
          <w:rPr>
            <w:noProof/>
            <w:webHidden/>
          </w:rPr>
          <w:delText>24</w:delText>
        </w:r>
      </w:del>
    </w:p>
    <w:p w14:paraId="34D8DBA5" w14:textId="76BADE71" w:rsidR="00423170" w:rsidDel="000E750A" w:rsidRDefault="00423170">
      <w:pPr>
        <w:pStyle w:val="Verzeichnis2"/>
        <w:tabs>
          <w:tab w:val="left" w:pos="880"/>
          <w:tab w:val="right" w:leader="dot" w:pos="9060"/>
        </w:tabs>
        <w:rPr>
          <w:del w:id="316" w:author="Jean-Philippe MECHIN" w:date="2020-12-16T17:00:00Z"/>
          <w:rFonts w:asciiTheme="minorHAnsi" w:eastAsiaTheme="minorEastAsia" w:hAnsiTheme="minorHAnsi" w:cstheme="minorBidi"/>
          <w:noProof/>
          <w:sz w:val="22"/>
          <w:szCs w:val="22"/>
        </w:rPr>
      </w:pPr>
      <w:del w:id="317" w:author="Jean-Philippe MECHIN" w:date="2020-12-16T17:00:00Z">
        <w:r w:rsidRPr="000E750A" w:rsidDel="000E750A">
          <w:rPr>
            <w:rPrChange w:id="318" w:author="Jean-Philippe MECHIN" w:date="2020-12-16T17:00:00Z">
              <w:rPr>
                <w:rStyle w:val="Hyperlink"/>
                <w:noProof/>
                <w:lang w:val="en-GB"/>
              </w:rPr>
            </w:rPrChange>
          </w:rPr>
          <w:delText>6.1</w:delText>
        </w:r>
        <w:r w:rsidDel="000E750A">
          <w:rPr>
            <w:rFonts w:asciiTheme="minorHAnsi" w:eastAsiaTheme="minorEastAsia" w:hAnsiTheme="minorHAnsi" w:cstheme="minorBidi"/>
            <w:noProof/>
            <w:sz w:val="22"/>
            <w:szCs w:val="22"/>
          </w:rPr>
          <w:tab/>
        </w:r>
        <w:r w:rsidRPr="000E750A" w:rsidDel="000E750A">
          <w:rPr>
            <w:rPrChange w:id="319" w:author="Jean-Philippe MECHIN" w:date="2020-12-16T17:00:00Z">
              <w:rPr>
                <w:rStyle w:val="Hyperlink"/>
                <w:noProof/>
                <w:lang w:val="en-GB"/>
              </w:rPr>
            </w:rPrChange>
          </w:rPr>
          <w:delText>Mandatory Methods</w:delText>
        </w:r>
        <w:r w:rsidDel="000E750A">
          <w:rPr>
            <w:noProof/>
            <w:webHidden/>
          </w:rPr>
          <w:tab/>
        </w:r>
        <w:r w:rsidR="00EB20CB" w:rsidDel="000E750A">
          <w:rPr>
            <w:noProof/>
            <w:webHidden/>
          </w:rPr>
          <w:delText>24</w:delText>
        </w:r>
      </w:del>
    </w:p>
    <w:p w14:paraId="7E6F107F" w14:textId="2947B6DA" w:rsidR="00423170" w:rsidDel="000E750A" w:rsidRDefault="00423170">
      <w:pPr>
        <w:pStyle w:val="Verzeichnis3"/>
        <w:tabs>
          <w:tab w:val="left" w:pos="1100"/>
          <w:tab w:val="right" w:leader="dot" w:pos="9060"/>
        </w:tabs>
        <w:rPr>
          <w:del w:id="320" w:author="Jean-Philippe MECHIN" w:date="2020-12-16T17:00:00Z"/>
          <w:rFonts w:asciiTheme="minorHAnsi" w:eastAsiaTheme="minorEastAsia" w:hAnsiTheme="minorHAnsi" w:cstheme="minorBidi"/>
          <w:noProof/>
          <w:sz w:val="22"/>
          <w:szCs w:val="22"/>
        </w:rPr>
      </w:pPr>
      <w:del w:id="321" w:author="Jean-Philippe MECHIN" w:date="2020-12-16T17:00:00Z">
        <w:r w:rsidRPr="000E750A" w:rsidDel="000E750A">
          <w:rPr>
            <w:rPrChange w:id="322" w:author="Jean-Philippe MECHIN" w:date="2020-12-16T17:00:00Z">
              <w:rPr>
                <w:rStyle w:val="Hyperlink"/>
                <w:noProof/>
                <w:lang w:val="en-GB"/>
              </w:rPr>
            </w:rPrChange>
          </w:rPr>
          <w:delText>6.1.1</w:delText>
        </w:r>
        <w:r w:rsidDel="000E750A">
          <w:rPr>
            <w:rFonts w:asciiTheme="minorHAnsi" w:eastAsiaTheme="minorEastAsia" w:hAnsiTheme="minorHAnsi" w:cstheme="minorBidi"/>
            <w:noProof/>
            <w:sz w:val="22"/>
            <w:szCs w:val="22"/>
          </w:rPr>
          <w:tab/>
        </w:r>
        <w:r w:rsidRPr="000E750A" w:rsidDel="000E750A">
          <w:rPr>
            <w:rPrChange w:id="323" w:author="Jean-Philippe MECHIN" w:date="2020-12-16T17:00:00Z">
              <w:rPr>
                <w:rStyle w:val="Hyperlink"/>
                <w:noProof/>
                <w:lang w:val="en-GB"/>
              </w:rPr>
            </w:rPrChange>
          </w:rPr>
          <w:delText>getDGTDocument</w:delText>
        </w:r>
        <w:r w:rsidDel="000E750A">
          <w:rPr>
            <w:noProof/>
            <w:webHidden/>
          </w:rPr>
          <w:tab/>
        </w:r>
        <w:r w:rsidR="00EB20CB" w:rsidDel="000E750A">
          <w:rPr>
            <w:noProof/>
            <w:webHidden/>
          </w:rPr>
          <w:delText>24</w:delText>
        </w:r>
      </w:del>
    </w:p>
    <w:p w14:paraId="05D8C3E3" w14:textId="2DB34A5D" w:rsidR="00423170" w:rsidDel="000E750A" w:rsidRDefault="00423170">
      <w:pPr>
        <w:pStyle w:val="Verzeichnis2"/>
        <w:tabs>
          <w:tab w:val="left" w:pos="880"/>
          <w:tab w:val="right" w:leader="dot" w:pos="9060"/>
        </w:tabs>
        <w:rPr>
          <w:del w:id="324" w:author="Jean-Philippe MECHIN" w:date="2020-12-16T17:00:00Z"/>
          <w:rFonts w:asciiTheme="minorHAnsi" w:eastAsiaTheme="minorEastAsia" w:hAnsiTheme="minorHAnsi" w:cstheme="minorBidi"/>
          <w:noProof/>
          <w:sz w:val="22"/>
          <w:szCs w:val="22"/>
        </w:rPr>
      </w:pPr>
      <w:del w:id="325" w:author="Jean-Philippe MECHIN" w:date="2020-12-16T17:00:00Z">
        <w:r w:rsidRPr="000E750A" w:rsidDel="000E750A">
          <w:rPr>
            <w:rPrChange w:id="326" w:author="Jean-Philippe MECHIN" w:date="2020-12-16T17:00:00Z">
              <w:rPr>
                <w:rStyle w:val="Hyperlink"/>
                <w:noProof/>
                <w:lang w:val="en-GB"/>
              </w:rPr>
            </w:rPrChange>
          </w:rPr>
          <w:delText>6.2</w:delText>
        </w:r>
        <w:r w:rsidDel="000E750A">
          <w:rPr>
            <w:rFonts w:asciiTheme="minorHAnsi" w:eastAsiaTheme="minorEastAsia" w:hAnsiTheme="minorHAnsi" w:cstheme="minorBidi"/>
            <w:noProof/>
            <w:sz w:val="22"/>
            <w:szCs w:val="22"/>
          </w:rPr>
          <w:tab/>
        </w:r>
        <w:r w:rsidRPr="000E750A" w:rsidDel="000E750A">
          <w:rPr>
            <w:rPrChange w:id="327" w:author="Jean-Philippe MECHIN" w:date="2020-12-16T17:00:00Z">
              <w:rPr>
                <w:rStyle w:val="Hyperlink"/>
                <w:noProof/>
                <w:lang w:val="en-GB"/>
              </w:rPr>
            </w:rPrChange>
          </w:rPr>
          <w:delText>saveTP2OK</w:delText>
        </w:r>
        <w:r w:rsidDel="000E750A">
          <w:rPr>
            <w:noProof/>
            <w:webHidden/>
          </w:rPr>
          <w:tab/>
        </w:r>
        <w:r w:rsidR="00EB20CB" w:rsidDel="000E750A">
          <w:rPr>
            <w:noProof/>
            <w:webHidden/>
          </w:rPr>
          <w:delText>25</w:delText>
        </w:r>
      </w:del>
    </w:p>
    <w:p w14:paraId="67DF96BB" w14:textId="4365A330" w:rsidR="00423170" w:rsidDel="000E750A" w:rsidRDefault="00423170">
      <w:pPr>
        <w:pStyle w:val="Verzeichnis1"/>
        <w:tabs>
          <w:tab w:val="left" w:pos="400"/>
          <w:tab w:val="right" w:leader="dot" w:pos="9060"/>
        </w:tabs>
        <w:rPr>
          <w:del w:id="328" w:author="Jean-Philippe MECHIN" w:date="2020-12-16T17:00:00Z"/>
          <w:rFonts w:asciiTheme="minorHAnsi" w:eastAsiaTheme="minorEastAsia" w:hAnsiTheme="minorHAnsi" w:cstheme="minorBidi"/>
          <w:noProof/>
          <w:sz w:val="22"/>
          <w:szCs w:val="22"/>
        </w:rPr>
      </w:pPr>
      <w:del w:id="329" w:author="Jean-Philippe MECHIN" w:date="2020-12-16T17:00:00Z">
        <w:r w:rsidRPr="000E750A" w:rsidDel="000E750A">
          <w:rPr>
            <w:rPrChange w:id="330" w:author="Jean-Philippe MECHIN" w:date="2020-12-16T17:00:00Z">
              <w:rPr>
                <w:rStyle w:val="Hyperlink"/>
                <w:noProof/>
                <w:lang w:val="en-GB"/>
              </w:rPr>
            </w:rPrChange>
          </w:rPr>
          <w:delText>7</w:delText>
        </w:r>
        <w:r w:rsidDel="000E750A">
          <w:rPr>
            <w:rFonts w:asciiTheme="minorHAnsi" w:eastAsiaTheme="minorEastAsia" w:hAnsiTheme="minorHAnsi" w:cstheme="minorBidi"/>
            <w:noProof/>
            <w:sz w:val="22"/>
            <w:szCs w:val="22"/>
          </w:rPr>
          <w:tab/>
        </w:r>
        <w:r w:rsidRPr="000E750A" w:rsidDel="000E750A">
          <w:rPr>
            <w:rPrChange w:id="331" w:author="Jean-Philippe MECHIN" w:date="2020-12-16T17:00:00Z">
              <w:rPr>
                <w:rStyle w:val="Hyperlink"/>
                <w:noProof/>
                <w:lang w:val="en-GB"/>
              </w:rPr>
            </w:rPrChange>
          </w:rPr>
          <w:delText>ERROR MANAGEMENT</w:delText>
        </w:r>
        <w:r w:rsidDel="000E750A">
          <w:rPr>
            <w:noProof/>
            <w:webHidden/>
          </w:rPr>
          <w:tab/>
        </w:r>
        <w:r w:rsidR="00EB20CB" w:rsidDel="000E750A">
          <w:rPr>
            <w:noProof/>
            <w:webHidden/>
          </w:rPr>
          <w:delText>26</w:delText>
        </w:r>
      </w:del>
    </w:p>
    <w:p w14:paraId="07A677C7" w14:textId="4D25CBAB" w:rsidR="00423170" w:rsidDel="000E750A" w:rsidRDefault="00423170">
      <w:pPr>
        <w:pStyle w:val="Verzeichnis2"/>
        <w:tabs>
          <w:tab w:val="left" w:pos="880"/>
          <w:tab w:val="right" w:leader="dot" w:pos="9060"/>
        </w:tabs>
        <w:rPr>
          <w:del w:id="332" w:author="Jean-Philippe MECHIN" w:date="2020-12-16T17:00:00Z"/>
          <w:rFonts w:asciiTheme="minorHAnsi" w:eastAsiaTheme="minorEastAsia" w:hAnsiTheme="minorHAnsi" w:cstheme="minorBidi"/>
          <w:noProof/>
          <w:sz w:val="22"/>
          <w:szCs w:val="22"/>
        </w:rPr>
      </w:pPr>
      <w:del w:id="333" w:author="Jean-Philippe MECHIN" w:date="2020-12-16T17:00:00Z">
        <w:r w:rsidRPr="000E750A" w:rsidDel="000E750A">
          <w:rPr>
            <w:rPrChange w:id="334" w:author="Jean-Philippe MECHIN" w:date="2020-12-16T17:00:00Z">
              <w:rPr>
                <w:rStyle w:val="Hyperlink"/>
                <w:noProof/>
                <w:lang w:val="en-GB"/>
              </w:rPr>
            </w:rPrChange>
          </w:rPr>
          <w:delText>7.1</w:delText>
        </w:r>
        <w:r w:rsidDel="000E750A">
          <w:rPr>
            <w:rFonts w:asciiTheme="minorHAnsi" w:eastAsiaTheme="minorEastAsia" w:hAnsiTheme="minorHAnsi" w:cstheme="minorBidi"/>
            <w:noProof/>
            <w:sz w:val="22"/>
            <w:szCs w:val="22"/>
          </w:rPr>
          <w:tab/>
        </w:r>
        <w:r w:rsidRPr="000E750A" w:rsidDel="000E750A">
          <w:rPr>
            <w:rPrChange w:id="335" w:author="Jean-Philippe MECHIN" w:date="2020-12-16T17:00:00Z">
              <w:rPr>
                <w:rStyle w:val="Hyperlink"/>
                <w:noProof/>
                <w:lang w:val="en-GB"/>
              </w:rPr>
            </w:rPrChange>
          </w:rPr>
          <w:delText>CONNEXION ERROR TO TP1 BY A PUBLIC SERVICE</w:delText>
        </w:r>
        <w:r w:rsidDel="000E750A">
          <w:rPr>
            <w:noProof/>
            <w:webHidden/>
          </w:rPr>
          <w:tab/>
        </w:r>
        <w:r w:rsidR="00EB20CB" w:rsidDel="000E750A">
          <w:rPr>
            <w:noProof/>
            <w:webHidden/>
          </w:rPr>
          <w:delText>26</w:delText>
        </w:r>
      </w:del>
    </w:p>
    <w:p w14:paraId="184DB9BA" w14:textId="2253F444" w:rsidR="00423170" w:rsidDel="000E750A" w:rsidRDefault="00423170">
      <w:pPr>
        <w:pStyle w:val="Verzeichnis2"/>
        <w:tabs>
          <w:tab w:val="left" w:pos="880"/>
          <w:tab w:val="right" w:leader="dot" w:pos="9060"/>
        </w:tabs>
        <w:rPr>
          <w:del w:id="336" w:author="Jean-Philippe MECHIN" w:date="2020-12-16T17:00:00Z"/>
          <w:rFonts w:asciiTheme="minorHAnsi" w:eastAsiaTheme="minorEastAsia" w:hAnsiTheme="minorHAnsi" w:cstheme="minorBidi"/>
          <w:noProof/>
          <w:sz w:val="22"/>
          <w:szCs w:val="22"/>
        </w:rPr>
      </w:pPr>
      <w:del w:id="337" w:author="Jean-Philippe MECHIN" w:date="2020-12-16T17:00:00Z">
        <w:r w:rsidRPr="000E750A" w:rsidDel="000E750A">
          <w:rPr>
            <w:rPrChange w:id="338" w:author="Jean-Philippe MECHIN" w:date="2020-12-16T17:00:00Z">
              <w:rPr>
                <w:rStyle w:val="Hyperlink"/>
                <w:noProof/>
                <w:lang w:val="en-GB"/>
              </w:rPr>
            </w:rPrChange>
          </w:rPr>
          <w:delText>7.2</w:delText>
        </w:r>
        <w:r w:rsidDel="000E750A">
          <w:rPr>
            <w:rFonts w:asciiTheme="minorHAnsi" w:eastAsiaTheme="minorEastAsia" w:hAnsiTheme="minorHAnsi" w:cstheme="minorBidi"/>
            <w:noProof/>
            <w:sz w:val="22"/>
            <w:szCs w:val="22"/>
          </w:rPr>
          <w:tab/>
        </w:r>
        <w:r w:rsidRPr="000E750A" w:rsidDel="000E750A">
          <w:rPr>
            <w:rPrChange w:id="339" w:author="Jean-Philippe MECHIN" w:date="2020-12-16T17:00:00Z">
              <w:rPr>
                <w:rStyle w:val="Hyperlink"/>
                <w:noProof/>
                <w:lang w:val="en-GB"/>
              </w:rPr>
            </w:rPrChange>
          </w:rPr>
          <w:delText>Connexion error between TP1s</w:delText>
        </w:r>
        <w:r w:rsidDel="000E750A">
          <w:rPr>
            <w:noProof/>
            <w:webHidden/>
          </w:rPr>
          <w:tab/>
        </w:r>
        <w:r w:rsidR="00EB20CB" w:rsidDel="000E750A">
          <w:rPr>
            <w:noProof/>
            <w:webHidden/>
          </w:rPr>
          <w:delText>27</w:delText>
        </w:r>
      </w:del>
    </w:p>
    <w:p w14:paraId="78DAE364" w14:textId="773477CA" w:rsidR="00423170" w:rsidDel="000E750A" w:rsidRDefault="00423170">
      <w:pPr>
        <w:pStyle w:val="Verzeichnis3"/>
        <w:tabs>
          <w:tab w:val="left" w:pos="1100"/>
          <w:tab w:val="right" w:leader="dot" w:pos="9060"/>
        </w:tabs>
        <w:rPr>
          <w:del w:id="340" w:author="Jean-Philippe MECHIN" w:date="2020-12-16T17:00:00Z"/>
          <w:rFonts w:asciiTheme="minorHAnsi" w:eastAsiaTheme="minorEastAsia" w:hAnsiTheme="minorHAnsi" w:cstheme="minorBidi"/>
          <w:noProof/>
          <w:sz w:val="22"/>
          <w:szCs w:val="22"/>
        </w:rPr>
      </w:pPr>
      <w:del w:id="341" w:author="Jean-Philippe MECHIN" w:date="2020-12-16T17:00:00Z">
        <w:r w:rsidRPr="000E750A" w:rsidDel="000E750A">
          <w:rPr>
            <w:rPrChange w:id="342" w:author="Jean-Philippe MECHIN" w:date="2020-12-16T17:00:00Z">
              <w:rPr>
                <w:rStyle w:val="Hyperlink"/>
                <w:noProof/>
                <w:lang w:val="en-GB"/>
              </w:rPr>
            </w:rPrChange>
          </w:rPr>
          <w:delText>7.2.1</w:delText>
        </w:r>
        <w:r w:rsidDel="000E750A">
          <w:rPr>
            <w:rFonts w:asciiTheme="minorHAnsi" w:eastAsiaTheme="minorEastAsia" w:hAnsiTheme="minorHAnsi" w:cstheme="minorBidi"/>
            <w:noProof/>
            <w:sz w:val="22"/>
            <w:szCs w:val="22"/>
          </w:rPr>
          <w:tab/>
        </w:r>
        <w:r w:rsidRPr="000E750A" w:rsidDel="000E750A">
          <w:rPr>
            <w:rPrChange w:id="343" w:author="Jean-Philippe MECHIN" w:date="2020-12-16T17:00:00Z">
              <w:rPr>
                <w:rStyle w:val="Hyperlink"/>
                <w:noProof/>
                <w:lang w:val="en-GB"/>
              </w:rPr>
            </w:rPrChange>
          </w:rPr>
          <w:delText>A transport document is sent back</w:delText>
        </w:r>
        <w:r w:rsidDel="000E750A">
          <w:rPr>
            <w:noProof/>
            <w:webHidden/>
          </w:rPr>
          <w:tab/>
        </w:r>
        <w:r w:rsidR="00EB20CB" w:rsidDel="000E750A">
          <w:rPr>
            <w:noProof/>
            <w:webHidden/>
          </w:rPr>
          <w:delText>27</w:delText>
        </w:r>
      </w:del>
    </w:p>
    <w:p w14:paraId="005276D5" w14:textId="7DD447BA" w:rsidR="00423170" w:rsidDel="000E750A" w:rsidRDefault="00423170">
      <w:pPr>
        <w:pStyle w:val="Verzeichnis3"/>
        <w:tabs>
          <w:tab w:val="left" w:pos="1100"/>
          <w:tab w:val="right" w:leader="dot" w:pos="9060"/>
        </w:tabs>
        <w:rPr>
          <w:del w:id="344" w:author="Jean-Philippe MECHIN" w:date="2020-12-16T17:00:00Z"/>
          <w:rFonts w:asciiTheme="minorHAnsi" w:eastAsiaTheme="minorEastAsia" w:hAnsiTheme="minorHAnsi" w:cstheme="minorBidi"/>
          <w:noProof/>
          <w:sz w:val="22"/>
          <w:szCs w:val="22"/>
        </w:rPr>
      </w:pPr>
      <w:del w:id="345" w:author="Jean-Philippe MECHIN" w:date="2020-12-16T17:00:00Z">
        <w:r w:rsidRPr="000E750A" w:rsidDel="000E750A">
          <w:rPr>
            <w:rPrChange w:id="346" w:author="Jean-Philippe MECHIN" w:date="2020-12-16T17:00:00Z">
              <w:rPr>
                <w:rStyle w:val="Hyperlink"/>
                <w:noProof/>
                <w:lang w:val="en-GB"/>
              </w:rPr>
            </w:rPrChange>
          </w:rPr>
          <w:delText>7.2.2</w:delText>
        </w:r>
        <w:r w:rsidDel="000E750A">
          <w:rPr>
            <w:rFonts w:asciiTheme="minorHAnsi" w:eastAsiaTheme="minorEastAsia" w:hAnsiTheme="minorHAnsi" w:cstheme="minorBidi"/>
            <w:noProof/>
            <w:sz w:val="22"/>
            <w:szCs w:val="22"/>
          </w:rPr>
          <w:tab/>
        </w:r>
        <w:r w:rsidRPr="000E750A" w:rsidDel="000E750A">
          <w:rPr>
            <w:rPrChange w:id="347" w:author="Jean-Philippe MECHIN" w:date="2020-12-16T17:00:00Z">
              <w:rPr>
                <w:rStyle w:val="Hyperlink"/>
                <w:noProof/>
                <w:lang w:val="en-GB"/>
              </w:rPr>
            </w:rPrChange>
          </w:rPr>
          <w:delText>No transport document is sent back</w:delText>
        </w:r>
        <w:r w:rsidDel="000E750A">
          <w:rPr>
            <w:noProof/>
            <w:webHidden/>
          </w:rPr>
          <w:tab/>
        </w:r>
        <w:r w:rsidR="00EB20CB" w:rsidDel="000E750A">
          <w:rPr>
            <w:noProof/>
            <w:webHidden/>
          </w:rPr>
          <w:delText>27</w:delText>
        </w:r>
      </w:del>
    </w:p>
    <w:p w14:paraId="76A57476" w14:textId="5A1F9ED6" w:rsidR="00423170" w:rsidDel="000E750A" w:rsidRDefault="00423170">
      <w:pPr>
        <w:pStyle w:val="Verzeichnis2"/>
        <w:tabs>
          <w:tab w:val="left" w:pos="880"/>
          <w:tab w:val="right" w:leader="dot" w:pos="9060"/>
        </w:tabs>
        <w:rPr>
          <w:del w:id="348" w:author="Jean-Philippe MECHIN" w:date="2020-12-16T17:00:00Z"/>
          <w:rFonts w:asciiTheme="minorHAnsi" w:eastAsiaTheme="minorEastAsia" w:hAnsiTheme="minorHAnsi" w:cstheme="minorBidi"/>
          <w:noProof/>
          <w:sz w:val="22"/>
          <w:szCs w:val="22"/>
        </w:rPr>
      </w:pPr>
      <w:del w:id="349" w:author="Jean-Philippe MECHIN" w:date="2020-12-16T17:00:00Z">
        <w:r w:rsidRPr="000E750A" w:rsidDel="000E750A">
          <w:rPr>
            <w:rPrChange w:id="350" w:author="Jean-Philippe MECHIN" w:date="2020-12-16T17:00:00Z">
              <w:rPr>
                <w:rStyle w:val="Hyperlink"/>
                <w:noProof/>
                <w:lang w:val="en-GB"/>
              </w:rPr>
            </w:rPrChange>
          </w:rPr>
          <w:delText>7.3</w:delText>
        </w:r>
        <w:r w:rsidDel="000E750A">
          <w:rPr>
            <w:rFonts w:asciiTheme="minorHAnsi" w:eastAsiaTheme="minorEastAsia" w:hAnsiTheme="minorHAnsi" w:cstheme="minorBidi"/>
            <w:noProof/>
            <w:sz w:val="22"/>
            <w:szCs w:val="22"/>
          </w:rPr>
          <w:tab/>
        </w:r>
        <w:r w:rsidRPr="000E750A" w:rsidDel="000E750A">
          <w:rPr>
            <w:rPrChange w:id="351" w:author="Jean-Philippe MECHIN" w:date="2020-12-16T17:00:00Z">
              <w:rPr>
                <w:rStyle w:val="Hyperlink"/>
                <w:noProof/>
                <w:lang w:val="en-GB"/>
              </w:rPr>
            </w:rPrChange>
          </w:rPr>
          <w:delText>Connexion error between TP1 and TP2</w:delText>
        </w:r>
        <w:r w:rsidDel="000E750A">
          <w:rPr>
            <w:noProof/>
            <w:webHidden/>
          </w:rPr>
          <w:tab/>
        </w:r>
        <w:r w:rsidR="00EB20CB" w:rsidDel="000E750A">
          <w:rPr>
            <w:noProof/>
            <w:webHidden/>
          </w:rPr>
          <w:delText>29</w:delText>
        </w:r>
      </w:del>
    </w:p>
    <w:p w14:paraId="4471BDB7" w14:textId="7B4EA743" w:rsidR="00423170" w:rsidDel="000E750A" w:rsidRDefault="00423170">
      <w:pPr>
        <w:pStyle w:val="Verzeichnis1"/>
        <w:tabs>
          <w:tab w:val="left" w:pos="400"/>
          <w:tab w:val="right" w:leader="dot" w:pos="9060"/>
        </w:tabs>
        <w:rPr>
          <w:del w:id="352" w:author="Jean-Philippe MECHIN" w:date="2020-12-16T17:00:00Z"/>
          <w:rFonts w:asciiTheme="minorHAnsi" w:eastAsiaTheme="minorEastAsia" w:hAnsiTheme="minorHAnsi" w:cstheme="minorBidi"/>
          <w:noProof/>
          <w:sz w:val="22"/>
          <w:szCs w:val="22"/>
        </w:rPr>
      </w:pPr>
      <w:del w:id="353" w:author="Jean-Philippe MECHIN" w:date="2020-12-16T17:00:00Z">
        <w:r w:rsidRPr="000E750A" w:rsidDel="000E750A">
          <w:rPr>
            <w:rPrChange w:id="354" w:author="Jean-Philippe MECHIN" w:date="2020-12-16T17:00:00Z">
              <w:rPr>
                <w:rStyle w:val="Hyperlink"/>
                <w:noProof/>
                <w:lang w:val="en-GB"/>
              </w:rPr>
            </w:rPrChange>
          </w:rPr>
          <w:delText>8</w:delText>
        </w:r>
        <w:r w:rsidDel="000E750A">
          <w:rPr>
            <w:rFonts w:asciiTheme="minorHAnsi" w:eastAsiaTheme="minorEastAsia" w:hAnsiTheme="minorHAnsi" w:cstheme="minorBidi"/>
            <w:noProof/>
            <w:sz w:val="22"/>
            <w:szCs w:val="22"/>
          </w:rPr>
          <w:tab/>
        </w:r>
        <w:r w:rsidRPr="000E750A" w:rsidDel="000E750A">
          <w:rPr>
            <w:rPrChange w:id="355" w:author="Jean-Philippe MECHIN" w:date="2020-12-16T17:00:00Z">
              <w:rPr>
                <w:rStyle w:val="Hyperlink"/>
                <w:noProof/>
                <w:lang w:val="en-GB"/>
              </w:rPr>
            </w:rPrChange>
          </w:rPr>
          <w:delText>Sequence Diagram examples</w:delText>
        </w:r>
        <w:r w:rsidDel="000E750A">
          <w:rPr>
            <w:noProof/>
            <w:webHidden/>
          </w:rPr>
          <w:tab/>
        </w:r>
        <w:r w:rsidR="00EB20CB" w:rsidDel="000E750A">
          <w:rPr>
            <w:noProof/>
            <w:webHidden/>
          </w:rPr>
          <w:delText>31</w:delText>
        </w:r>
      </w:del>
    </w:p>
    <w:p w14:paraId="5A87FE74" w14:textId="3CF6E4C3" w:rsidR="00423170" w:rsidDel="000E750A" w:rsidRDefault="00423170">
      <w:pPr>
        <w:pStyle w:val="Verzeichnis2"/>
        <w:tabs>
          <w:tab w:val="left" w:pos="880"/>
          <w:tab w:val="right" w:leader="dot" w:pos="9060"/>
        </w:tabs>
        <w:rPr>
          <w:del w:id="356" w:author="Jean-Philippe MECHIN" w:date="2020-12-16T17:00:00Z"/>
          <w:rFonts w:asciiTheme="minorHAnsi" w:eastAsiaTheme="minorEastAsia" w:hAnsiTheme="minorHAnsi" w:cstheme="minorBidi"/>
          <w:noProof/>
          <w:sz w:val="22"/>
          <w:szCs w:val="22"/>
        </w:rPr>
      </w:pPr>
      <w:del w:id="357" w:author="Jean-Philippe MECHIN" w:date="2020-12-16T17:00:00Z">
        <w:r w:rsidRPr="000E750A" w:rsidDel="000E750A">
          <w:rPr>
            <w:rPrChange w:id="358" w:author="Jean-Philippe MECHIN" w:date="2020-12-16T17:00:00Z">
              <w:rPr>
                <w:rStyle w:val="Hyperlink"/>
                <w:noProof/>
                <w:lang w:val="en-GB"/>
              </w:rPr>
            </w:rPrChange>
          </w:rPr>
          <w:delText>8.1</w:delText>
        </w:r>
        <w:r w:rsidDel="000E750A">
          <w:rPr>
            <w:rFonts w:asciiTheme="minorHAnsi" w:eastAsiaTheme="minorEastAsia" w:hAnsiTheme="minorHAnsi" w:cstheme="minorBidi"/>
            <w:noProof/>
            <w:sz w:val="22"/>
            <w:szCs w:val="22"/>
          </w:rPr>
          <w:tab/>
        </w:r>
        <w:r w:rsidRPr="000E750A" w:rsidDel="000E750A">
          <w:rPr>
            <w:rPrChange w:id="359" w:author="Jean-Philippe MECHIN" w:date="2020-12-16T17:00:00Z">
              <w:rPr>
                <w:rStyle w:val="Hyperlink"/>
                <w:noProof/>
                <w:lang w:val="en-GB"/>
              </w:rPr>
            </w:rPrChange>
          </w:rPr>
          <w:delText>Transport journey with document request</w:delText>
        </w:r>
        <w:r w:rsidDel="000E750A">
          <w:rPr>
            <w:noProof/>
            <w:webHidden/>
          </w:rPr>
          <w:tab/>
        </w:r>
        <w:r w:rsidR="00EB20CB" w:rsidDel="000E750A">
          <w:rPr>
            <w:noProof/>
            <w:webHidden/>
          </w:rPr>
          <w:delText>31</w:delText>
        </w:r>
      </w:del>
    </w:p>
    <w:p w14:paraId="2E399457" w14:textId="56A14460" w:rsidR="00423170" w:rsidDel="000E750A" w:rsidRDefault="00423170">
      <w:pPr>
        <w:pStyle w:val="Verzeichnis2"/>
        <w:tabs>
          <w:tab w:val="left" w:pos="880"/>
          <w:tab w:val="right" w:leader="dot" w:pos="9060"/>
        </w:tabs>
        <w:rPr>
          <w:del w:id="360" w:author="Jean-Philippe MECHIN" w:date="2020-12-16T17:00:00Z"/>
          <w:rFonts w:asciiTheme="minorHAnsi" w:eastAsiaTheme="minorEastAsia" w:hAnsiTheme="minorHAnsi" w:cstheme="minorBidi"/>
          <w:noProof/>
          <w:sz w:val="22"/>
          <w:szCs w:val="22"/>
        </w:rPr>
      </w:pPr>
      <w:del w:id="361" w:author="Jean-Philippe MECHIN" w:date="2020-12-16T17:00:00Z">
        <w:r w:rsidRPr="000E750A" w:rsidDel="000E750A">
          <w:rPr>
            <w:rPrChange w:id="362" w:author="Jean-Philippe MECHIN" w:date="2020-12-16T17:00:00Z">
              <w:rPr>
                <w:rStyle w:val="Hyperlink"/>
                <w:noProof/>
                <w:lang w:val="en-GB"/>
              </w:rPr>
            </w:rPrChange>
          </w:rPr>
          <w:delText>8.2</w:delText>
        </w:r>
        <w:r w:rsidDel="000E750A">
          <w:rPr>
            <w:rFonts w:asciiTheme="minorHAnsi" w:eastAsiaTheme="minorEastAsia" w:hAnsiTheme="minorHAnsi" w:cstheme="minorBidi"/>
            <w:noProof/>
            <w:sz w:val="22"/>
            <w:szCs w:val="22"/>
          </w:rPr>
          <w:tab/>
        </w:r>
        <w:r w:rsidRPr="000E750A" w:rsidDel="000E750A">
          <w:rPr>
            <w:rPrChange w:id="363" w:author="Jean-Philippe MECHIN" w:date="2020-12-16T17:00:00Z">
              <w:rPr>
                <w:rStyle w:val="Hyperlink"/>
                <w:noProof/>
                <w:lang w:val="en-GB"/>
              </w:rPr>
            </w:rPrChange>
          </w:rPr>
          <w:delText>Document request through TP1 network</w:delText>
        </w:r>
        <w:r w:rsidDel="000E750A">
          <w:rPr>
            <w:noProof/>
            <w:webHidden/>
          </w:rPr>
          <w:tab/>
        </w:r>
        <w:r w:rsidR="00EB20CB" w:rsidDel="000E750A">
          <w:rPr>
            <w:noProof/>
            <w:webHidden/>
          </w:rPr>
          <w:delText>32</w:delText>
        </w:r>
      </w:del>
    </w:p>
    <w:p w14:paraId="71FC8C2B" w14:textId="1AFD6514" w:rsidR="00423170" w:rsidDel="000E750A" w:rsidRDefault="00423170">
      <w:pPr>
        <w:pStyle w:val="Verzeichnis2"/>
        <w:tabs>
          <w:tab w:val="left" w:pos="880"/>
          <w:tab w:val="right" w:leader="dot" w:pos="9060"/>
        </w:tabs>
        <w:rPr>
          <w:del w:id="364" w:author="Jean-Philippe MECHIN" w:date="2020-12-16T17:00:00Z"/>
          <w:rFonts w:asciiTheme="minorHAnsi" w:eastAsiaTheme="minorEastAsia" w:hAnsiTheme="minorHAnsi" w:cstheme="minorBidi"/>
          <w:noProof/>
          <w:sz w:val="22"/>
          <w:szCs w:val="22"/>
        </w:rPr>
      </w:pPr>
      <w:del w:id="365" w:author="Jean-Philippe MECHIN" w:date="2020-12-16T17:00:00Z">
        <w:r w:rsidRPr="000E750A" w:rsidDel="000E750A">
          <w:rPr>
            <w:rPrChange w:id="366" w:author="Jean-Philippe MECHIN" w:date="2020-12-16T17:00:00Z">
              <w:rPr>
                <w:rStyle w:val="Hyperlink"/>
                <w:noProof/>
                <w:lang w:val="en-GB"/>
              </w:rPr>
            </w:rPrChange>
          </w:rPr>
          <w:delText>8.3</w:delText>
        </w:r>
        <w:r w:rsidDel="000E750A">
          <w:rPr>
            <w:rFonts w:asciiTheme="minorHAnsi" w:eastAsiaTheme="minorEastAsia" w:hAnsiTheme="minorHAnsi" w:cstheme="minorBidi"/>
            <w:noProof/>
            <w:sz w:val="22"/>
            <w:szCs w:val="22"/>
          </w:rPr>
          <w:tab/>
        </w:r>
        <w:r w:rsidRPr="000E750A" w:rsidDel="000E750A">
          <w:rPr>
            <w:rPrChange w:id="367" w:author="Jean-Philippe MECHIN" w:date="2020-12-16T17:00:00Z">
              <w:rPr>
                <w:rStyle w:val="Hyperlink"/>
                <w:noProof/>
                <w:lang w:val="en-GB"/>
              </w:rPr>
            </w:rPrChange>
          </w:rPr>
          <w:delText>Document request through TP1 network with error</w:delText>
        </w:r>
        <w:r w:rsidDel="000E750A">
          <w:rPr>
            <w:noProof/>
            <w:webHidden/>
          </w:rPr>
          <w:tab/>
        </w:r>
        <w:r w:rsidR="00EB20CB" w:rsidDel="000E750A">
          <w:rPr>
            <w:noProof/>
            <w:webHidden/>
          </w:rPr>
          <w:delText>33</w:delText>
        </w:r>
      </w:del>
    </w:p>
    <w:p w14:paraId="3CD361DC" w14:textId="77777777" w:rsidR="00355F6C" w:rsidRDefault="00691B38">
      <w:pPr>
        <w:pStyle w:val="StyleTableofcontents"/>
        <w:rPr>
          <w:highlight w:val="yellow"/>
          <w:lang w:val="en-GB"/>
        </w:rPr>
      </w:pPr>
      <w:r>
        <w:fldChar w:fldCharType="end"/>
      </w:r>
    </w:p>
    <w:p w14:paraId="145E0612" w14:textId="77777777" w:rsidR="00355F6C" w:rsidRDefault="00691B38">
      <w:pPr>
        <w:pStyle w:val="berschrift1"/>
        <w:numPr>
          <w:ilvl w:val="0"/>
          <w:numId w:val="2"/>
        </w:numPr>
        <w:rPr>
          <w:lang w:val="en-GB"/>
        </w:rPr>
      </w:pPr>
      <w:bookmarkStart w:id="368" w:name="_Toc59030467"/>
      <w:r>
        <w:rPr>
          <w:lang w:val="en-GB"/>
        </w:rPr>
        <w:lastRenderedPageBreak/>
        <w:t>Purpose of the document</w:t>
      </w:r>
      <w:bookmarkEnd w:id="368"/>
    </w:p>
    <w:p w14:paraId="761BAF83" w14:textId="77777777" w:rsidR="00355F6C" w:rsidRDefault="00691B38">
      <w:pPr>
        <w:pStyle w:val="Texte"/>
        <w:rPr>
          <w:lang w:val="en-GB"/>
        </w:rPr>
      </w:pPr>
      <w:r>
        <w:rPr>
          <w:lang w:val="en-GB"/>
        </w:rPr>
        <w:t>This document describes all the web-services and the methods needed to be implemented for the deployment of the Architecture defined in the Memorandum of Understanding in order to allow usage of electronic of dangerous goods transport documents as defined in the ADR/ADN/RID regulation.</w:t>
      </w:r>
    </w:p>
    <w:p w14:paraId="1F291FAA" w14:textId="77777777" w:rsidR="00355F6C" w:rsidRDefault="00691B38">
      <w:pPr>
        <w:pStyle w:val="Texte"/>
        <w:rPr>
          <w:lang w:val="en-GB"/>
        </w:rPr>
      </w:pPr>
      <w:r>
        <w:rPr>
          <w:b w:val="0"/>
          <w:bCs w:val="0"/>
          <w:iCs/>
          <w:lang w:val="en-GB"/>
        </w:rPr>
        <w:t>This architecture is issued from Telematic Working Group of the Joint meeting (WP15 of UNECE)</w:t>
      </w:r>
    </w:p>
    <w:p w14:paraId="07B085F7" w14:textId="77777777" w:rsidR="00355F6C" w:rsidRDefault="00691B38">
      <w:pPr>
        <w:pStyle w:val="Texte"/>
        <w:rPr>
          <w:lang w:val="en-GB"/>
        </w:rPr>
      </w:pPr>
      <w:r>
        <w:rPr>
          <w:b w:val="0"/>
          <w:bCs w:val="0"/>
          <w:iCs/>
          <w:lang w:val="en-GB"/>
        </w:rPr>
        <w:t>These webservices are closely linked with the eDG Transport Document UML model and its XML Schema.</w:t>
      </w:r>
    </w:p>
    <w:p w14:paraId="1A1019F8" w14:textId="77777777" w:rsidR="00355F6C" w:rsidRDefault="00355F6C">
      <w:pPr>
        <w:pStyle w:val="Texte"/>
        <w:rPr>
          <w:lang w:val="en-GB"/>
        </w:rPr>
        <w:sectPr w:rsidR="00355F6C">
          <w:headerReference w:type="default" r:id="rId10"/>
          <w:footerReference w:type="default" r:id="rId11"/>
          <w:pgSz w:w="11906" w:h="16838"/>
          <w:pgMar w:top="1701" w:right="1418" w:bottom="1418" w:left="1418" w:header="567" w:footer="567" w:gutter="0"/>
          <w:cols w:space="720"/>
          <w:formProt w:val="0"/>
          <w:docGrid w:linePitch="360" w:charSpace="2047"/>
        </w:sectPr>
      </w:pPr>
    </w:p>
    <w:p w14:paraId="76C0EC46" w14:textId="77777777" w:rsidR="00355F6C" w:rsidRDefault="00691B38">
      <w:pPr>
        <w:pStyle w:val="berschrift1"/>
        <w:numPr>
          <w:ilvl w:val="0"/>
          <w:numId w:val="2"/>
        </w:numPr>
        <w:rPr>
          <w:lang w:val="en-GB"/>
        </w:rPr>
      </w:pPr>
      <w:bookmarkStart w:id="379" w:name="_Toc59030468"/>
      <w:r>
        <w:rPr>
          <w:lang w:val="en-GB"/>
        </w:rPr>
        <w:lastRenderedPageBreak/>
        <w:t>Prerequisite</w:t>
      </w:r>
      <w:bookmarkEnd w:id="379"/>
    </w:p>
    <w:p w14:paraId="62352793" w14:textId="77777777" w:rsidR="00355F6C" w:rsidRDefault="00691B38">
      <w:pPr>
        <w:pStyle w:val="Texte"/>
        <w:rPr>
          <w:lang w:val="en-GB"/>
        </w:rPr>
      </w:pPr>
      <w:r>
        <w:rPr>
          <w:lang w:val="en-GB"/>
        </w:rPr>
        <w:t>Use of webservices requires prior registration:</w:t>
      </w:r>
    </w:p>
    <w:p w14:paraId="2C3C0CD8" w14:textId="77777777" w:rsidR="00355F6C" w:rsidRDefault="00691B38">
      <w:pPr>
        <w:pStyle w:val="Texte"/>
        <w:numPr>
          <w:ilvl w:val="0"/>
          <w:numId w:val="4"/>
        </w:numPr>
        <w:rPr>
          <w:lang w:val="en-GB"/>
        </w:rPr>
      </w:pPr>
      <w:r>
        <w:rPr>
          <w:lang w:val="en-GB"/>
        </w:rPr>
        <w:t>of TP1 with each other</w:t>
      </w:r>
    </w:p>
    <w:p w14:paraId="16C5772A" w14:textId="77777777" w:rsidR="00355F6C" w:rsidRDefault="00691B38">
      <w:pPr>
        <w:pStyle w:val="Texte"/>
        <w:numPr>
          <w:ilvl w:val="0"/>
          <w:numId w:val="4"/>
        </w:numPr>
        <w:rPr>
          <w:lang w:val="en-GB"/>
        </w:rPr>
      </w:pPr>
      <w:r>
        <w:rPr>
          <w:lang w:val="en-GB"/>
        </w:rPr>
        <w:t>of TP2 with a TP1</w:t>
      </w:r>
    </w:p>
    <w:p w14:paraId="30793EAE" w14:textId="17FA06AD" w:rsidR="00355F6C" w:rsidRDefault="00691B38">
      <w:pPr>
        <w:pStyle w:val="Texte"/>
        <w:rPr>
          <w:lang w:val="en-GB"/>
        </w:rPr>
      </w:pPr>
      <w:r>
        <w:rPr>
          <w:lang w:val="en-GB"/>
        </w:rPr>
        <w:t xml:space="preserve">To register as a new TP1 it is mandatory </w:t>
      </w:r>
      <w:r w:rsidR="00A34A57">
        <w:rPr>
          <w:lang w:val="en-GB"/>
        </w:rPr>
        <w:t xml:space="preserve">to </w:t>
      </w:r>
      <w:r>
        <w:rPr>
          <w:lang w:val="en-GB"/>
        </w:rPr>
        <w:t>communicate the public key of the certificate of the new TP1 to the other TP1 already certified, members of the global network constituting the architecture for eDG transport document.</w:t>
      </w:r>
    </w:p>
    <w:p w14:paraId="36666A6F" w14:textId="77777777" w:rsidR="00355F6C" w:rsidRDefault="00691B38">
      <w:pPr>
        <w:pStyle w:val="Texte"/>
        <w:rPr>
          <w:lang w:val="en-GB"/>
        </w:rPr>
      </w:pPr>
      <w:r>
        <w:rPr>
          <w:lang w:val="en-GB"/>
        </w:rPr>
        <w:t>This public key is used by the TP1s to identify the sender of messages (query and answers to another TP1) and ensure recording and non-repudiation.</w:t>
      </w:r>
    </w:p>
    <w:p w14:paraId="120DFA45" w14:textId="77777777" w:rsidR="00355F6C" w:rsidRDefault="00691B38">
      <w:pPr>
        <w:pStyle w:val="Texte"/>
        <w:rPr>
          <w:lang w:val="en-GB"/>
        </w:rPr>
      </w:pPr>
      <w:r>
        <w:rPr>
          <w:lang w:val="en-GB"/>
        </w:rPr>
        <w:t>Registration with a TP1 and communication of the public key are also mandatory for any new TP2.</w:t>
      </w:r>
    </w:p>
    <w:p w14:paraId="3D46E9A8" w14:textId="1A38F9D3" w:rsidR="00355F6C" w:rsidRDefault="00691B38">
      <w:pPr>
        <w:pStyle w:val="Texte"/>
        <w:rPr>
          <w:lang w:val="en-GB"/>
        </w:rPr>
      </w:pPr>
      <w:r>
        <w:rPr>
          <w:lang w:val="en-GB"/>
        </w:rPr>
        <w:t>This principle applies to exchanges betw</w:t>
      </w:r>
      <w:r w:rsidR="00A34A57">
        <w:rPr>
          <w:lang w:val="en-GB"/>
        </w:rPr>
        <w:t>een TP1 and authorities as well</w:t>
      </w:r>
      <w:r>
        <w:rPr>
          <w:lang w:val="en-GB"/>
        </w:rPr>
        <w:t>.</w:t>
      </w:r>
    </w:p>
    <w:p w14:paraId="647E9B89" w14:textId="77777777" w:rsidR="00355F6C" w:rsidRDefault="00355F6C">
      <w:pPr>
        <w:pStyle w:val="Texte"/>
        <w:rPr>
          <w:lang w:val="en-GB"/>
        </w:rPr>
      </w:pPr>
    </w:p>
    <w:p w14:paraId="6821B7E0" w14:textId="26D52E9F" w:rsidR="00355F6C" w:rsidRDefault="00691B38">
      <w:pPr>
        <w:pStyle w:val="Texte"/>
        <w:rPr>
          <w:lang w:val="en-GB"/>
        </w:rPr>
      </w:pPr>
      <w:r>
        <w:rPr>
          <w:lang w:val="en-GB"/>
        </w:rPr>
        <w:t>When a public service registers to a TP1</w:t>
      </w:r>
      <w:r w:rsidR="00A34A57">
        <w:rPr>
          <w:lang w:val="en-GB"/>
        </w:rPr>
        <w:t>,</w:t>
      </w:r>
      <w:r>
        <w:rPr>
          <w:lang w:val="en-GB"/>
        </w:rPr>
        <w:t xml:space="preserve"> th</w:t>
      </w:r>
      <w:r w:rsidR="00A34A57">
        <w:rPr>
          <w:lang w:val="en-GB"/>
        </w:rPr>
        <w:t>is</w:t>
      </w:r>
      <w:r>
        <w:rPr>
          <w:lang w:val="en-GB"/>
        </w:rPr>
        <w:t xml:space="preserve"> TP1 shall verify the type of this public service (emergency responders, enforcement bodies, traffic management bodies). Thus the TP1 may identify and communicate the nature of the query</w:t>
      </w:r>
      <w:r w:rsidR="00A34A57">
        <w:rPr>
          <w:lang w:val="en-GB"/>
        </w:rPr>
        <w:t>.</w:t>
      </w:r>
    </w:p>
    <w:p w14:paraId="7097F5CC" w14:textId="77777777" w:rsidR="00355F6C" w:rsidRDefault="00355F6C">
      <w:pPr>
        <w:pStyle w:val="Texte"/>
        <w:rPr>
          <w:lang w:val="en-GB"/>
        </w:rPr>
      </w:pPr>
    </w:p>
    <w:p w14:paraId="10BD82C1" w14:textId="77777777" w:rsidR="00355F6C" w:rsidRDefault="00691B38">
      <w:pPr>
        <w:pStyle w:val="berschrift1"/>
        <w:numPr>
          <w:ilvl w:val="0"/>
          <w:numId w:val="2"/>
        </w:numPr>
        <w:rPr>
          <w:lang w:val="en-GB"/>
        </w:rPr>
      </w:pPr>
      <w:bookmarkStart w:id="380" w:name="_Toc59030469"/>
      <w:r>
        <w:rPr>
          <w:lang w:val="en-GB"/>
        </w:rPr>
        <w:lastRenderedPageBreak/>
        <w:t>DIFFERENTS TYPE OF WEBSERVICES</w:t>
      </w:r>
      <w:bookmarkEnd w:id="380"/>
    </w:p>
    <w:p w14:paraId="514DF277" w14:textId="77777777" w:rsidR="00355F6C" w:rsidRDefault="00691B38">
      <w:pPr>
        <w:pStyle w:val="Texte"/>
        <w:rPr>
          <w:lang w:val="en-GB"/>
        </w:rPr>
      </w:pPr>
      <w:r>
        <w:rPr>
          <w:lang w:val="en-GB"/>
        </w:rPr>
        <w:t>Different webservices are the following:</w:t>
      </w:r>
    </w:p>
    <w:p w14:paraId="17DD3694" w14:textId="77777777" w:rsidR="00116993" w:rsidRDefault="00691B38">
      <w:pPr>
        <w:pStyle w:val="Texte"/>
        <w:numPr>
          <w:ilvl w:val="0"/>
          <w:numId w:val="3"/>
        </w:numPr>
        <w:rPr>
          <w:ins w:id="381" w:author="Jean-Philippe MECHIN" w:date="2020-12-16T16:23:00Z"/>
          <w:highlight w:val="yellow"/>
          <w:lang w:val="en-GB"/>
        </w:rPr>
      </w:pPr>
      <w:r w:rsidRPr="009F0F3F">
        <w:rPr>
          <w:highlight w:val="yellow"/>
          <w:lang w:val="en-GB"/>
          <w:rPrChange w:id="382" w:author="Jean-Philippe MECHIN" w:date="2020-12-16T15:22:00Z">
            <w:rPr>
              <w:lang w:val="en-GB"/>
            </w:rPr>
          </w:rPrChange>
        </w:rPr>
        <w:t>TP1</w:t>
      </w:r>
      <w:ins w:id="383" w:author="Jean-Philippe MECHIN" w:date="2020-12-16T16:23:00Z">
        <w:r w:rsidR="00116993">
          <w:rPr>
            <w:highlight w:val="yellow"/>
            <w:lang w:val="en-GB"/>
          </w:rPr>
          <w:t xml:space="preserve"> </w:t>
        </w:r>
      </w:ins>
      <w:r w:rsidRPr="009F0F3F">
        <w:rPr>
          <w:highlight w:val="yellow"/>
          <w:lang w:val="en-GB"/>
          <w:rPrChange w:id="384" w:author="Jean-Philippe MECHIN" w:date="2020-12-16T15:22:00Z">
            <w:rPr>
              <w:lang w:val="en-GB"/>
            </w:rPr>
          </w:rPrChange>
        </w:rPr>
        <w:t>Internal</w:t>
      </w:r>
      <w:ins w:id="385" w:author="Jean-Philippe MECHIN" w:date="2020-12-16T16:23:00Z">
        <w:r w:rsidR="00116993">
          <w:rPr>
            <w:highlight w:val="yellow"/>
            <w:lang w:val="en-GB"/>
          </w:rPr>
          <w:t xml:space="preserve"> </w:t>
        </w:r>
      </w:ins>
      <w:r w:rsidRPr="009F0F3F">
        <w:rPr>
          <w:highlight w:val="yellow"/>
          <w:lang w:val="en-GB"/>
          <w:rPrChange w:id="386" w:author="Jean-Philippe MECHIN" w:date="2020-12-16T15:22:00Z">
            <w:rPr>
              <w:lang w:val="en-GB"/>
            </w:rPr>
          </w:rPrChange>
        </w:rPr>
        <w:t>Webservices</w:t>
      </w:r>
      <w:del w:id="387" w:author="Jean-Philippe MECHIN" w:date="2020-12-16T16:24:00Z">
        <w:r w:rsidRPr="009F0F3F" w:rsidDel="00116993">
          <w:rPr>
            <w:highlight w:val="yellow"/>
            <w:lang w:val="en-GB"/>
            <w:rPrChange w:id="388" w:author="Jean-Philippe MECHIN" w:date="2020-12-16T15:22:00Z">
              <w:rPr>
                <w:lang w:val="en-GB"/>
              </w:rPr>
            </w:rPrChange>
          </w:rPr>
          <w:delText> </w:delText>
        </w:r>
      </w:del>
      <w:r w:rsidRPr="009F0F3F">
        <w:rPr>
          <w:highlight w:val="yellow"/>
          <w:lang w:val="en-GB"/>
          <w:rPrChange w:id="389" w:author="Jean-Philippe MECHIN" w:date="2020-12-16T15:22:00Z">
            <w:rPr>
              <w:lang w:val="en-GB"/>
            </w:rPr>
          </w:rPrChange>
        </w:rPr>
        <w:t xml:space="preserve">: Webservices for communications from a TP1 to another TP1 </w:t>
      </w:r>
    </w:p>
    <w:p w14:paraId="365B9C98" w14:textId="5B9ABB6C" w:rsidR="00355F6C" w:rsidRPr="009F0F3F" w:rsidRDefault="00116993">
      <w:pPr>
        <w:pStyle w:val="Texte"/>
        <w:numPr>
          <w:ilvl w:val="0"/>
          <w:numId w:val="3"/>
        </w:numPr>
        <w:rPr>
          <w:highlight w:val="yellow"/>
          <w:lang w:val="en-GB"/>
          <w:rPrChange w:id="390" w:author="Jean-Philippe MECHIN" w:date="2020-12-16T15:22:00Z">
            <w:rPr>
              <w:lang w:val="en-GB"/>
            </w:rPr>
          </w:rPrChange>
        </w:rPr>
      </w:pPr>
      <w:ins w:id="391" w:author="Jean-Philippe MECHIN" w:date="2020-12-16T16:23:00Z">
        <w:r>
          <w:rPr>
            <w:highlight w:val="yellow"/>
            <w:lang w:val="en-GB"/>
          </w:rPr>
          <w:t>T</w:t>
        </w:r>
      </w:ins>
      <w:ins w:id="392" w:author="Jean-Philippe MECHIN" w:date="2020-12-16T16:24:00Z">
        <w:r>
          <w:rPr>
            <w:highlight w:val="yellow"/>
            <w:lang w:val="en-GB"/>
          </w:rPr>
          <w:t xml:space="preserve">P1 – TP2 Webservices: </w:t>
        </w:r>
        <w:r w:rsidRPr="00401A3D">
          <w:rPr>
            <w:highlight w:val="yellow"/>
            <w:lang w:val="en-GB"/>
          </w:rPr>
          <w:t xml:space="preserve">Webservices for </w:t>
        </w:r>
      </w:ins>
      <w:del w:id="393" w:author="Jean-Philippe MECHIN" w:date="2020-12-16T16:24:00Z">
        <w:r w:rsidR="00691B38" w:rsidRPr="009F0F3F" w:rsidDel="00116993">
          <w:rPr>
            <w:highlight w:val="yellow"/>
            <w:lang w:val="en-GB"/>
            <w:rPrChange w:id="394" w:author="Jean-Philippe MECHIN" w:date="2020-12-16T15:22:00Z">
              <w:rPr>
                <w:lang w:val="en-GB"/>
              </w:rPr>
            </w:rPrChange>
          </w:rPr>
          <w:delText xml:space="preserve">and </w:delText>
        </w:r>
      </w:del>
      <w:r w:rsidR="00691B38" w:rsidRPr="009F0F3F">
        <w:rPr>
          <w:highlight w:val="yellow"/>
          <w:lang w:val="en-GB"/>
          <w:rPrChange w:id="395" w:author="Jean-Philippe MECHIN" w:date="2020-12-16T15:22:00Z">
            <w:rPr>
              <w:lang w:val="en-GB"/>
            </w:rPr>
          </w:rPrChange>
        </w:rPr>
        <w:t>communication from a</w:t>
      </w:r>
      <w:r w:rsidR="006918AA" w:rsidRPr="009F0F3F">
        <w:rPr>
          <w:highlight w:val="yellow"/>
          <w:lang w:val="en-GB"/>
          <w:rPrChange w:id="396" w:author="Jean-Philippe MECHIN" w:date="2020-12-16T15:22:00Z">
            <w:rPr>
              <w:lang w:val="en-GB"/>
            </w:rPr>
          </w:rPrChange>
        </w:rPr>
        <w:t xml:space="preserve"> </w:t>
      </w:r>
      <w:r w:rsidR="00691B38" w:rsidRPr="009F0F3F">
        <w:rPr>
          <w:highlight w:val="yellow"/>
          <w:lang w:val="en-GB"/>
          <w:rPrChange w:id="397" w:author="Jean-Philippe MECHIN" w:date="2020-12-16T15:22:00Z">
            <w:rPr>
              <w:lang w:val="en-GB"/>
            </w:rPr>
          </w:rPrChange>
        </w:rPr>
        <w:t>TP2 to aTP1</w:t>
      </w:r>
    </w:p>
    <w:p w14:paraId="73933321" w14:textId="5B11AF62" w:rsidR="00355F6C" w:rsidRPr="009F0F3F" w:rsidRDefault="00691B38">
      <w:pPr>
        <w:pStyle w:val="Texte"/>
        <w:numPr>
          <w:ilvl w:val="0"/>
          <w:numId w:val="3"/>
        </w:numPr>
        <w:rPr>
          <w:highlight w:val="yellow"/>
          <w:lang w:val="en-GB"/>
          <w:rPrChange w:id="398" w:author="Jean-Philippe MECHIN" w:date="2020-12-16T15:22:00Z">
            <w:rPr>
              <w:lang w:val="en-GB"/>
            </w:rPr>
          </w:rPrChange>
        </w:rPr>
      </w:pPr>
      <w:r w:rsidRPr="009F0F3F">
        <w:rPr>
          <w:highlight w:val="yellow"/>
          <w:lang w:val="en-GB"/>
          <w:rPrChange w:id="399" w:author="Jean-Philippe MECHIN" w:date="2020-12-16T15:22:00Z">
            <w:rPr>
              <w:lang w:val="en-GB"/>
            </w:rPr>
          </w:rPrChange>
        </w:rPr>
        <w:t>TP1</w:t>
      </w:r>
      <w:ins w:id="400" w:author="Jean-Philippe MECHIN" w:date="2020-12-16T16:24:00Z">
        <w:r w:rsidR="00116993">
          <w:rPr>
            <w:highlight w:val="yellow"/>
            <w:lang w:val="en-GB"/>
          </w:rPr>
          <w:t xml:space="preserve"> </w:t>
        </w:r>
      </w:ins>
      <w:del w:id="401" w:author="Jean-Philippe MECHIN" w:date="2020-12-16T16:24:00Z">
        <w:r w:rsidRPr="009F0F3F" w:rsidDel="00116993">
          <w:rPr>
            <w:highlight w:val="yellow"/>
            <w:lang w:val="en-GB"/>
            <w:rPrChange w:id="402" w:author="Jean-Philippe MECHIN" w:date="2020-12-16T15:22:00Z">
              <w:rPr>
                <w:lang w:val="en-GB"/>
              </w:rPr>
            </w:rPrChange>
          </w:rPr>
          <w:delText>ExternalWebservices </w:delText>
        </w:r>
      </w:del>
      <w:ins w:id="403" w:author="Jean-Philippe MECHIN" w:date="2020-12-16T16:24:00Z">
        <w:r w:rsidR="00116993">
          <w:rPr>
            <w:highlight w:val="yellow"/>
            <w:lang w:val="en-GB"/>
          </w:rPr>
          <w:t xml:space="preserve">Authority </w:t>
        </w:r>
        <w:r w:rsidR="00116993" w:rsidRPr="009F0F3F">
          <w:rPr>
            <w:highlight w:val="yellow"/>
            <w:lang w:val="en-GB"/>
            <w:rPrChange w:id="404" w:author="Jean-Philippe MECHIN" w:date="2020-12-16T15:22:00Z">
              <w:rPr>
                <w:lang w:val="en-GB"/>
              </w:rPr>
            </w:rPrChange>
          </w:rPr>
          <w:t>Webservices</w:t>
        </w:r>
      </w:ins>
      <w:r w:rsidRPr="009F0F3F">
        <w:rPr>
          <w:highlight w:val="yellow"/>
          <w:lang w:val="en-GB"/>
          <w:rPrChange w:id="405" w:author="Jean-Philippe MECHIN" w:date="2020-12-16T15:22:00Z">
            <w:rPr>
              <w:lang w:val="en-GB"/>
            </w:rPr>
          </w:rPrChange>
        </w:rPr>
        <w:t>: Web</w:t>
      </w:r>
      <w:del w:id="406" w:author="Stefan Willmeroth" w:date="2020-12-17T09:43:00Z">
        <w:r w:rsidRPr="009F0F3F" w:rsidDel="00FE60FC">
          <w:rPr>
            <w:highlight w:val="yellow"/>
            <w:lang w:val="en-GB"/>
            <w:rPrChange w:id="407" w:author="Jean-Philippe MECHIN" w:date="2020-12-16T15:22:00Z">
              <w:rPr>
                <w:lang w:val="en-GB"/>
              </w:rPr>
            </w:rPrChange>
          </w:rPr>
          <w:delText>S</w:delText>
        </w:r>
      </w:del>
      <w:ins w:id="408" w:author="Stefan Willmeroth" w:date="2020-12-17T09:43:00Z">
        <w:r w:rsidR="00FE60FC">
          <w:rPr>
            <w:highlight w:val="yellow"/>
            <w:lang w:val="en-GB"/>
          </w:rPr>
          <w:t>s</w:t>
        </w:r>
      </w:ins>
      <w:r w:rsidRPr="009F0F3F">
        <w:rPr>
          <w:highlight w:val="yellow"/>
          <w:lang w:val="en-GB"/>
          <w:rPrChange w:id="409" w:author="Jean-Philippe MECHIN" w:date="2020-12-16T15:22:00Z">
            <w:rPr>
              <w:lang w:val="en-GB"/>
            </w:rPr>
          </w:rPrChange>
        </w:rPr>
        <w:t xml:space="preserve">ervices for communication between </w:t>
      </w:r>
      <w:ins w:id="410" w:author="Jean-Philippe MECHIN" w:date="2020-12-16T16:26:00Z">
        <w:r w:rsidR="00116993" w:rsidRPr="00D53DF6">
          <w:rPr>
            <w:highlight w:val="yellow"/>
            <w:lang w:val="en-GB"/>
          </w:rPr>
          <w:t xml:space="preserve">public </w:t>
        </w:r>
        <w:r w:rsidR="00116993">
          <w:rPr>
            <w:highlight w:val="yellow"/>
            <w:lang w:val="en-GB"/>
          </w:rPr>
          <w:t>bodi</w:t>
        </w:r>
        <w:r w:rsidR="00116993" w:rsidRPr="00D53DF6">
          <w:rPr>
            <w:highlight w:val="yellow"/>
            <w:lang w:val="en-GB"/>
          </w:rPr>
          <w:t>es</w:t>
        </w:r>
        <w:r w:rsidR="00116993" w:rsidRPr="009F0F3F">
          <w:rPr>
            <w:highlight w:val="yellow"/>
            <w:lang w:val="en-GB"/>
          </w:rPr>
          <w:t xml:space="preserve"> </w:t>
        </w:r>
        <w:r w:rsidR="00116993">
          <w:rPr>
            <w:highlight w:val="yellow"/>
            <w:lang w:val="en-GB"/>
          </w:rPr>
          <w:t xml:space="preserve">and </w:t>
        </w:r>
      </w:ins>
      <w:r w:rsidRPr="009F0F3F">
        <w:rPr>
          <w:highlight w:val="yellow"/>
          <w:lang w:val="en-GB"/>
          <w:rPrChange w:id="411" w:author="Jean-Philippe MECHIN" w:date="2020-12-16T15:22:00Z">
            <w:rPr>
              <w:lang w:val="en-GB"/>
            </w:rPr>
          </w:rPrChange>
        </w:rPr>
        <w:t>TP1</w:t>
      </w:r>
      <w:del w:id="412" w:author="Jean-Philippe MECHIN" w:date="2020-12-16T16:26:00Z">
        <w:r w:rsidRPr="009F0F3F" w:rsidDel="00116993">
          <w:rPr>
            <w:highlight w:val="yellow"/>
            <w:lang w:val="en-GB"/>
            <w:rPrChange w:id="413" w:author="Jean-Philippe MECHIN" w:date="2020-12-16T15:22:00Z">
              <w:rPr>
                <w:lang w:val="en-GB"/>
              </w:rPr>
            </w:rPrChange>
          </w:rPr>
          <w:delText xml:space="preserve"> and public services</w:delText>
        </w:r>
      </w:del>
    </w:p>
    <w:p w14:paraId="711D76DD" w14:textId="2EFC3983" w:rsidR="00355F6C" w:rsidRDefault="00691B38">
      <w:pPr>
        <w:pStyle w:val="Texte"/>
        <w:numPr>
          <w:ilvl w:val="0"/>
          <w:numId w:val="3"/>
        </w:numPr>
        <w:rPr>
          <w:ins w:id="414" w:author="Jean-Philippe MECHIN" w:date="2020-12-16T16:08:00Z"/>
          <w:highlight w:val="yellow"/>
          <w:lang w:val="en-GB"/>
        </w:rPr>
      </w:pPr>
      <w:r w:rsidRPr="009F0F3F">
        <w:rPr>
          <w:highlight w:val="yellow"/>
          <w:lang w:val="en-GB"/>
          <w:rPrChange w:id="415" w:author="Jean-Philippe MECHIN" w:date="2020-12-16T15:22:00Z">
            <w:rPr>
              <w:lang w:val="en-GB"/>
            </w:rPr>
          </w:rPrChange>
        </w:rPr>
        <w:t>TP2</w:t>
      </w:r>
      <w:ins w:id="416" w:author="Jean-Philippe MECHIN" w:date="2020-12-16T16:26:00Z">
        <w:r w:rsidR="00116993">
          <w:rPr>
            <w:highlight w:val="yellow"/>
            <w:lang w:val="en-GB"/>
          </w:rPr>
          <w:t xml:space="preserve"> </w:t>
        </w:r>
      </w:ins>
      <w:r w:rsidRPr="009F0F3F">
        <w:rPr>
          <w:highlight w:val="yellow"/>
          <w:lang w:val="en-GB"/>
          <w:rPrChange w:id="417" w:author="Jean-Philippe MECHIN" w:date="2020-12-16T15:22:00Z">
            <w:rPr>
              <w:lang w:val="en-GB"/>
            </w:rPr>
          </w:rPrChange>
        </w:rPr>
        <w:t>Internal</w:t>
      </w:r>
      <w:ins w:id="418" w:author="Jean-Philippe MECHIN" w:date="2020-12-16T16:26:00Z">
        <w:r w:rsidR="00116993">
          <w:rPr>
            <w:highlight w:val="yellow"/>
            <w:lang w:val="en-GB"/>
          </w:rPr>
          <w:t xml:space="preserve"> </w:t>
        </w:r>
      </w:ins>
      <w:r w:rsidRPr="009F0F3F">
        <w:rPr>
          <w:highlight w:val="yellow"/>
          <w:lang w:val="en-GB"/>
          <w:rPrChange w:id="419" w:author="Jean-Philippe MECHIN" w:date="2020-12-16T15:22:00Z">
            <w:rPr>
              <w:lang w:val="en-GB"/>
            </w:rPr>
          </w:rPrChange>
        </w:rPr>
        <w:t>Webservices</w:t>
      </w:r>
      <w:del w:id="420" w:author="Jean-Philippe MECHIN" w:date="2020-12-16T16:26:00Z">
        <w:r w:rsidRPr="009F0F3F" w:rsidDel="00116993">
          <w:rPr>
            <w:highlight w:val="yellow"/>
            <w:lang w:val="en-GB"/>
            <w:rPrChange w:id="421" w:author="Jean-Philippe MECHIN" w:date="2020-12-16T15:22:00Z">
              <w:rPr>
                <w:lang w:val="en-GB"/>
              </w:rPr>
            </w:rPrChange>
          </w:rPr>
          <w:delText> </w:delText>
        </w:r>
      </w:del>
      <w:r w:rsidRPr="009F0F3F">
        <w:rPr>
          <w:highlight w:val="yellow"/>
          <w:lang w:val="en-GB"/>
          <w:rPrChange w:id="422" w:author="Jean-Philippe MECHIN" w:date="2020-12-16T15:22:00Z">
            <w:rPr>
              <w:lang w:val="en-GB"/>
            </w:rPr>
          </w:rPrChange>
        </w:rPr>
        <w:t>: Web</w:t>
      </w:r>
      <w:del w:id="423" w:author="Stefan Willmeroth" w:date="2020-12-17T09:43:00Z">
        <w:r w:rsidRPr="009F0F3F" w:rsidDel="00FE60FC">
          <w:rPr>
            <w:highlight w:val="yellow"/>
            <w:lang w:val="en-GB"/>
            <w:rPrChange w:id="424" w:author="Jean-Philippe MECHIN" w:date="2020-12-16T15:22:00Z">
              <w:rPr>
                <w:lang w:val="en-GB"/>
              </w:rPr>
            </w:rPrChange>
          </w:rPr>
          <w:delText>S</w:delText>
        </w:r>
      </w:del>
      <w:ins w:id="425" w:author="Stefan Willmeroth" w:date="2020-12-17T09:43:00Z">
        <w:r w:rsidR="00FE60FC">
          <w:rPr>
            <w:highlight w:val="yellow"/>
            <w:lang w:val="en-GB"/>
          </w:rPr>
          <w:t>s</w:t>
        </w:r>
      </w:ins>
      <w:r w:rsidRPr="009F0F3F">
        <w:rPr>
          <w:highlight w:val="yellow"/>
          <w:lang w:val="en-GB"/>
          <w:rPrChange w:id="426" w:author="Jean-Philippe MECHIN" w:date="2020-12-16T15:22:00Z">
            <w:rPr>
              <w:lang w:val="en-GB"/>
            </w:rPr>
          </w:rPrChange>
        </w:rPr>
        <w:t>ervices for communication from a TP1 to a TP2</w:t>
      </w:r>
    </w:p>
    <w:p w14:paraId="15325726" w14:textId="68A40662" w:rsidR="00CB7B86" w:rsidRPr="009F0F3F" w:rsidRDefault="00CB7B86">
      <w:pPr>
        <w:pStyle w:val="Texte"/>
        <w:rPr>
          <w:highlight w:val="yellow"/>
          <w:lang w:val="en-GB"/>
          <w:rPrChange w:id="427" w:author="Jean-Philippe MECHIN" w:date="2020-12-16T15:22:00Z">
            <w:rPr>
              <w:lang w:val="en-GB"/>
            </w:rPr>
          </w:rPrChange>
        </w:rPr>
        <w:pPrChange w:id="428" w:author="Jean-Philippe MECHIN" w:date="2020-12-16T16:21:00Z">
          <w:pPr>
            <w:pStyle w:val="Texte"/>
            <w:numPr>
              <w:numId w:val="3"/>
            </w:numPr>
            <w:ind w:left="720" w:hanging="360"/>
          </w:pPr>
        </w:pPrChange>
      </w:pPr>
      <w:ins w:id="429" w:author="Jean-Philippe MECHIN" w:date="2020-12-16T16:08:00Z">
        <w:r w:rsidRPr="00CB7B86">
          <w:rPr>
            <w:noProof/>
            <w:highlight w:val="yellow"/>
          </w:rPr>
          <mc:AlternateContent>
            <mc:Choice Requires="wps">
              <w:drawing>
                <wp:anchor distT="0" distB="0" distL="114300" distR="114300" simplePos="0" relativeHeight="251660288" behindDoc="0" locked="0" layoutInCell="1" allowOverlap="1" wp14:anchorId="3D2D3957" wp14:editId="61A3FC9B">
                  <wp:simplePos x="0" y="0"/>
                  <wp:positionH relativeFrom="column">
                    <wp:posOffset>7481570</wp:posOffset>
                  </wp:positionH>
                  <wp:positionV relativeFrom="paragraph">
                    <wp:posOffset>3592830</wp:posOffset>
                  </wp:positionV>
                  <wp:extent cx="0" cy="506412"/>
                  <wp:effectExtent l="133350" t="38100" r="76200" b="46355"/>
                  <wp:wrapNone/>
                  <wp:docPr id="34" name="Gewinkelte Verbindung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06412"/>
                          </a:xfrm>
                          <a:prstGeom prst="straightConnector1">
                            <a:avLst/>
                          </a:prstGeom>
                          <a:noFill/>
                          <a:ln w="28575" algn="ctr">
                            <a:solidFill>
                              <a:schemeClr val="tx1"/>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anchor>
              </w:drawing>
            </mc:Choice>
            <mc:Fallback>
              <w:pict>
                <v:shapetype w14:anchorId="02E319F0" id="_x0000_t32" coordsize="21600,21600" o:spt="32" o:oned="t" path="m,l21600,21600e" filled="f">
                  <v:path arrowok="t" fillok="f" o:connecttype="none"/>
                  <o:lock v:ext="edit" shapetype="t"/>
                </v:shapetype>
                <v:shape id="Gewinkelte Verbindung 25" o:spid="_x0000_s1026" type="#_x0000_t32" style="position:absolute;margin-left:589.1pt;margin-top:282.9pt;width:0;height:39.8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" strokecolor="black [3213]" strokeweight="2.25pt">
                  <v:stroke startarrow="open" endarrow="open"/>
                </v:shape>
              </w:pict>
            </mc:Fallback>
          </mc:AlternateContent>
        </w:r>
        <w:r w:rsidRPr="00CB7B86">
          <w:rPr>
            <w:noProof/>
            <w:highlight w:val="yellow"/>
          </w:rPr>
          <mc:AlternateContent>
            <mc:Choice Requires="wps">
              <w:drawing>
                <wp:anchor distT="0" distB="0" distL="114300" distR="114300" simplePos="0" relativeHeight="251661312" behindDoc="0" locked="0" layoutInCell="1" allowOverlap="1" wp14:anchorId="3B5B7B48" wp14:editId="35C2E3C8">
                  <wp:simplePos x="0" y="0"/>
                  <wp:positionH relativeFrom="column">
                    <wp:posOffset>4830445</wp:posOffset>
                  </wp:positionH>
                  <wp:positionV relativeFrom="paragraph">
                    <wp:posOffset>4361815</wp:posOffset>
                  </wp:positionV>
                  <wp:extent cx="71437" cy="73025"/>
                  <wp:effectExtent l="38100" t="0" r="24130" b="3175"/>
                  <wp:wrapNone/>
                  <wp:docPr id="35" name="Rechteck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bodyPr/>
                      </wps:wsp>
                    </a:graphicData>
                  </a:graphic>
                </wp:anchor>
              </w:drawing>
            </mc:Choice>
            <mc:Fallback>
              <w:pict>
                <v:rect w14:anchorId="76146BF1" id="Rechteck 64" o:spid="_x0000_s1026" style="position:absolute;margin-left:380.35pt;margin-top:343.45pt;width:5.6pt;height:5.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" filled="f" stroked="f">
                  <v:stroke joinstyle="round"/>
                </v:rect>
              </w:pict>
            </mc:Fallback>
          </mc:AlternateContent>
        </w:r>
        <w:r w:rsidRPr="00CB7B86">
          <w:rPr>
            <w:noProof/>
            <w:highlight w:val="yellow"/>
          </w:rPr>
          <mc:AlternateContent>
            <mc:Choice Requires="wps">
              <w:drawing>
                <wp:anchor distT="0" distB="0" distL="114300" distR="114300" simplePos="0" relativeHeight="251662336" behindDoc="0" locked="0" layoutInCell="1" allowOverlap="1" wp14:anchorId="5B33F99F" wp14:editId="10A95304">
                  <wp:simplePos x="0" y="0"/>
                  <wp:positionH relativeFrom="column">
                    <wp:posOffset>4830445</wp:posOffset>
                  </wp:positionH>
                  <wp:positionV relativeFrom="paragraph">
                    <wp:posOffset>4591685</wp:posOffset>
                  </wp:positionV>
                  <wp:extent cx="71437" cy="71438"/>
                  <wp:effectExtent l="38100" t="0" r="24130" b="5080"/>
                  <wp:wrapNone/>
                  <wp:docPr id="36" name="Rechteck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 cy="71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bodyPr/>
                      </wps:wsp>
                    </a:graphicData>
                  </a:graphic>
                </wp:anchor>
              </w:drawing>
            </mc:Choice>
            <mc:Fallback>
              <w:pict>
                <v:rect w14:anchorId="318D32F9" id="Rechteck 65" o:spid="_x0000_s1026" style="position:absolute;margin-left:380.35pt;margin-top:361.55pt;width:5.6pt;height:5.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" filled="f" stroked="f">
                  <v:stroke joinstyle="round"/>
                </v:rect>
              </w:pict>
            </mc:Fallback>
          </mc:AlternateContent>
        </w:r>
        <w:r w:rsidRPr="00CB7B86">
          <w:rPr>
            <w:noProof/>
            <w:highlight w:val="yellow"/>
          </w:rPr>
          <mc:AlternateContent>
            <mc:Choice Requires="wps">
              <w:drawing>
                <wp:anchor distT="0" distB="0" distL="114300" distR="114300" simplePos="0" relativeHeight="251663360" behindDoc="0" locked="0" layoutInCell="1" allowOverlap="1" wp14:anchorId="2E7CD4F1" wp14:editId="4AE279D9">
                  <wp:simplePos x="0" y="0"/>
                  <wp:positionH relativeFrom="column">
                    <wp:posOffset>4832350</wp:posOffset>
                  </wp:positionH>
                  <wp:positionV relativeFrom="paragraph">
                    <wp:posOffset>2683510</wp:posOffset>
                  </wp:positionV>
                  <wp:extent cx="71438" cy="73025"/>
                  <wp:effectExtent l="38100" t="0" r="24130" b="3175"/>
                  <wp:wrapNone/>
                  <wp:docPr id="37" name="Rechteck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8"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bodyPr/>
                      </wps:wsp>
                    </a:graphicData>
                  </a:graphic>
                </wp:anchor>
              </w:drawing>
            </mc:Choice>
            <mc:Fallback>
              <w:pict>
                <v:rect w14:anchorId="1C2C1D48" id="Rechteck 66" o:spid="_x0000_s1026" style="position:absolute;margin-left:380.5pt;margin-top:211.3pt;width:5.65pt;height:5.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" filled="f" stroked="f">
                  <v:stroke joinstyle="round"/>
                </v:rect>
              </w:pict>
            </mc:Fallback>
          </mc:AlternateContent>
        </w:r>
        <w:r w:rsidRPr="00CB7B86">
          <w:rPr>
            <w:noProof/>
            <w:highlight w:val="yellow"/>
          </w:rPr>
          <mc:AlternateContent>
            <mc:Choice Requires="wps">
              <w:drawing>
                <wp:anchor distT="0" distB="0" distL="114300" distR="114300" simplePos="0" relativeHeight="251664384" behindDoc="0" locked="0" layoutInCell="1" allowOverlap="1" wp14:anchorId="126F9B86" wp14:editId="6D6958EA">
                  <wp:simplePos x="0" y="0"/>
                  <wp:positionH relativeFrom="column">
                    <wp:posOffset>4832350</wp:posOffset>
                  </wp:positionH>
                  <wp:positionV relativeFrom="paragraph">
                    <wp:posOffset>2853690</wp:posOffset>
                  </wp:positionV>
                  <wp:extent cx="71438" cy="71437"/>
                  <wp:effectExtent l="38100" t="0" r="24130" b="5080"/>
                  <wp:wrapNone/>
                  <wp:docPr id="38" name="Rechteck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8" cy="71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bodyPr/>
                      </wps:wsp>
                    </a:graphicData>
                  </a:graphic>
                </wp:anchor>
              </w:drawing>
            </mc:Choice>
            <mc:Fallback>
              <w:pict>
                <v:rect w14:anchorId="09EAA827" id="Rechteck 67" o:spid="_x0000_s1026" style="position:absolute;margin-left:380.5pt;margin-top:224.7pt;width:5.65pt;height:5.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" filled="f" stroked="f">
                  <v:stroke joinstyle="round"/>
                </v:rect>
              </w:pict>
            </mc:Fallback>
          </mc:AlternateContent>
        </w:r>
        <w:r w:rsidRPr="00CB7B86">
          <w:rPr>
            <w:noProof/>
            <w:highlight w:val="yellow"/>
          </w:rPr>
          <mc:AlternateContent>
            <mc:Choice Requires="wps">
              <w:drawing>
                <wp:anchor distT="0" distB="0" distL="114300" distR="114300" simplePos="0" relativeHeight="251665408" behindDoc="0" locked="0" layoutInCell="1" allowOverlap="1" wp14:anchorId="59AF54B3" wp14:editId="7D84F61A">
                  <wp:simplePos x="0" y="0"/>
                  <wp:positionH relativeFrom="column">
                    <wp:posOffset>5988050</wp:posOffset>
                  </wp:positionH>
                  <wp:positionV relativeFrom="paragraph">
                    <wp:posOffset>2683510</wp:posOffset>
                  </wp:positionV>
                  <wp:extent cx="73025" cy="73025"/>
                  <wp:effectExtent l="19050" t="0" r="22225" b="3175"/>
                  <wp:wrapNone/>
                  <wp:docPr id="39" name="Rechteck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2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bodyPr/>
                      </wps:wsp>
                    </a:graphicData>
                  </a:graphic>
                </wp:anchor>
              </w:drawing>
            </mc:Choice>
            <mc:Fallback>
              <w:pict>
                <v:rect w14:anchorId="1A1E6D5F" id="Rechteck 74" o:spid="_x0000_s1026" style="position:absolute;margin-left:471.5pt;margin-top:211.3pt;width:5.75pt;height:5.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" filled="f" stroked="f">
                  <v:stroke joinstyle="round"/>
                </v:rect>
              </w:pict>
            </mc:Fallback>
          </mc:AlternateContent>
        </w:r>
        <w:r w:rsidRPr="00CB7B86">
          <w:rPr>
            <w:noProof/>
            <w:highlight w:val="yellow"/>
          </w:rPr>
          <mc:AlternateContent>
            <mc:Choice Requires="wps">
              <w:drawing>
                <wp:anchor distT="0" distB="0" distL="114300" distR="114300" simplePos="0" relativeHeight="251666432" behindDoc="0" locked="0" layoutInCell="1" allowOverlap="1" wp14:anchorId="658172A9" wp14:editId="70E22F44">
                  <wp:simplePos x="0" y="0"/>
                  <wp:positionH relativeFrom="column">
                    <wp:posOffset>5986145</wp:posOffset>
                  </wp:positionH>
                  <wp:positionV relativeFrom="paragraph">
                    <wp:posOffset>2988310</wp:posOffset>
                  </wp:positionV>
                  <wp:extent cx="73025" cy="71438"/>
                  <wp:effectExtent l="19050" t="0" r="22225" b="5080"/>
                  <wp:wrapNone/>
                  <wp:docPr id="40" name="Rechteck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25" cy="71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bodyPr/>
                      </wps:wsp>
                    </a:graphicData>
                  </a:graphic>
                </wp:anchor>
              </w:drawing>
            </mc:Choice>
            <mc:Fallback>
              <w:pict>
                <v:rect w14:anchorId="105B8ACA" id="Rechteck 75" o:spid="_x0000_s1026" style="position:absolute;margin-left:471.35pt;margin-top:235.3pt;width:5.75pt;height:5.6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" filled="f" stroked="f">
                  <v:stroke joinstyle="round"/>
                </v:rect>
              </w:pict>
            </mc:Fallback>
          </mc:AlternateContent>
        </w:r>
        <w:r w:rsidRPr="00CB7B86">
          <w:rPr>
            <w:noProof/>
            <w:highlight w:val="yellow"/>
          </w:rPr>
          <mc:AlternateContent>
            <mc:Choice Requires="wps">
              <w:drawing>
                <wp:anchor distT="0" distB="0" distL="114300" distR="114300" simplePos="0" relativeHeight="251667456" behindDoc="0" locked="0" layoutInCell="1" allowOverlap="1" wp14:anchorId="783A3EC1" wp14:editId="303C2C3B">
                  <wp:simplePos x="0" y="0"/>
                  <wp:positionH relativeFrom="column">
                    <wp:posOffset>5984875</wp:posOffset>
                  </wp:positionH>
                  <wp:positionV relativeFrom="paragraph">
                    <wp:posOffset>4361815</wp:posOffset>
                  </wp:positionV>
                  <wp:extent cx="71438" cy="73025"/>
                  <wp:effectExtent l="38100" t="0" r="24130" b="3175"/>
                  <wp:wrapNone/>
                  <wp:docPr id="41" name="Rechteck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8"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bodyPr/>
                      </wps:wsp>
                    </a:graphicData>
                  </a:graphic>
                </wp:anchor>
              </w:drawing>
            </mc:Choice>
            <mc:Fallback>
              <w:pict>
                <v:rect w14:anchorId="4DC19BA1" id="Rechteck 76" o:spid="_x0000_s1026" style="position:absolute;margin-left:471.25pt;margin-top:343.45pt;width:5.65pt;height:5.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" filled="f" stroked="f">
                  <v:stroke joinstyle="round"/>
                </v:rect>
              </w:pict>
            </mc:Fallback>
          </mc:AlternateContent>
        </w:r>
        <w:r w:rsidRPr="00CB7B86">
          <w:rPr>
            <w:noProof/>
            <w:highlight w:val="yellow"/>
          </w:rPr>
          <mc:AlternateContent>
            <mc:Choice Requires="wps">
              <w:drawing>
                <wp:anchor distT="0" distB="0" distL="114300" distR="114300" simplePos="0" relativeHeight="251668480" behindDoc="0" locked="0" layoutInCell="1" allowOverlap="1" wp14:anchorId="5804F461" wp14:editId="0F7995E6">
                  <wp:simplePos x="0" y="0"/>
                  <wp:positionH relativeFrom="column">
                    <wp:posOffset>5984875</wp:posOffset>
                  </wp:positionH>
                  <wp:positionV relativeFrom="paragraph">
                    <wp:posOffset>4591685</wp:posOffset>
                  </wp:positionV>
                  <wp:extent cx="71438" cy="71438"/>
                  <wp:effectExtent l="38100" t="0" r="24130" b="5080"/>
                  <wp:wrapNone/>
                  <wp:docPr id="42" name="Rechteck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8" cy="71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bodyPr/>
                      </wps:wsp>
                    </a:graphicData>
                  </a:graphic>
                </wp:anchor>
              </w:drawing>
            </mc:Choice>
            <mc:Fallback>
              <w:pict>
                <v:rect w14:anchorId="2FB03167" id="Rechteck 77" o:spid="_x0000_s1026" style="position:absolute;margin-left:471.25pt;margin-top:361.55pt;width:5.65pt;height:5.6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" filled="f" stroked="f">
                  <v:stroke joinstyle="round"/>
                </v:rect>
              </w:pict>
            </mc:Fallback>
          </mc:AlternateContent>
        </w:r>
        <w:r w:rsidRPr="00CB7B86">
          <w:rPr>
            <w:noProof/>
            <w:highlight w:val="yellow"/>
          </w:rPr>
          <mc:AlternateContent>
            <mc:Choice Requires="wps">
              <w:drawing>
                <wp:anchor distT="0" distB="0" distL="114300" distR="114300" simplePos="0" relativeHeight="251669504" behindDoc="0" locked="0" layoutInCell="1" allowOverlap="1" wp14:anchorId="5945A7B0" wp14:editId="46785073">
                  <wp:simplePos x="0" y="0"/>
                  <wp:positionH relativeFrom="column">
                    <wp:posOffset>6442075</wp:posOffset>
                  </wp:positionH>
                  <wp:positionV relativeFrom="paragraph">
                    <wp:posOffset>4934585</wp:posOffset>
                  </wp:positionV>
                  <wp:extent cx="71438" cy="71438"/>
                  <wp:effectExtent l="38100" t="0" r="24130" b="5080"/>
                  <wp:wrapNone/>
                  <wp:docPr id="43" name="Rechteck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8" cy="71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bodyPr/>
                      </wps:wsp>
                    </a:graphicData>
                  </a:graphic>
                </wp:anchor>
              </w:drawing>
            </mc:Choice>
            <mc:Fallback>
              <w:pict>
                <v:rect w14:anchorId="0B19EDB7" id="Rechteck 77" o:spid="_x0000_s1026" style="position:absolute;margin-left:507.25pt;margin-top:388.55pt;width:5.65pt;height:5.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" filled="f" stroked="f">
                  <v:stroke joinstyle="round"/>
                </v:rect>
              </w:pict>
            </mc:Fallback>
          </mc:AlternateContent>
        </w:r>
        <w:r w:rsidRPr="00CB7B86">
          <w:rPr>
            <w:noProof/>
            <w:highlight w:val="yellow"/>
          </w:rPr>
          <mc:AlternateContent>
            <mc:Choice Requires="wps">
              <w:drawing>
                <wp:anchor distT="0" distB="0" distL="114300" distR="114300" simplePos="0" relativeHeight="251674624" behindDoc="0" locked="0" layoutInCell="1" allowOverlap="1" wp14:anchorId="443AC504" wp14:editId="10B338F3">
                  <wp:simplePos x="0" y="0"/>
                  <wp:positionH relativeFrom="column">
                    <wp:posOffset>4455795</wp:posOffset>
                  </wp:positionH>
                  <wp:positionV relativeFrom="paragraph">
                    <wp:posOffset>3048635</wp:posOffset>
                  </wp:positionV>
                  <wp:extent cx="71437" cy="73025"/>
                  <wp:effectExtent l="38100" t="0" r="24130" b="3175"/>
                  <wp:wrapNone/>
                  <wp:docPr id="48" name="Rechteck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bodyPr/>
                      </wps:wsp>
                    </a:graphicData>
                  </a:graphic>
                </wp:anchor>
              </w:drawing>
            </mc:Choice>
            <mc:Fallback>
              <w:pict>
                <v:rect w14:anchorId="4911F715" id="Rechteck 64" o:spid="_x0000_s1026" style="position:absolute;margin-left:350.85pt;margin-top:240.05pt;width:5.6pt;height:5.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" filled="f" stroked="f">
                  <v:stroke joinstyle="round"/>
                </v:rect>
              </w:pict>
            </mc:Fallback>
          </mc:AlternateContent>
        </w:r>
        <w:r w:rsidRPr="00CB7B86">
          <w:rPr>
            <w:noProof/>
            <w:highlight w:val="yellow"/>
          </w:rPr>
          <mc:AlternateContent>
            <mc:Choice Requires="wps">
              <w:drawing>
                <wp:anchor distT="0" distB="0" distL="114300" distR="114300" simplePos="0" relativeHeight="251675648" behindDoc="0" locked="0" layoutInCell="1" allowOverlap="1" wp14:anchorId="60E728CB" wp14:editId="469C8EB4">
                  <wp:simplePos x="0" y="0"/>
                  <wp:positionH relativeFrom="column">
                    <wp:posOffset>4455795</wp:posOffset>
                  </wp:positionH>
                  <wp:positionV relativeFrom="paragraph">
                    <wp:posOffset>3279140</wp:posOffset>
                  </wp:positionV>
                  <wp:extent cx="71437" cy="71437"/>
                  <wp:effectExtent l="38100" t="0" r="24130" b="5080"/>
                  <wp:wrapNone/>
                  <wp:docPr id="49" name="Rechteck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 cy="71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bodyPr/>
                      </wps:wsp>
                    </a:graphicData>
                  </a:graphic>
                </wp:anchor>
              </w:drawing>
            </mc:Choice>
            <mc:Fallback>
              <w:pict>
                <v:rect w14:anchorId="3195798F" id="Rechteck 65" o:spid="_x0000_s1026" style="position:absolute;margin-left:350.85pt;margin-top:258.2pt;width:5.6pt;height:5.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" filled="f" stroked="f">
                  <v:stroke joinstyle="round"/>
                </v:rect>
              </w:pict>
            </mc:Fallback>
          </mc:AlternateContent>
        </w:r>
        <w:r w:rsidRPr="00CB7B86">
          <w:rPr>
            <w:noProof/>
            <w:highlight w:val="yellow"/>
          </w:rPr>
          <mc:AlternateContent>
            <mc:Choice Requires="wps">
              <w:drawing>
                <wp:anchor distT="0" distB="0" distL="114300" distR="114300" simplePos="0" relativeHeight="251676672" behindDoc="0" locked="0" layoutInCell="1" allowOverlap="1" wp14:anchorId="7DC93205" wp14:editId="7F1B73B7">
                  <wp:simplePos x="0" y="0"/>
                  <wp:positionH relativeFrom="column">
                    <wp:posOffset>2109470</wp:posOffset>
                  </wp:positionH>
                  <wp:positionV relativeFrom="paragraph">
                    <wp:posOffset>537210</wp:posOffset>
                  </wp:positionV>
                  <wp:extent cx="71437" cy="73025"/>
                  <wp:effectExtent l="38100" t="0" r="24130" b="3175"/>
                  <wp:wrapNone/>
                  <wp:docPr id="50" name="Rechteck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bodyPr/>
                      </wps:wsp>
                    </a:graphicData>
                  </a:graphic>
                </wp:anchor>
              </w:drawing>
            </mc:Choice>
            <mc:Fallback>
              <w:pict>
                <v:rect w14:anchorId="4E8618BB" id="Rechteck 66" o:spid="_x0000_s1026" style="position:absolute;margin-left:166.1pt;margin-top:42.3pt;width:5.6pt;height:5.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" filled="f" stroked="f">
                  <v:stroke joinstyle="round"/>
                </v:rect>
              </w:pict>
            </mc:Fallback>
          </mc:AlternateContent>
        </w:r>
        <w:r w:rsidRPr="00CB7B86">
          <w:rPr>
            <w:noProof/>
            <w:highlight w:val="yellow"/>
          </w:rPr>
          <mc:AlternateContent>
            <mc:Choice Requires="wps">
              <w:drawing>
                <wp:anchor distT="0" distB="0" distL="114300" distR="114300" simplePos="0" relativeHeight="251677696" behindDoc="0" locked="0" layoutInCell="1" allowOverlap="1" wp14:anchorId="14F2CD9E" wp14:editId="5B333C00">
                  <wp:simplePos x="0" y="0"/>
                  <wp:positionH relativeFrom="column">
                    <wp:posOffset>3994150</wp:posOffset>
                  </wp:positionH>
                  <wp:positionV relativeFrom="paragraph">
                    <wp:posOffset>692785</wp:posOffset>
                  </wp:positionV>
                  <wp:extent cx="71438" cy="71438"/>
                  <wp:effectExtent l="38100" t="0" r="24130" b="5080"/>
                  <wp:wrapNone/>
                  <wp:docPr id="51" name="Rechteck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8" cy="71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bodyPr/>
                      </wps:wsp>
                    </a:graphicData>
                  </a:graphic>
                </wp:anchor>
              </w:drawing>
            </mc:Choice>
            <mc:Fallback>
              <w:pict>
                <v:rect w14:anchorId="1A671F26" id="Rechteck 67" o:spid="_x0000_s1026" style="position:absolute;margin-left:314.5pt;margin-top:54.55pt;width:5.65pt;height:5.6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" filled="f" stroked="f">
                  <v:stroke joinstyle="round"/>
                </v:rect>
              </w:pict>
            </mc:Fallback>
          </mc:AlternateContent>
        </w:r>
        <w:r w:rsidRPr="00CB7B86">
          <w:rPr>
            <w:noProof/>
            <w:highlight w:val="yellow"/>
          </w:rPr>
          <mc:AlternateContent>
            <mc:Choice Requires="wps">
              <w:drawing>
                <wp:anchor distT="0" distB="0" distL="114300" distR="114300" simplePos="0" relativeHeight="251678720" behindDoc="0" locked="0" layoutInCell="1" allowOverlap="1" wp14:anchorId="05F188EB" wp14:editId="5791A40A">
                  <wp:simplePos x="0" y="0"/>
                  <wp:positionH relativeFrom="column">
                    <wp:posOffset>3265170</wp:posOffset>
                  </wp:positionH>
                  <wp:positionV relativeFrom="paragraph">
                    <wp:posOffset>537210</wp:posOffset>
                  </wp:positionV>
                  <wp:extent cx="73025" cy="73025"/>
                  <wp:effectExtent l="19050" t="0" r="22225" b="3175"/>
                  <wp:wrapNone/>
                  <wp:docPr id="52" name="Rechteck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2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bodyPr/>
                      </wps:wsp>
                    </a:graphicData>
                  </a:graphic>
                </wp:anchor>
              </w:drawing>
            </mc:Choice>
            <mc:Fallback>
              <w:pict>
                <v:rect w14:anchorId="387D2C64" id="Rechteck 74" o:spid="_x0000_s1026" style="position:absolute;margin-left:257.1pt;margin-top:42.3pt;width:5.75pt;height:5.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" filled="f" stroked="f">
                  <v:stroke joinstyle="round"/>
                </v:rect>
              </w:pict>
            </mc:Fallback>
          </mc:AlternateContent>
        </w:r>
        <w:r w:rsidRPr="00CB7B86">
          <w:rPr>
            <w:noProof/>
            <w:highlight w:val="yellow"/>
          </w:rPr>
          <mc:AlternateContent>
            <mc:Choice Requires="wps">
              <w:drawing>
                <wp:anchor distT="0" distB="0" distL="114300" distR="114300" simplePos="0" relativeHeight="251679744" behindDoc="0" locked="0" layoutInCell="1" allowOverlap="1" wp14:anchorId="0EC724B4" wp14:editId="094EFDE3">
                  <wp:simplePos x="0" y="0"/>
                  <wp:positionH relativeFrom="column">
                    <wp:posOffset>5147945</wp:posOffset>
                  </wp:positionH>
                  <wp:positionV relativeFrom="paragraph">
                    <wp:posOffset>828040</wp:posOffset>
                  </wp:positionV>
                  <wp:extent cx="73025" cy="71437"/>
                  <wp:effectExtent l="19050" t="0" r="22225" b="5080"/>
                  <wp:wrapNone/>
                  <wp:docPr id="53" name="Rechteck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25" cy="71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bodyPr/>
                      </wps:wsp>
                    </a:graphicData>
                  </a:graphic>
                </wp:anchor>
              </w:drawing>
            </mc:Choice>
            <mc:Fallback>
              <w:pict>
                <v:rect w14:anchorId="689DE230" id="Rechteck 75" o:spid="_x0000_s1026" style="position:absolute;margin-left:405.35pt;margin-top:65.2pt;width:5.75pt;height:5.6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" filled="f" stroked="f">
                  <v:stroke joinstyle="round"/>
                </v:rect>
              </w:pict>
            </mc:Fallback>
          </mc:AlternateContent>
        </w:r>
        <w:r w:rsidRPr="00CB7B86">
          <w:rPr>
            <w:noProof/>
            <w:highlight w:val="yellow"/>
          </w:rPr>
          <mc:AlternateContent>
            <mc:Choice Requires="wps">
              <w:drawing>
                <wp:anchor distT="0" distB="0" distL="114300" distR="114300" simplePos="0" relativeHeight="251680768" behindDoc="0" locked="0" layoutInCell="1" allowOverlap="1" wp14:anchorId="5770BD6F" wp14:editId="366E904F">
                  <wp:simplePos x="0" y="0"/>
                  <wp:positionH relativeFrom="column">
                    <wp:posOffset>3725545</wp:posOffset>
                  </wp:positionH>
                  <wp:positionV relativeFrom="paragraph">
                    <wp:posOffset>3063240</wp:posOffset>
                  </wp:positionV>
                  <wp:extent cx="71437" cy="73025"/>
                  <wp:effectExtent l="38100" t="0" r="24130" b="3175"/>
                  <wp:wrapNone/>
                  <wp:docPr id="54" name="Rechteck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bodyPr/>
                      </wps:wsp>
                    </a:graphicData>
                  </a:graphic>
                </wp:anchor>
              </w:drawing>
            </mc:Choice>
            <mc:Fallback>
              <w:pict>
                <v:rect w14:anchorId="173F72C9" id="Rechteck 76" o:spid="_x0000_s1026" style="position:absolute;margin-left:293.35pt;margin-top:241.2pt;width:5.6pt;height:5.7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" filled="f" stroked="f">
                  <v:stroke joinstyle="round"/>
                </v:rect>
              </w:pict>
            </mc:Fallback>
          </mc:AlternateContent>
        </w:r>
        <w:r w:rsidRPr="00CB7B86">
          <w:rPr>
            <w:noProof/>
            <w:highlight w:val="yellow"/>
          </w:rPr>
          <mc:AlternateContent>
            <mc:Choice Requires="wps">
              <w:drawing>
                <wp:anchor distT="0" distB="0" distL="114300" distR="114300" simplePos="0" relativeHeight="251681792" behindDoc="0" locked="0" layoutInCell="1" allowOverlap="1" wp14:anchorId="3AA634C9" wp14:editId="4AA2EBEF">
                  <wp:simplePos x="0" y="0"/>
                  <wp:positionH relativeFrom="column">
                    <wp:posOffset>3725545</wp:posOffset>
                  </wp:positionH>
                  <wp:positionV relativeFrom="paragraph">
                    <wp:posOffset>3293110</wp:posOffset>
                  </wp:positionV>
                  <wp:extent cx="71437" cy="71438"/>
                  <wp:effectExtent l="38100" t="0" r="24130" b="5080"/>
                  <wp:wrapNone/>
                  <wp:docPr id="55" name="Rechteck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 cy="71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bodyPr/>
                      </wps:wsp>
                    </a:graphicData>
                  </a:graphic>
                </wp:anchor>
              </w:drawing>
            </mc:Choice>
            <mc:Fallback>
              <w:pict>
                <v:rect w14:anchorId="0859A494" id="Rechteck 77" o:spid="_x0000_s1026" style="position:absolute;margin-left:293.35pt;margin-top:259.3pt;width:5.6pt;height:5.6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" filled="f" stroked="f">
                  <v:stroke joinstyle="round"/>
                </v:rect>
              </w:pict>
            </mc:Fallback>
          </mc:AlternateContent>
        </w:r>
        <w:r w:rsidRPr="00CB7B86">
          <w:rPr>
            <w:noProof/>
            <w:highlight w:val="yellow"/>
          </w:rPr>
          <mc:AlternateContent>
            <mc:Choice Requires="wps">
              <w:drawing>
                <wp:anchor distT="0" distB="0" distL="114300" distR="114300" simplePos="0" relativeHeight="251682816" behindDoc="0" locked="0" layoutInCell="1" allowOverlap="1" wp14:anchorId="65A82AAC" wp14:editId="6742035E">
                  <wp:simplePos x="0" y="0"/>
                  <wp:positionH relativeFrom="column">
                    <wp:posOffset>4182745</wp:posOffset>
                  </wp:positionH>
                  <wp:positionV relativeFrom="paragraph">
                    <wp:posOffset>3636010</wp:posOffset>
                  </wp:positionV>
                  <wp:extent cx="71437" cy="71438"/>
                  <wp:effectExtent l="38100" t="0" r="24130" b="5080"/>
                  <wp:wrapNone/>
                  <wp:docPr id="56" name="Rechteck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 cy="71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Lst>
                        </wps:spPr>
                        <wps:bodyPr/>
                      </wps:wsp>
                    </a:graphicData>
                  </a:graphic>
                </wp:anchor>
              </w:drawing>
            </mc:Choice>
            <mc:Fallback>
              <w:pict>
                <v:rect w14:anchorId="5E05A4CF" id="Rechteck 77" o:spid="_x0000_s1026" style="position:absolute;margin-left:329.35pt;margin-top:286.3pt;width:5.6pt;height:5.6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" filled="f" stroked="f">
                  <v:stroke joinstyle="round"/>
                </v:rect>
              </w:pict>
            </mc:Fallback>
          </mc:AlternateContent>
        </w:r>
        <w:r w:rsidRPr="00CB7B86">
          <w:rPr>
            <w:noProof/>
            <w:highlight w:val="yellow"/>
          </w:rPr>
          <mc:AlternateContent>
            <mc:Choice Requires="wps">
              <w:drawing>
                <wp:anchor distT="0" distB="0" distL="114300" distR="114300" simplePos="0" relativeHeight="251687936" behindDoc="0" locked="0" layoutInCell="1" allowOverlap="1" wp14:anchorId="0576A433" wp14:editId="6A881B4A">
                  <wp:simplePos x="0" y="0"/>
                  <wp:positionH relativeFrom="column">
                    <wp:posOffset>5093970</wp:posOffset>
                  </wp:positionH>
                  <wp:positionV relativeFrom="paragraph">
                    <wp:posOffset>2533650</wp:posOffset>
                  </wp:positionV>
                  <wp:extent cx="939800" cy="62706"/>
                  <wp:effectExtent l="0" t="0" r="0" b="0"/>
                  <wp:wrapNone/>
                  <wp:docPr id="61" name="Connecteur droit avec flèch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0" cy="62706"/>
                          </a:xfrm>
                          <a:prstGeom prst="straightConnector1">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0E67F074" id="Connecteur droit avec flèche 61" o:spid="_x0000_s1026" type="#_x0000_t32" style="position:absolute;margin-left:401.1pt;margin-top:199.5pt;width:74pt;height:4.9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" stroked="f"/>
              </w:pict>
            </mc:Fallback>
          </mc:AlternateContent>
        </w:r>
        <w:r w:rsidRPr="00CB7B86">
          <w:rPr>
            <w:noProof/>
            <w:highlight w:val="yellow"/>
          </w:rPr>
          <mc:AlternateContent>
            <mc:Choice Requires="wps">
              <w:drawing>
                <wp:anchor distT="0" distB="0" distL="114300" distR="114300" simplePos="0" relativeHeight="251696128" behindDoc="0" locked="0" layoutInCell="1" allowOverlap="1" wp14:anchorId="5EB7852D" wp14:editId="028BE68A">
                  <wp:simplePos x="0" y="0"/>
                  <wp:positionH relativeFrom="column">
                    <wp:posOffset>7481570</wp:posOffset>
                  </wp:positionH>
                  <wp:positionV relativeFrom="paragraph">
                    <wp:posOffset>1059180</wp:posOffset>
                  </wp:positionV>
                  <wp:extent cx="1588" cy="598488"/>
                  <wp:effectExtent l="133350" t="19050" r="74930" b="49530"/>
                  <wp:wrapNone/>
                  <wp:docPr id="68" name="Gewinkelte Verbindung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88" cy="598488"/>
                          </a:xfrm>
                          <a:prstGeom prst="straightConnector1">
                            <a:avLst/>
                          </a:prstGeom>
                          <a:noFill/>
                          <a:ln w="28575" algn="ctr">
                            <a:solidFill>
                              <a:schemeClr val="tx1"/>
                            </a:solidFill>
                            <a:round/>
                            <a:headEnd type="arrow" w="med" len="med"/>
                            <a:tailEnd/>
                          </a:ln>
                          <a:extLst>
                            <a:ext uri="{909E8E84-426E-40DD-AFC4-6F175D3DCCD1}">
                              <a14:hiddenFill xmlns:a14="http://schemas.microsoft.com/office/drawing/2010/main">
                                <a:noFill/>
                              </a14:hiddenFill>
                            </a:ext>
                          </a:extLst>
                        </wps:spPr>
                        <wps:bodyPr/>
                      </wps:wsp>
                    </a:graphicData>
                  </a:graphic>
                </wp:anchor>
              </w:drawing>
            </mc:Choice>
            <mc:Fallback>
              <w:pict>
                <v:shape w14:anchorId="43C2DFE2" id="Gewinkelte Verbindung 25" o:spid="_x0000_s1026" type="#_x0000_t32" style="position:absolute;margin-left:589.1pt;margin-top:83.4pt;width:.15pt;height:47.15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" strokecolor="black [3213]" strokeweight="2.25pt">
                  <v:stroke startarrow="open"/>
                </v:shape>
              </w:pict>
            </mc:Fallback>
          </mc:AlternateContent>
        </w:r>
      </w:ins>
    </w:p>
    <w:p w14:paraId="1266027C" w14:textId="7795C539" w:rsidR="00355F6C" w:rsidRDefault="00FE60FC">
      <w:pPr>
        <w:pStyle w:val="Texte"/>
        <w:jc w:val="center"/>
        <w:rPr>
          <w:ins w:id="430" w:author="Jean-Philippe MECHIN" w:date="2020-12-16T16:21:00Z"/>
        </w:rPr>
      </w:pPr>
      <w:r>
        <w:rPr>
          <w:noProof/>
        </w:rPr>
        <mc:AlternateContent>
          <mc:Choice Requires="wpg">
            <w:drawing>
              <wp:anchor distT="0" distB="0" distL="114300" distR="114300" simplePos="0" relativeHeight="251695104" behindDoc="0" locked="0" layoutInCell="1" allowOverlap="1" wp14:anchorId="4E42639F" wp14:editId="6B20F75C">
                <wp:simplePos x="0" y="0"/>
                <wp:positionH relativeFrom="column">
                  <wp:posOffset>99695</wp:posOffset>
                </wp:positionH>
                <wp:positionV relativeFrom="paragraph">
                  <wp:posOffset>268605</wp:posOffset>
                </wp:positionV>
                <wp:extent cx="5925820" cy="4057650"/>
                <wp:effectExtent l="57150" t="19050" r="55880" b="76200"/>
                <wp:wrapTopAndBottom/>
                <wp:docPr id="33" name="Gruppieren 33"/>
                <wp:cNvGraphicFramePr/>
                <a:graphic xmlns:a="http://schemas.openxmlformats.org/drawingml/2006/main">
                  <a:graphicData uri="http://schemas.microsoft.com/office/word/2010/wordprocessingGroup">
                    <wpg:wgp>
                      <wpg:cNvGrpSpPr/>
                      <wpg:grpSpPr>
                        <a:xfrm>
                          <a:off x="0" y="0"/>
                          <a:ext cx="5925820" cy="4057650"/>
                          <a:chOff x="0" y="0"/>
                          <a:chExt cx="8393113" cy="4848225"/>
                        </a:xfrm>
                      </wpg:grpSpPr>
                      <wps:wsp>
                        <wps:cNvPr id="21" name="Rechteck 45"/>
                        <wps:cNvSpPr/>
                        <wps:spPr bwMode="auto">
                          <a:xfrm>
                            <a:off x="6534150" y="1514475"/>
                            <a:ext cx="1854200" cy="1909762"/>
                          </a:xfrm>
                          <a:prstGeom prst="rect">
                            <a:avLst/>
                          </a:prstGeom>
                          <a:solidFill>
                            <a:schemeClr val="tx1">
                              <a:lumMod val="75000"/>
                              <a:lumOff val="25000"/>
                            </a:schemeClr>
                          </a:solidFill>
                          <a:ln>
                            <a:no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14:paraId="49BCEAC6" w14:textId="77777777" w:rsidR="00FE60FC" w:rsidRPr="00FE60FC" w:rsidRDefault="00FE60FC" w:rsidP="00CB7B86">
                              <w:pPr>
                                <w:spacing w:before="67"/>
                                <w:jc w:val="center"/>
                                <w:rPr>
                                  <w:szCs w:val="20"/>
                                  <w:rPrChange w:id="431" w:author="Stefan Willmeroth" w:date="2020-12-17T09:40:00Z">
                                    <w:rPr>
                                      <w:sz w:val="24"/>
                                    </w:rPr>
                                  </w:rPrChange>
                                </w:rPr>
                              </w:pPr>
                              <w:r w:rsidRPr="00FE60FC">
                                <w:rPr>
                                  <w:rFonts w:ascii="Calibri" w:hAnsi="Calibri" w:cs="Calibri"/>
                                  <w:b/>
                                  <w:bCs/>
                                  <w:color w:val="FFFFFF" w:themeColor="background1"/>
                                  <w:kern w:val="24"/>
                                  <w:szCs w:val="20"/>
                                  <w:lang w:val="en-GB"/>
                                  <w:rPrChange w:id="432" w:author="Stefan Willmeroth" w:date="2020-12-17T09:40:00Z">
                                    <w:rPr>
                                      <w:rFonts w:ascii="Calibri" w:hAnsi="Calibri" w:cs="Calibri"/>
                                      <w:b/>
                                      <w:bCs/>
                                      <w:color w:val="FFFFFF" w:themeColor="background1"/>
                                      <w:kern w:val="24"/>
                                      <w:sz w:val="28"/>
                                      <w:szCs w:val="28"/>
                                      <w:lang w:val="en-GB"/>
                                    </w:rPr>
                                  </w:rPrChange>
                                </w:rPr>
                                <w:t>Trusted Party 1</w:t>
                              </w:r>
                              <w:r w:rsidRPr="00FE60FC">
                                <w:rPr>
                                  <w:rFonts w:ascii="Calibri" w:hAnsi="Calibri" w:cs="Calibri"/>
                                  <w:b/>
                                  <w:bCs/>
                                  <w:color w:val="FFFFFF" w:themeColor="background1"/>
                                  <w:kern w:val="24"/>
                                  <w:szCs w:val="20"/>
                                  <w:lang w:val="en-GB"/>
                                  <w:rPrChange w:id="433" w:author="Stefan Willmeroth" w:date="2020-12-17T09:40:00Z">
                                    <w:rPr>
                                      <w:rFonts w:ascii="Calibri" w:hAnsi="Calibri" w:cs="Calibri"/>
                                      <w:b/>
                                      <w:bCs/>
                                      <w:color w:val="FFFFFF" w:themeColor="background1"/>
                                      <w:kern w:val="24"/>
                                      <w:sz w:val="28"/>
                                      <w:szCs w:val="28"/>
                                      <w:lang w:val="en-GB"/>
                                    </w:rPr>
                                  </w:rPrChange>
                                </w:rPr>
                                <w:br/>
                                <w:t>Access Provider</w:t>
                              </w:r>
                            </w:p>
                          </w:txbxContent>
                        </wps:txbx>
                        <wps:bodyPr anchor="ctr"/>
                      </wps:wsp>
                      <wps:wsp>
                        <wps:cNvPr id="11" name="Rechteck 46">
                          <a:extLst>
                            <a:ext uri="{FF2B5EF4-FFF2-40B4-BE49-F238E27FC236}">
                              <a16:creationId xmlns:a16="http://schemas.microsoft.com/office/drawing/2014/main" id="{4F32DC0B-8707-40A1-9B5D-22645DC0E188}"/>
                            </a:ext>
                          </a:extLst>
                        </wps:cNvPr>
                        <wps:cNvSpPr/>
                        <wps:spPr bwMode="auto">
                          <a:xfrm>
                            <a:off x="6534150" y="3933825"/>
                            <a:ext cx="1854200" cy="914400"/>
                          </a:xfrm>
                          <a:prstGeom prst="rect">
                            <a:avLst/>
                          </a:prstGeom>
                          <a:solidFill>
                            <a:schemeClr val="bg1">
                              <a:lumMod val="50000"/>
                            </a:schemeClr>
                          </a:solidFill>
                          <a:ln>
                            <a:no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14:paraId="40674019" w14:textId="77777777" w:rsidR="00FE60FC" w:rsidRPr="00FE60FC" w:rsidRDefault="00FE60FC" w:rsidP="00CB7B86">
                              <w:pPr>
                                <w:spacing w:before="67"/>
                                <w:jc w:val="center"/>
                                <w:rPr>
                                  <w:szCs w:val="20"/>
                                  <w:rPrChange w:id="434" w:author="Stefan Willmeroth" w:date="2020-12-17T09:40:00Z">
                                    <w:rPr>
                                      <w:sz w:val="24"/>
                                    </w:rPr>
                                  </w:rPrChange>
                                </w:rPr>
                              </w:pPr>
                              <w:r w:rsidRPr="00FE60FC">
                                <w:rPr>
                                  <w:rFonts w:ascii="Calibri" w:hAnsi="Calibri" w:cs="Calibri"/>
                                  <w:b/>
                                  <w:bCs/>
                                  <w:color w:val="FFFFFF" w:themeColor="background1"/>
                                  <w:kern w:val="24"/>
                                  <w:szCs w:val="20"/>
                                  <w:lang w:val="en-GB"/>
                                  <w:rPrChange w:id="435" w:author="Stefan Willmeroth" w:date="2020-12-17T09:40:00Z">
                                    <w:rPr>
                                      <w:rFonts w:ascii="Calibri" w:hAnsi="Calibri" w:cs="Calibri"/>
                                      <w:b/>
                                      <w:bCs/>
                                      <w:color w:val="FFFFFF" w:themeColor="background1"/>
                                      <w:kern w:val="24"/>
                                      <w:sz w:val="28"/>
                                      <w:szCs w:val="28"/>
                                      <w:lang w:val="en-GB"/>
                                    </w:rPr>
                                  </w:rPrChange>
                                </w:rPr>
                                <w:t>Trusted Party 2</w:t>
                              </w:r>
                              <w:r w:rsidRPr="00FE60FC">
                                <w:rPr>
                                  <w:rFonts w:ascii="Calibri" w:hAnsi="Calibri" w:cs="Calibri"/>
                                  <w:b/>
                                  <w:bCs/>
                                  <w:color w:val="FFFFFF" w:themeColor="background1"/>
                                  <w:kern w:val="24"/>
                                  <w:szCs w:val="20"/>
                                  <w:lang w:val="en-GB"/>
                                  <w:rPrChange w:id="436" w:author="Stefan Willmeroth" w:date="2020-12-17T09:40:00Z">
                                    <w:rPr>
                                      <w:rFonts w:ascii="Calibri" w:hAnsi="Calibri" w:cs="Calibri"/>
                                      <w:b/>
                                      <w:bCs/>
                                      <w:color w:val="FFFFFF" w:themeColor="background1"/>
                                      <w:kern w:val="24"/>
                                      <w:sz w:val="28"/>
                                      <w:szCs w:val="28"/>
                                      <w:lang w:val="en-GB"/>
                                    </w:rPr>
                                  </w:rPrChange>
                                </w:rPr>
                                <w:br/>
                                <w:t>Content manager</w:t>
                              </w:r>
                            </w:p>
                          </w:txbxContent>
                        </wps:txbx>
                        <wps:bodyPr anchor="ctr"/>
                      </wps:wsp>
                      <wps:wsp>
                        <wps:cNvPr id="26" name="Rechteck 51"/>
                        <wps:cNvSpPr/>
                        <wps:spPr bwMode="auto">
                          <a:xfrm>
                            <a:off x="28575" y="0"/>
                            <a:ext cx="2193925" cy="536575"/>
                          </a:xfrm>
                          <a:prstGeom prst="rect">
                            <a:avLst/>
                          </a:prstGeom>
                          <a:solidFill>
                            <a:schemeClr val="accent3">
                              <a:lumMod val="40000"/>
                              <a:lumOff val="60000"/>
                            </a:schemeClr>
                          </a:solidFill>
                          <a:ln cmpd="sng">
                            <a:no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14:paraId="6FFC3FB8" w14:textId="77777777" w:rsidR="00FE60FC" w:rsidRPr="00FE60FC" w:rsidRDefault="00FE60FC" w:rsidP="00CB7B86">
                              <w:pPr>
                                <w:spacing w:before="67"/>
                                <w:jc w:val="center"/>
                                <w:rPr>
                                  <w:szCs w:val="20"/>
                                  <w:rPrChange w:id="437" w:author="Stefan Willmeroth" w:date="2020-12-17T09:40:00Z">
                                    <w:rPr>
                                      <w:sz w:val="24"/>
                                    </w:rPr>
                                  </w:rPrChange>
                                </w:rPr>
                              </w:pPr>
                              <w:r w:rsidRPr="00FE60FC">
                                <w:rPr>
                                  <w:rFonts w:ascii="Calibri" w:hAnsi="Calibri" w:cs="Calibri"/>
                                  <w:b/>
                                  <w:bCs/>
                                  <w:color w:val="000000" w:themeColor="text1"/>
                                  <w:kern w:val="24"/>
                                  <w:szCs w:val="20"/>
                                  <w:lang w:val="en-GB"/>
                                  <w:rPrChange w:id="438" w:author="Stefan Willmeroth" w:date="2020-12-17T09:40:00Z">
                                    <w:rPr>
                                      <w:rFonts w:ascii="Calibri" w:hAnsi="Calibri" w:cs="Calibri"/>
                                      <w:b/>
                                      <w:bCs/>
                                      <w:color w:val="000000" w:themeColor="text1"/>
                                      <w:kern w:val="24"/>
                                      <w:sz w:val="28"/>
                                      <w:szCs w:val="28"/>
                                      <w:lang w:val="en-GB"/>
                                    </w:rPr>
                                  </w:rPrChange>
                                </w:rPr>
                                <w:t>Authorities</w:t>
                              </w:r>
                            </w:p>
                          </w:txbxContent>
                        </wps:txbx>
                        <wps:bodyPr anchor="ctr"/>
                      </wps:wsp>
                      <wps:wsp>
                        <wps:cNvPr id="31" name="Rechteck 52"/>
                        <wps:cNvSpPr/>
                        <wps:spPr bwMode="auto">
                          <a:xfrm>
                            <a:off x="28575" y="781050"/>
                            <a:ext cx="2174875" cy="566738"/>
                          </a:xfrm>
                          <a:prstGeom prst="rect">
                            <a:avLst/>
                          </a:prstGeom>
                          <a:solidFill>
                            <a:schemeClr val="accent3">
                              <a:lumMod val="40000"/>
                              <a:lumOff val="60000"/>
                            </a:schemeClr>
                          </a:solidFill>
                          <a:ln cmpd="sng">
                            <a:no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14:paraId="227CF22B" w14:textId="77777777" w:rsidR="00FE60FC" w:rsidRPr="00FE60FC" w:rsidRDefault="00FE60FC" w:rsidP="00CB7B86">
                              <w:pPr>
                                <w:spacing w:before="67"/>
                                <w:jc w:val="center"/>
                                <w:rPr>
                                  <w:szCs w:val="20"/>
                                  <w:rPrChange w:id="439" w:author="Stefan Willmeroth" w:date="2020-12-17T09:40:00Z">
                                    <w:rPr>
                                      <w:sz w:val="24"/>
                                    </w:rPr>
                                  </w:rPrChange>
                                </w:rPr>
                              </w:pPr>
                              <w:r w:rsidRPr="00FE60FC">
                                <w:rPr>
                                  <w:rFonts w:ascii="Calibri" w:hAnsi="Calibri" w:cs="Calibri"/>
                                  <w:b/>
                                  <w:bCs/>
                                  <w:color w:val="000000" w:themeColor="text1"/>
                                  <w:kern w:val="24"/>
                                  <w:szCs w:val="20"/>
                                  <w:lang w:val="en-GB"/>
                                  <w:rPrChange w:id="440" w:author="Stefan Willmeroth" w:date="2020-12-17T09:40:00Z">
                                    <w:rPr>
                                      <w:rFonts w:ascii="Calibri" w:hAnsi="Calibri" w:cs="Calibri"/>
                                      <w:b/>
                                      <w:bCs/>
                                      <w:color w:val="000000" w:themeColor="text1"/>
                                      <w:kern w:val="24"/>
                                      <w:sz w:val="28"/>
                                      <w:szCs w:val="28"/>
                                      <w:lang w:val="en-GB"/>
                                    </w:rPr>
                                  </w:rPrChange>
                                </w:rPr>
                                <w:t>Emergency responder</w:t>
                              </w:r>
                            </w:p>
                          </w:txbxContent>
                        </wps:txbx>
                        <wps:bodyPr anchor="ctr"/>
                      </wps:wsp>
                      <wps:wsp>
                        <wps:cNvPr id="44" name="Rechteck 45"/>
                        <wps:cNvSpPr/>
                        <wps:spPr bwMode="auto">
                          <a:xfrm>
                            <a:off x="2667000" y="571500"/>
                            <a:ext cx="3240088" cy="3148013"/>
                          </a:xfrm>
                          <a:prstGeom prst="rect">
                            <a:avLst/>
                          </a:prstGeom>
                          <a:solidFill>
                            <a:schemeClr val="tx1">
                              <a:lumMod val="75000"/>
                              <a:lumOff val="25000"/>
                            </a:schemeClr>
                          </a:solidFill>
                          <a:ln>
                            <a:no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14:paraId="25922D7D" w14:textId="77777777" w:rsidR="00FE60FC" w:rsidRPr="00FE60FC" w:rsidRDefault="00FE60FC" w:rsidP="00CB7B86">
                              <w:pPr>
                                <w:spacing w:before="67"/>
                                <w:jc w:val="center"/>
                                <w:rPr>
                                  <w:ins w:id="441" w:author="Jean-Philippe MECHIN" w:date="2020-12-16T16:10:00Z"/>
                                  <w:rFonts w:ascii="Calibri" w:hAnsi="Calibri" w:cs="Calibri"/>
                                  <w:b/>
                                  <w:bCs/>
                                  <w:color w:val="FFFFFF" w:themeColor="background1"/>
                                  <w:kern w:val="24"/>
                                  <w:szCs w:val="20"/>
                                  <w:lang w:val="en-GB"/>
                                  <w:rPrChange w:id="442" w:author="Stefan Willmeroth" w:date="2020-12-17T09:40:00Z">
                                    <w:rPr>
                                      <w:ins w:id="443" w:author="Jean-Philippe MECHIN" w:date="2020-12-16T16:10:00Z"/>
                                      <w:rFonts w:ascii="Calibri" w:hAnsi="Calibri" w:cs="Calibri"/>
                                      <w:b/>
                                      <w:bCs/>
                                      <w:color w:val="FFFFFF" w:themeColor="background1"/>
                                      <w:kern w:val="24"/>
                                      <w:sz w:val="28"/>
                                      <w:szCs w:val="28"/>
                                      <w:lang w:val="en-GB"/>
                                    </w:rPr>
                                  </w:rPrChange>
                                </w:rPr>
                              </w:pPr>
                              <w:r w:rsidRPr="00FE60FC">
                                <w:rPr>
                                  <w:rFonts w:ascii="Calibri" w:hAnsi="Calibri" w:cs="Calibri"/>
                                  <w:b/>
                                  <w:bCs/>
                                  <w:color w:val="FFFFFF" w:themeColor="background1"/>
                                  <w:kern w:val="24"/>
                                  <w:szCs w:val="20"/>
                                  <w:lang w:val="en-GB"/>
                                  <w:rPrChange w:id="444" w:author="Stefan Willmeroth" w:date="2020-12-17T09:40:00Z">
                                    <w:rPr>
                                      <w:rFonts w:ascii="Calibri" w:hAnsi="Calibri" w:cs="Calibri"/>
                                      <w:b/>
                                      <w:bCs/>
                                      <w:color w:val="FFFFFF" w:themeColor="background1"/>
                                      <w:kern w:val="24"/>
                                      <w:sz w:val="28"/>
                                      <w:szCs w:val="28"/>
                                      <w:lang w:val="en-GB"/>
                                    </w:rPr>
                                  </w:rPrChange>
                                </w:rPr>
                                <w:t>Trusted Party 1</w:t>
                              </w:r>
                            </w:p>
                            <w:p w14:paraId="29B15EF8" w14:textId="241E2EC8" w:rsidR="00FE60FC" w:rsidRPr="00FE60FC" w:rsidRDefault="00FE60FC" w:rsidP="00CB7B86">
                              <w:pPr>
                                <w:spacing w:before="67"/>
                                <w:jc w:val="center"/>
                                <w:rPr>
                                  <w:ins w:id="445" w:author="Jean-Philippe MECHIN" w:date="2020-12-16T16:17:00Z"/>
                                  <w:rFonts w:ascii="Calibri" w:hAnsi="Calibri" w:cs="Calibri"/>
                                  <w:b/>
                                  <w:bCs/>
                                  <w:color w:val="FFFFFF" w:themeColor="background1"/>
                                  <w:kern w:val="24"/>
                                  <w:szCs w:val="20"/>
                                  <w:lang w:val="en-GB"/>
                                  <w:rPrChange w:id="446" w:author="Stefan Willmeroth" w:date="2020-12-17T09:40:00Z">
                                    <w:rPr>
                                      <w:ins w:id="447" w:author="Jean-Philippe MECHIN" w:date="2020-12-16T16:17:00Z"/>
                                      <w:rFonts w:ascii="Calibri" w:hAnsi="Calibri" w:cs="Calibri"/>
                                      <w:b/>
                                      <w:bCs/>
                                      <w:color w:val="FFFFFF" w:themeColor="background1"/>
                                      <w:kern w:val="24"/>
                                      <w:sz w:val="28"/>
                                      <w:szCs w:val="28"/>
                                      <w:lang w:val="en-GB"/>
                                    </w:rPr>
                                  </w:rPrChange>
                                </w:rPr>
                              </w:pPr>
                              <w:del w:id="448" w:author="Jean-Philippe MECHIN" w:date="2020-12-16T16:17:00Z">
                                <w:r w:rsidRPr="00FE60FC" w:rsidDel="00CB7B86">
                                  <w:rPr>
                                    <w:rFonts w:ascii="Calibri" w:hAnsi="Calibri" w:cs="Calibri"/>
                                    <w:b/>
                                    <w:bCs/>
                                    <w:color w:val="FFFFFF" w:themeColor="background1"/>
                                    <w:kern w:val="24"/>
                                    <w:szCs w:val="20"/>
                                    <w:lang w:val="en-GB"/>
                                    <w:rPrChange w:id="449" w:author="Stefan Willmeroth" w:date="2020-12-17T09:40:00Z">
                                      <w:rPr>
                                        <w:rFonts w:ascii="Calibri" w:hAnsi="Calibri" w:cs="Calibri"/>
                                        <w:b/>
                                        <w:bCs/>
                                        <w:color w:val="FFFFFF" w:themeColor="background1"/>
                                        <w:kern w:val="24"/>
                                        <w:sz w:val="28"/>
                                        <w:szCs w:val="28"/>
                                        <w:lang w:val="en-GB"/>
                                      </w:rPr>
                                    </w:rPrChange>
                                  </w:rPr>
                                  <w:br/>
                                </w:r>
                              </w:del>
                              <w:ins w:id="450" w:author="Jean-Philippe MECHIN" w:date="2020-12-16T16:17:00Z">
                                <w:r w:rsidRPr="00FE60FC">
                                  <w:rPr>
                                    <w:rFonts w:ascii="Calibri" w:hAnsi="Calibri" w:cs="Calibri"/>
                                    <w:b/>
                                    <w:bCs/>
                                    <w:color w:val="FFFFFF" w:themeColor="background1"/>
                                    <w:kern w:val="24"/>
                                    <w:szCs w:val="20"/>
                                    <w:lang w:val="en-GB"/>
                                    <w:rPrChange w:id="451" w:author="Stefan Willmeroth" w:date="2020-12-17T09:40:00Z">
                                      <w:rPr>
                                        <w:rFonts w:ascii="Calibri" w:hAnsi="Calibri" w:cs="Calibri"/>
                                        <w:b/>
                                        <w:bCs/>
                                        <w:color w:val="FFFFFF" w:themeColor="background1"/>
                                        <w:kern w:val="24"/>
                                        <w:sz w:val="28"/>
                                        <w:szCs w:val="28"/>
                                        <w:lang w:val="en-GB"/>
                                      </w:rPr>
                                    </w:rPrChange>
                                  </w:rPr>
                                  <w:t>Access Provider</w:t>
                                </w:r>
                              </w:ins>
                              <w:del w:id="452" w:author="Jean-Philippe MECHIN" w:date="2020-12-16T16:11:00Z">
                                <w:r w:rsidRPr="00FE60FC" w:rsidDel="00CB7B86">
                                  <w:rPr>
                                    <w:rFonts w:ascii="Calibri" w:hAnsi="Calibri" w:cs="Calibri"/>
                                    <w:b/>
                                    <w:bCs/>
                                    <w:color w:val="FFFFFF" w:themeColor="background1"/>
                                    <w:kern w:val="24"/>
                                    <w:szCs w:val="20"/>
                                    <w:lang w:val="en-GB"/>
                                    <w:rPrChange w:id="453" w:author="Stefan Willmeroth" w:date="2020-12-17T09:40:00Z">
                                      <w:rPr>
                                        <w:rFonts w:ascii="Calibri" w:hAnsi="Calibri" w:cs="Calibri"/>
                                        <w:b/>
                                        <w:bCs/>
                                        <w:color w:val="FFFFFF" w:themeColor="background1"/>
                                        <w:kern w:val="24"/>
                                        <w:sz w:val="28"/>
                                        <w:szCs w:val="28"/>
                                        <w:lang w:val="en-GB"/>
                                      </w:rPr>
                                    </w:rPrChange>
                                  </w:rPr>
                                  <w:delText>Access Provider</w:delText>
                                </w:r>
                              </w:del>
                            </w:p>
                            <w:p w14:paraId="34F58187" w14:textId="4976EDD6" w:rsidR="00FE60FC" w:rsidRPr="00FE60FC" w:rsidRDefault="00FE60FC" w:rsidP="00CB7B86">
                              <w:pPr>
                                <w:spacing w:before="67"/>
                                <w:jc w:val="center"/>
                                <w:rPr>
                                  <w:ins w:id="454" w:author="Jean-Philippe MECHIN" w:date="2020-12-16T16:17:00Z"/>
                                  <w:rFonts w:ascii="Calibri" w:hAnsi="Calibri" w:cs="Calibri"/>
                                  <w:b/>
                                  <w:bCs/>
                                  <w:color w:val="FFFFFF" w:themeColor="background1"/>
                                  <w:kern w:val="24"/>
                                  <w:szCs w:val="20"/>
                                  <w:lang w:val="en-GB"/>
                                  <w:rPrChange w:id="455" w:author="Stefan Willmeroth" w:date="2020-12-17T09:40:00Z">
                                    <w:rPr>
                                      <w:ins w:id="456" w:author="Jean-Philippe MECHIN" w:date="2020-12-16T16:17:00Z"/>
                                      <w:rFonts w:ascii="Calibri" w:hAnsi="Calibri" w:cs="Calibri"/>
                                      <w:b/>
                                      <w:bCs/>
                                      <w:color w:val="FFFFFF" w:themeColor="background1"/>
                                      <w:kern w:val="24"/>
                                      <w:sz w:val="28"/>
                                      <w:szCs w:val="28"/>
                                      <w:lang w:val="en-GB"/>
                                    </w:rPr>
                                  </w:rPrChange>
                                </w:rPr>
                              </w:pPr>
                            </w:p>
                            <w:p w14:paraId="728F03C1" w14:textId="738FFB38" w:rsidR="00FE60FC" w:rsidRPr="00FE60FC" w:rsidRDefault="00FE60FC" w:rsidP="00CB7B86">
                              <w:pPr>
                                <w:spacing w:before="67"/>
                                <w:jc w:val="center"/>
                                <w:rPr>
                                  <w:ins w:id="457" w:author="Jean-Philippe MECHIN" w:date="2020-12-16T16:17:00Z"/>
                                  <w:rFonts w:ascii="Calibri" w:hAnsi="Calibri" w:cs="Calibri"/>
                                  <w:b/>
                                  <w:bCs/>
                                  <w:color w:val="FFFFFF" w:themeColor="background1"/>
                                  <w:kern w:val="24"/>
                                  <w:szCs w:val="20"/>
                                  <w:lang w:val="en-GB"/>
                                  <w:rPrChange w:id="458" w:author="Stefan Willmeroth" w:date="2020-12-17T09:40:00Z">
                                    <w:rPr>
                                      <w:ins w:id="459" w:author="Jean-Philippe MECHIN" w:date="2020-12-16T16:17:00Z"/>
                                      <w:rFonts w:ascii="Calibri" w:hAnsi="Calibri" w:cs="Calibri"/>
                                      <w:b/>
                                      <w:bCs/>
                                      <w:color w:val="FFFFFF" w:themeColor="background1"/>
                                      <w:kern w:val="24"/>
                                      <w:sz w:val="28"/>
                                      <w:szCs w:val="28"/>
                                      <w:lang w:val="en-GB"/>
                                    </w:rPr>
                                  </w:rPrChange>
                                </w:rPr>
                              </w:pPr>
                            </w:p>
                            <w:p w14:paraId="75A59A23" w14:textId="6D172839" w:rsidR="00FE60FC" w:rsidRPr="00FE60FC" w:rsidRDefault="00FE60FC" w:rsidP="00CB7B86">
                              <w:pPr>
                                <w:spacing w:before="67"/>
                                <w:jc w:val="center"/>
                                <w:rPr>
                                  <w:ins w:id="460" w:author="Jean-Philippe MECHIN" w:date="2020-12-16T16:17:00Z"/>
                                  <w:rFonts w:ascii="Calibri" w:hAnsi="Calibri" w:cs="Calibri"/>
                                  <w:b/>
                                  <w:bCs/>
                                  <w:color w:val="FFFFFF" w:themeColor="background1"/>
                                  <w:kern w:val="24"/>
                                  <w:szCs w:val="20"/>
                                  <w:lang w:val="en-GB"/>
                                  <w:rPrChange w:id="461" w:author="Stefan Willmeroth" w:date="2020-12-17T09:40:00Z">
                                    <w:rPr>
                                      <w:ins w:id="462" w:author="Jean-Philippe MECHIN" w:date="2020-12-16T16:17:00Z"/>
                                      <w:rFonts w:ascii="Calibri" w:hAnsi="Calibri" w:cs="Calibri"/>
                                      <w:b/>
                                      <w:bCs/>
                                      <w:color w:val="FFFFFF" w:themeColor="background1"/>
                                      <w:kern w:val="24"/>
                                      <w:sz w:val="28"/>
                                      <w:szCs w:val="28"/>
                                      <w:lang w:val="en-GB"/>
                                    </w:rPr>
                                  </w:rPrChange>
                                </w:rPr>
                              </w:pPr>
                            </w:p>
                            <w:p w14:paraId="2C6F081F" w14:textId="77777777" w:rsidR="00FE60FC" w:rsidRPr="00FE60FC" w:rsidRDefault="00FE60FC" w:rsidP="00CB7B86">
                              <w:pPr>
                                <w:spacing w:before="67"/>
                                <w:jc w:val="center"/>
                                <w:rPr>
                                  <w:szCs w:val="20"/>
                                  <w:rPrChange w:id="463" w:author="Stefan Willmeroth" w:date="2020-12-17T09:40:00Z">
                                    <w:rPr>
                                      <w:sz w:val="24"/>
                                    </w:rPr>
                                  </w:rPrChange>
                                </w:rPr>
                              </w:pPr>
                            </w:p>
                          </w:txbxContent>
                        </wps:txbx>
                        <wps:bodyPr anchor="ctr"/>
                      </wps:wsp>
                      <wps:wsp>
                        <wps:cNvPr id="45" name="Rechteck 46"/>
                        <wps:cNvSpPr/>
                        <wps:spPr bwMode="auto">
                          <a:xfrm>
                            <a:off x="0" y="1628775"/>
                            <a:ext cx="2160587" cy="2114550"/>
                          </a:xfrm>
                          <a:prstGeom prst="rect">
                            <a:avLst/>
                          </a:prstGeom>
                          <a:ln>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14:paraId="398AA697" w14:textId="77777777" w:rsidR="00FE60FC" w:rsidRPr="00FE60FC" w:rsidRDefault="00FE60FC" w:rsidP="00CB7B86">
                              <w:pPr>
                                <w:spacing w:before="67"/>
                                <w:jc w:val="center"/>
                                <w:rPr>
                                  <w:szCs w:val="20"/>
                                  <w:rPrChange w:id="464" w:author="Stefan Willmeroth" w:date="2020-12-17T09:40:00Z">
                                    <w:rPr>
                                      <w:sz w:val="24"/>
                                    </w:rPr>
                                  </w:rPrChange>
                                </w:rPr>
                              </w:pPr>
                              <w:r w:rsidRPr="00FE60FC">
                                <w:rPr>
                                  <w:rFonts w:ascii="Calibri" w:hAnsi="Calibri" w:cs="Calibri"/>
                                  <w:b/>
                                  <w:bCs/>
                                  <w:color w:val="FFFFFF" w:themeColor="background1"/>
                                  <w:kern w:val="24"/>
                                  <w:szCs w:val="20"/>
                                  <w:lang w:val="en-GB"/>
                                  <w:rPrChange w:id="465" w:author="Stefan Willmeroth" w:date="2020-12-17T09:40:00Z">
                                    <w:rPr>
                                      <w:rFonts w:ascii="Calibri" w:hAnsi="Calibri" w:cs="Calibri"/>
                                      <w:b/>
                                      <w:bCs/>
                                      <w:color w:val="FFFFFF" w:themeColor="background1"/>
                                      <w:kern w:val="24"/>
                                      <w:sz w:val="28"/>
                                      <w:szCs w:val="28"/>
                                      <w:lang w:val="en-GB"/>
                                    </w:rPr>
                                  </w:rPrChange>
                                </w:rPr>
                                <w:t>Trusted Party 2</w:t>
                              </w:r>
                              <w:r w:rsidRPr="00FE60FC">
                                <w:rPr>
                                  <w:rFonts w:ascii="Calibri" w:hAnsi="Calibri" w:cs="Calibri"/>
                                  <w:b/>
                                  <w:bCs/>
                                  <w:color w:val="FFFFFF" w:themeColor="background1"/>
                                  <w:kern w:val="24"/>
                                  <w:szCs w:val="20"/>
                                  <w:lang w:val="en-GB"/>
                                  <w:rPrChange w:id="466" w:author="Stefan Willmeroth" w:date="2020-12-17T09:40:00Z">
                                    <w:rPr>
                                      <w:rFonts w:ascii="Calibri" w:hAnsi="Calibri" w:cs="Calibri"/>
                                      <w:b/>
                                      <w:bCs/>
                                      <w:color w:val="FFFFFF" w:themeColor="background1"/>
                                      <w:kern w:val="24"/>
                                      <w:sz w:val="28"/>
                                      <w:szCs w:val="28"/>
                                      <w:lang w:val="en-GB"/>
                                    </w:rPr>
                                  </w:rPrChange>
                                </w:rPr>
                                <w:br/>
                                <w:t>Content manager</w:t>
                              </w:r>
                            </w:p>
                          </w:txbxContent>
                        </wps:txbx>
                        <wps:bodyPr anchor="ctr"/>
                      </wps:wsp>
                      <wps:wsp>
                        <wps:cNvPr id="46" name="Rechteck 51"/>
                        <wps:cNvSpPr/>
                        <wps:spPr bwMode="auto">
                          <a:xfrm>
                            <a:off x="6534150" y="76200"/>
                            <a:ext cx="1858963" cy="841375"/>
                          </a:xfrm>
                          <a:prstGeom prst="rect">
                            <a:avLst/>
                          </a:prstGeom>
                          <a:solidFill>
                            <a:schemeClr val="accent3">
                              <a:lumMod val="75000"/>
                            </a:schemeClr>
                          </a:solidFill>
                          <a:ln>
                            <a:no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14:paraId="20ECF6B1" w14:textId="77777777" w:rsidR="00FE60FC" w:rsidRPr="00FE60FC" w:rsidRDefault="00FE60FC" w:rsidP="00CB7B86">
                              <w:pPr>
                                <w:spacing w:before="67"/>
                                <w:jc w:val="center"/>
                                <w:rPr>
                                  <w:szCs w:val="20"/>
                                  <w:rPrChange w:id="467" w:author="Stefan Willmeroth" w:date="2020-12-17T09:40:00Z">
                                    <w:rPr>
                                      <w:sz w:val="24"/>
                                    </w:rPr>
                                  </w:rPrChange>
                                </w:rPr>
                              </w:pPr>
                              <w:r w:rsidRPr="00FE60FC">
                                <w:rPr>
                                  <w:rFonts w:ascii="Calibri" w:hAnsi="Calibri" w:cs="Calibri"/>
                                  <w:b/>
                                  <w:bCs/>
                                  <w:color w:val="FFFFFF" w:themeColor="background1"/>
                                  <w:kern w:val="24"/>
                                  <w:szCs w:val="20"/>
                                  <w:lang w:val="en-GB"/>
                                  <w:rPrChange w:id="468" w:author="Stefan Willmeroth" w:date="2020-12-17T09:40:00Z">
                                    <w:rPr>
                                      <w:rFonts w:ascii="Calibri" w:hAnsi="Calibri" w:cs="Calibri"/>
                                      <w:b/>
                                      <w:bCs/>
                                      <w:color w:val="FFFFFF" w:themeColor="background1"/>
                                      <w:kern w:val="24"/>
                                      <w:sz w:val="28"/>
                                      <w:szCs w:val="28"/>
                                      <w:lang w:val="en-GB"/>
                                    </w:rPr>
                                  </w:rPrChange>
                                </w:rPr>
                                <w:t>Public Body (Authority, Emergency …)</w:t>
                              </w:r>
                            </w:p>
                          </w:txbxContent>
                        </wps:txbx>
                        <wps:bodyPr anchor="ctr"/>
                      </wps:wsp>
                      <wps:wsp>
                        <wps:cNvPr id="47" name="Gewinkelte Verbindung 25"/>
                        <wps:cNvCnPr>
                          <a:cxnSpLocks noChangeShapeType="1"/>
                        </wps:cNvCnPr>
                        <wps:spPr bwMode="auto">
                          <a:xfrm>
                            <a:off x="2162175" y="2686050"/>
                            <a:ext cx="819802" cy="428625"/>
                          </a:xfrm>
                          <a:prstGeom prst="straightConnector1">
                            <a:avLst/>
                          </a:prstGeom>
                          <a:noFill/>
                          <a:ln w="63500" algn="ctr">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Rectangle 55"/>
                        <wps:cNvSpPr/>
                        <wps:spPr bwMode="auto">
                          <a:xfrm>
                            <a:off x="3038475" y="714375"/>
                            <a:ext cx="2552700" cy="714375"/>
                          </a:xfrm>
                          <a:prstGeom prst="rect">
                            <a:avLst/>
                          </a:prstGeom>
                          <a:solidFill>
                            <a:schemeClr val="bg1">
                              <a:lumMod val="85000"/>
                            </a:schemeClr>
                          </a:solidFill>
                          <a:ln w="9525" cap="flat" cmpd="sng" algn="ctr">
                            <a:solidFill>
                              <a:srgbClr val="000000"/>
                            </a:solidFill>
                            <a:prstDash val="solid"/>
                            <a:round/>
                            <a:headEnd type="none" w="med" len="med"/>
                            <a:tailEnd type="none" w="med" len="med"/>
                          </a:ln>
                          <a:effectLst/>
                        </wps:spPr>
                        <wps:txbx>
                          <w:txbxContent>
                            <w:p w14:paraId="4170F8E3" w14:textId="0D33C64F" w:rsidR="00FE60FC" w:rsidRPr="00FE60FC" w:rsidRDefault="00FE60FC" w:rsidP="00CB7B86">
                              <w:pPr>
                                <w:jc w:val="center"/>
                                <w:rPr>
                                  <w:ins w:id="469" w:author="Jean-Philippe MECHIN" w:date="2020-12-16T16:09:00Z"/>
                                  <w:rFonts w:ascii="Calibri" w:hAnsi="Calibri" w:cs="Calibri"/>
                                  <w:b/>
                                  <w:bCs/>
                                  <w:color w:val="000000" w:themeColor="text1"/>
                                  <w:kern w:val="24"/>
                                  <w:szCs w:val="20"/>
                                  <w:lang w:val="en-GB"/>
                                  <w:rPrChange w:id="470" w:author="Stefan Willmeroth" w:date="2020-12-17T09:40:00Z">
                                    <w:rPr>
                                      <w:ins w:id="471" w:author="Jean-Philippe MECHIN" w:date="2020-12-16T16:09:00Z"/>
                                      <w:rFonts w:ascii="Calibri" w:hAnsi="Calibri" w:cs="Calibri"/>
                                      <w:b/>
                                      <w:bCs/>
                                      <w:color w:val="000000" w:themeColor="text1"/>
                                      <w:kern w:val="24"/>
                                      <w:sz w:val="28"/>
                                      <w:szCs w:val="28"/>
                                      <w:lang w:val="en-GB"/>
                                    </w:rPr>
                                  </w:rPrChange>
                                </w:rPr>
                              </w:pPr>
                              <w:ins w:id="472" w:author="Jean-Philippe MECHIN" w:date="2020-12-16T16:19:00Z">
                                <w:r w:rsidRPr="00FE60FC">
                                  <w:rPr>
                                    <w:rFonts w:ascii="Calibri" w:hAnsi="Calibri" w:cs="Calibri"/>
                                    <w:b/>
                                    <w:bCs/>
                                    <w:color w:val="000000" w:themeColor="text1"/>
                                    <w:kern w:val="24"/>
                                    <w:szCs w:val="20"/>
                                    <w:lang w:val="en-GB"/>
                                    <w:rPrChange w:id="473" w:author="Stefan Willmeroth" w:date="2020-12-17T09:40:00Z">
                                      <w:rPr>
                                        <w:rFonts w:ascii="Calibri" w:hAnsi="Calibri" w:cs="Calibri"/>
                                        <w:b/>
                                        <w:bCs/>
                                        <w:color w:val="000000" w:themeColor="text1"/>
                                        <w:kern w:val="24"/>
                                        <w:sz w:val="28"/>
                                        <w:szCs w:val="28"/>
                                        <w:lang w:val="en-GB"/>
                                      </w:rPr>
                                    </w:rPrChange>
                                  </w:rPr>
                                  <w:t xml:space="preserve">TP1 </w:t>
                                </w:r>
                              </w:ins>
                              <w:ins w:id="474" w:author="Jean-Philippe MECHIN" w:date="2020-12-16T16:25:00Z">
                                <w:r w:rsidRPr="00FE60FC">
                                  <w:rPr>
                                    <w:rFonts w:ascii="Calibri" w:hAnsi="Calibri" w:cs="Calibri"/>
                                    <w:b/>
                                    <w:bCs/>
                                    <w:color w:val="000000" w:themeColor="text1"/>
                                    <w:kern w:val="24"/>
                                    <w:szCs w:val="20"/>
                                    <w:lang w:val="en-GB"/>
                                    <w:rPrChange w:id="475" w:author="Stefan Willmeroth" w:date="2020-12-17T09:40:00Z">
                                      <w:rPr>
                                        <w:rFonts w:ascii="Calibri" w:hAnsi="Calibri" w:cs="Calibri"/>
                                        <w:b/>
                                        <w:bCs/>
                                        <w:color w:val="000000" w:themeColor="text1"/>
                                        <w:kern w:val="24"/>
                                        <w:sz w:val="28"/>
                                        <w:szCs w:val="28"/>
                                        <w:lang w:val="en-GB"/>
                                      </w:rPr>
                                    </w:rPrChange>
                                  </w:rPr>
                                  <w:t xml:space="preserve">Authority </w:t>
                                </w:r>
                              </w:ins>
                              <w:r w:rsidRPr="00FE60FC">
                                <w:rPr>
                                  <w:rFonts w:ascii="Calibri" w:hAnsi="Calibri" w:cs="Calibri"/>
                                  <w:b/>
                                  <w:bCs/>
                                  <w:color w:val="000000" w:themeColor="text1"/>
                                  <w:kern w:val="24"/>
                                  <w:szCs w:val="20"/>
                                  <w:lang w:val="en-GB"/>
                                  <w:rPrChange w:id="476" w:author="Stefan Willmeroth" w:date="2020-12-17T09:40:00Z">
                                    <w:rPr>
                                      <w:rFonts w:ascii="Calibri" w:hAnsi="Calibri" w:cs="Calibri"/>
                                      <w:b/>
                                      <w:bCs/>
                                      <w:color w:val="000000" w:themeColor="text1"/>
                                      <w:kern w:val="24"/>
                                      <w:sz w:val="28"/>
                                      <w:szCs w:val="28"/>
                                      <w:lang w:val="en-GB"/>
                                    </w:rPr>
                                  </w:rPrChange>
                                </w:rPr>
                                <w:t>DG Webservices for Public body</w:t>
                              </w:r>
                            </w:p>
                            <w:p w14:paraId="207D1F9D" w14:textId="19B7501A" w:rsidR="00FE60FC" w:rsidRPr="00FE60FC" w:rsidRDefault="00FE60FC" w:rsidP="00CB7B86">
                              <w:pPr>
                                <w:jc w:val="center"/>
                                <w:rPr>
                                  <w:szCs w:val="20"/>
                                  <w:rPrChange w:id="477" w:author="Stefan Willmeroth" w:date="2020-12-17T09:40:00Z">
                                    <w:rPr>
                                      <w:sz w:val="24"/>
                                    </w:rPr>
                                  </w:rPrChange>
                                </w:rPr>
                              </w:pPr>
                              <w:ins w:id="478" w:author="Jean-Philippe MECHIN" w:date="2020-12-16T16:19:00Z">
                                <w:r w:rsidRPr="00FE60FC">
                                  <w:rPr>
                                    <w:rFonts w:ascii="Calibri" w:hAnsi="Calibri" w:cs="Calibri"/>
                                    <w:b/>
                                    <w:bCs/>
                                    <w:color w:val="000000" w:themeColor="text1"/>
                                    <w:kern w:val="24"/>
                                    <w:szCs w:val="20"/>
                                    <w:lang w:val="en-GB"/>
                                    <w:rPrChange w:id="479" w:author="Stefan Willmeroth" w:date="2020-12-17T09:40:00Z">
                                      <w:rPr>
                                        <w:rFonts w:ascii="Calibri" w:hAnsi="Calibri" w:cs="Calibri"/>
                                        <w:b/>
                                        <w:bCs/>
                                        <w:color w:val="000000" w:themeColor="text1"/>
                                        <w:kern w:val="24"/>
                                        <w:sz w:val="28"/>
                                        <w:szCs w:val="28"/>
                                        <w:lang w:val="en-GB"/>
                                      </w:rPr>
                                    </w:rPrChange>
                                  </w:rPr>
                                  <w:t>t</w:t>
                                </w:r>
                              </w:ins>
                              <w:ins w:id="480" w:author="Jean-Philippe MECHIN" w:date="2020-12-16T16:10:00Z">
                                <w:r w:rsidRPr="00FE60FC">
                                  <w:rPr>
                                    <w:rFonts w:ascii="Calibri" w:hAnsi="Calibri" w:cs="Calibri"/>
                                    <w:b/>
                                    <w:bCs/>
                                    <w:color w:val="000000" w:themeColor="text1"/>
                                    <w:kern w:val="24"/>
                                    <w:szCs w:val="20"/>
                                    <w:lang w:val="en-GB"/>
                                    <w:rPrChange w:id="481" w:author="Stefan Willmeroth" w:date="2020-12-17T09:40:00Z">
                                      <w:rPr>
                                        <w:rFonts w:ascii="Calibri" w:hAnsi="Calibri" w:cs="Calibri"/>
                                        <w:b/>
                                        <w:bCs/>
                                        <w:color w:val="000000" w:themeColor="text1"/>
                                        <w:kern w:val="24"/>
                                        <w:sz w:val="28"/>
                                        <w:szCs w:val="28"/>
                                        <w:lang w:val="en-GB"/>
                                      </w:rPr>
                                    </w:rPrChange>
                                  </w:rPr>
                                  <w:t>p1-external.wsdl</w:t>
                                </w:r>
                              </w:ins>
                            </w:p>
                          </w:txbxContent>
                        </wps:txbx>
                        <wps:bodyPr wrap="square">
                          <a:noAutofit/>
                        </wps:bodyPr>
                      </wps:wsp>
                      <wps:wsp>
                        <wps:cNvPr id="59" name="Rectangle 56"/>
                        <wps:cNvSpPr/>
                        <wps:spPr bwMode="auto">
                          <a:xfrm>
                            <a:off x="3009900" y="2019300"/>
                            <a:ext cx="2619375" cy="518795"/>
                          </a:xfrm>
                          <a:prstGeom prst="rect">
                            <a:avLst/>
                          </a:prstGeom>
                          <a:solidFill>
                            <a:schemeClr val="bg1">
                              <a:lumMod val="85000"/>
                            </a:schemeClr>
                          </a:solidFill>
                          <a:ln w="9525" cap="flat" cmpd="sng" algn="ctr">
                            <a:solidFill>
                              <a:srgbClr val="000000"/>
                            </a:solidFill>
                            <a:prstDash val="solid"/>
                            <a:round/>
                            <a:headEnd type="none" w="med" len="med"/>
                            <a:tailEnd type="none" w="med" len="med"/>
                          </a:ln>
                          <a:effectLst/>
                        </wps:spPr>
                        <wps:txbx>
                          <w:txbxContent>
                            <w:p w14:paraId="5E0B1979" w14:textId="526D3555" w:rsidR="00FE60FC" w:rsidRPr="00FE60FC" w:rsidRDefault="00FE60FC" w:rsidP="00CB7B86">
                              <w:pPr>
                                <w:jc w:val="center"/>
                                <w:rPr>
                                  <w:ins w:id="482" w:author="Jean-Philippe MECHIN" w:date="2020-12-16T16:10:00Z"/>
                                  <w:rFonts w:ascii="Calibri" w:hAnsi="Calibri" w:cs="Calibri"/>
                                  <w:b/>
                                  <w:bCs/>
                                  <w:color w:val="000000" w:themeColor="text1"/>
                                  <w:kern w:val="24"/>
                                  <w:szCs w:val="20"/>
                                  <w:lang w:val="en-GB"/>
                                  <w:rPrChange w:id="483" w:author="Stefan Willmeroth" w:date="2020-12-17T09:40:00Z">
                                    <w:rPr>
                                      <w:ins w:id="484" w:author="Jean-Philippe MECHIN" w:date="2020-12-16T16:10:00Z"/>
                                      <w:rFonts w:ascii="Calibri" w:hAnsi="Calibri" w:cs="Calibri"/>
                                      <w:b/>
                                      <w:bCs/>
                                      <w:color w:val="000000" w:themeColor="text1"/>
                                      <w:kern w:val="24"/>
                                      <w:sz w:val="28"/>
                                      <w:szCs w:val="28"/>
                                      <w:lang w:val="en-GB"/>
                                    </w:rPr>
                                  </w:rPrChange>
                                </w:rPr>
                              </w:pPr>
                              <w:ins w:id="485" w:author="Jean-Philippe MECHIN" w:date="2020-12-16T16:19:00Z">
                                <w:r w:rsidRPr="00FE60FC">
                                  <w:rPr>
                                    <w:rFonts w:ascii="Calibri" w:hAnsi="Calibri" w:cs="Calibri"/>
                                    <w:b/>
                                    <w:bCs/>
                                    <w:color w:val="000000" w:themeColor="text1"/>
                                    <w:kern w:val="24"/>
                                    <w:szCs w:val="20"/>
                                    <w:lang w:val="en-GB"/>
                                    <w:rPrChange w:id="486" w:author="Stefan Willmeroth" w:date="2020-12-17T09:40:00Z">
                                      <w:rPr>
                                        <w:rFonts w:ascii="Calibri" w:hAnsi="Calibri" w:cs="Calibri"/>
                                        <w:b/>
                                        <w:bCs/>
                                        <w:color w:val="000000" w:themeColor="text1"/>
                                        <w:kern w:val="24"/>
                                        <w:sz w:val="28"/>
                                        <w:szCs w:val="28"/>
                                        <w:lang w:val="en-GB"/>
                                      </w:rPr>
                                    </w:rPrChange>
                                  </w:rPr>
                                  <w:t xml:space="preserve">TP1 </w:t>
                                </w:r>
                              </w:ins>
                              <w:del w:id="487" w:author="Jean-Philippe MECHIN" w:date="2020-12-16T16:17:00Z">
                                <w:r w:rsidRPr="00FE60FC" w:rsidDel="00CB7B86">
                                  <w:rPr>
                                    <w:rFonts w:ascii="Calibri" w:hAnsi="Calibri" w:cs="Calibri"/>
                                    <w:b/>
                                    <w:bCs/>
                                    <w:color w:val="000000" w:themeColor="text1"/>
                                    <w:kern w:val="24"/>
                                    <w:szCs w:val="20"/>
                                    <w:lang w:val="en-GB"/>
                                    <w:rPrChange w:id="488" w:author="Stefan Willmeroth" w:date="2020-12-17T09:40:00Z">
                                      <w:rPr>
                                        <w:rFonts w:ascii="Calibri" w:hAnsi="Calibri" w:cs="Calibri"/>
                                        <w:b/>
                                        <w:bCs/>
                                        <w:color w:val="000000" w:themeColor="text1"/>
                                        <w:kern w:val="24"/>
                                        <w:sz w:val="28"/>
                                        <w:szCs w:val="28"/>
                                        <w:lang w:val="en-GB"/>
                                      </w:rPr>
                                    </w:rPrChange>
                                  </w:rPr>
                                  <w:delText xml:space="preserve">TP1 </w:delText>
                                </w:r>
                              </w:del>
                              <w:r w:rsidRPr="00FE60FC">
                                <w:rPr>
                                  <w:rFonts w:ascii="Calibri" w:hAnsi="Calibri" w:cs="Calibri"/>
                                  <w:b/>
                                  <w:bCs/>
                                  <w:color w:val="000000" w:themeColor="text1"/>
                                  <w:kern w:val="24"/>
                                  <w:szCs w:val="20"/>
                                  <w:lang w:val="en-GB"/>
                                  <w:rPrChange w:id="489" w:author="Stefan Willmeroth" w:date="2020-12-17T09:40:00Z">
                                    <w:rPr>
                                      <w:rFonts w:ascii="Calibri" w:hAnsi="Calibri" w:cs="Calibri"/>
                                      <w:b/>
                                      <w:bCs/>
                                      <w:color w:val="000000" w:themeColor="text1"/>
                                      <w:kern w:val="24"/>
                                      <w:sz w:val="28"/>
                                      <w:szCs w:val="28"/>
                                      <w:lang w:val="en-GB"/>
                                    </w:rPr>
                                  </w:rPrChange>
                                </w:rPr>
                                <w:t>DG Webservices for TP1</w:t>
                              </w:r>
                            </w:p>
                            <w:p w14:paraId="17BA3CB6" w14:textId="21C4895E" w:rsidR="00FE60FC" w:rsidRPr="00FE60FC" w:rsidRDefault="00FE60FC" w:rsidP="00CB7B86">
                              <w:pPr>
                                <w:jc w:val="center"/>
                                <w:rPr>
                                  <w:szCs w:val="20"/>
                                  <w:rPrChange w:id="490" w:author="Stefan Willmeroth" w:date="2020-12-17T09:40:00Z">
                                    <w:rPr>
                                      <w:sz w:val="24"/>
                                    </w:rPr>
                                  </w:rPrChange>
                                </w:rPr>
                              </w:pPr>
                              <w:ins w:id="491" w:author="Jean-Philippe MECHIN" w:date="2020-12-16T16:19:00Z">
                                <w:r w:rsidRPr="00FE60FC">
                                  <w:rPr>
                                    <w:rFonts w:ascii="Calibri" w:hAnsi="Calibri" w:cs="Calibri"/>
                                    <w:b/>
                                    <w:bCs/>
                                    <w:color w:val="000000" w:themeColor="text1"/>
                                    <w:kern w:val="24"/>
                                    <w:szCs w:val="20"/>
                                    <w:lang w:val="en-GB"/>
                                    <w:rPrChange w:id="492" w:author="Stefan Willmeroth" w:date="2020-12-17T09:40:00Z">
                                      <w:rPr>
                                        <w:rFonts w:ascii="Calibri" w:hAnsi="Calibri" w:cs="Calibri"/>
                                        <w:b/>
                                        <w:bCs/>
                                        <w:color w:val="000000" w:themeColor="text1"/>
                                        <w:kern w:val="24"/>
                                        <w:sz w:val="28"/>
                                        <w:szCs w:val="28"/>
                                        <w:lang w:val="en-GB"/>
                                      </w:rPr>
                                    </w:rPrChange>
                                  </w:rPr>
                                  <w:t>t</w:t>
                                </w:r>
                              </w:ins>
                              <w:ins w:id="493" w:author="Jean-Philippe MECHIN" w:date="2020-12-16T16:10:00Z">
                                <w:r w:rsidRPr="00FE60FC">
                                  <w:rPr>
                                    <w:rFonts w:ascii="Calibri" w:hAnsi="Calibri" w:cs="Calibri"/>
                                    <w:b/>
                                    <w:bCs/>
                                    <w:color w:val="000000" w:themeColor="text1"/>
                                    <w:kern w:val="24"/>
                                    <w:szCs w:val="20"/>
                                    <w:lang w:val="en-GB"/>
                                    <w:rPrChange w:id="494" w:author="Stefan Willmeroth" w:date="2020-12-17T09:40:00Z">
                                      <w:rPr>
                                        <w:rFonts w:ascii="Calibri" w:hAnsi="Calibri" w:cs="Calibri"/>
                                        <w:b/>
                                        <w:bCs/>
                                        <w:color w:val="000000" w:themeColor="text1"/>
                                        <w:kern w:val="24"/>
                                        <w:sz w:val="28"/>
                                        <w:szCs w:val="28"/>
                                        <w:lang w:val="en-GB"/>
                                      </w:rPr>
                                    </w:rPrChange>
                                  </w:rPr>
                                  <w:t>p1-interna</w:t>
                                </w:r>
                              </w:ins>
                              <w:ins w:id="495" w:author="Jean-Philippe MECHIN" w:date="2020-12-16T16:11:00Z">
                                <w:r w:rsidRPr="00FE60FC">
                                  <w:rPr>
                                    <w:rFonts w:ascii="Calibri" w:hAnsi="Calibri" w:cs="Calibri"/>
                                    <w:b/>
                                    <w:bCs/>
                                    <w:color w:val="000000" w:themeColor="text1"/>
                                    <w:kern w:val="24"/>
                                    <w:szCs w:val="20"/>
                                    <w:lang w:val="en-GB"/>
                                    <w:rPrChange w:id="496" w:author="Stefan Willmeroth" w:date="2020-12-17T09:40:00Z">
                                      <w:rPr>
                                        <w:rFonts w:ascii="Calibri" w:hAnsi="Calibri" w:cs="Calibri"/>
                                        <w:b/>
                                        <w:bCs/>
                                        <w:color w:val="000000" w:themeColor="text1"/>
                                        <w:kern w:val="24"/>
                                        <w:sz w:val="28"/>
                                        <w:szCs w:val="28"/>
                                        <w:lang w:val="en-GB"/>
                                      </w:rPr>
                                    </w:rPrChange>
                                  </w:rPr>
                                  <w:t>l.wsdl</w:t>
                                </w:r>
                              </w:ins>
                            </w:p>
                          </w:txbxContent>
                        </wps:txbx>
                        <wps:bodyPr wrap="square">
                          <a:noAutofit/>
                        </wps:bodyPr>
                      </wps:wsp>
                      <wps:wsp>
                        <wps:cNvPr id="60" name="Rectangle 57"/>
                        <wps:cNvSpPr/>
                        <wps:spPr bwMode="auto">
                          <a:xfrm>
                            <a:off x="3019425" y="2886075"/>
                            <a:ext cx="2609850" cy="552450"/>
                          </a:xfrm>
                          <a:prstGeom prst="rect">
                            <a:avLst/>
                          </a:prstGeom>
                          <a:solidFill>
                            <a:schemeClr val="bg1">
                              <a:lumMod val="85000"/>
                            </a:schemeClr>
                          </a:solidFill>
                          <a:ln w="9525" cap="flat" cmpd="sng" algn="ctr">
                            <a:solidFill>
                              <a:srgbClr val="000000"/>
                            </a:solidFill>
                            <a:prstDash val="solid"/>
                            <a:round/>
                            <a:headEnd type="none" w="med" len="med"/>
                            <a:tailEnd type="none" w="med" len="med"/>
                          </a:ln>
                          <a:effectLst/>
                        </wps:spPr>
                        <wps:txbx>
                          <w:txbxContent>
                            <w:p w14:paraId="3E642D93" w14:textId="549256A3" w:rsidR="00FE60FC" w:rsidRPr="00FE60FC" w:rsidRDefault="00FE60FC" w:rsidP="00CB7B86">
                              <w:pPr>
                                <w:jc w:val="center"/>
                                <w:rPr>
                                  <w:szCs w:val="20"/>
                                  <w:rPrChange w:id="497" w:author="Stefan Willmeroth" w:date="2020-12-17T09:40:00Z">
                                    <w:rPr>
                                      <w:sz w:val="24"/>
                                    </w:rPr>
                                  </w:rPrChange>
                                </w:rPr>
                              </w:pPr>
                              <w:ins w:id="498" w:author="Jean-Philippe MECHIN" w:date="2020-12-16T16:19:00Z">
                                <w:r w:rsidRPr="00FE60FC">
                                  <w:rPr>
                                    <w:rFonts w:ascii="Calibri" w:hAnsi="Calibri" w:cs="Calibri"/>
                                    <w:b/>
                                    <w:bCs/>
                                    <w:color w:val="000000" w:themeColor="text1"/>
                                    <w:kern w:val="24"/>
                                    <w:szCs w:val="20"/>
                                    <w:lang w:val="en-GB"/>
                                    <w:rPrChange w:id="499" w:author="Stefan Willmeroth" w:date="2020-12-17T09:40:00Z">
                                      <w:rPr>
                                        <w:rFonts w:ascii="Calibri" w:hAnsi="Calibri" w:cs="Calibri"/>
                                        <w:b/>
                                        <w:bCs/>
                                        <w:color w:val="000000" w:themeColor="text1"/>
                                        <w:kern w:val="24"/>
                                        <w:sz w:val="28"/>
                                        <w:szCs w:val="28"/>
                                        <w:lang w:val="en-GB"/>
                                      </w:rPr>
                                    </w:rPrChange>
                                  </w:rPr>
                                  <w:t xml:space="preserve">TP1 </w:t>
                                </w:r>
                              </w:ins>
                              <w:del w:id="500" w:author="Jean-Philippe MECHIN" w:date="2020-12-16T16:17:00Z">
                                <w:r w:rsidRPr="00FE60FC" w:rsidDel="00CB7B86">
                                  <w:rPr>
                                    <w:rFonts w:ascii="Calibri" w:hAnsi="Calibri" w:cs="Calibri"/>
                                    <w:b/>
                                    <w:bCs/>
                                    <w:color w:val="000000" w:themeColor="text1"/>
                                    <w:kern w:val="24"/>
                                    <w:szCs w:val="20"/>
                                    <w:lang w:val="en-GB"/>
                                    <w:rPrChange w:id="501" w:author="Stefan Willmeroth" w:date="2020-12-17T09:40:00Z">
                                      <w:rPr>
                                        <w:rFonts w:ascii="Calibri" w:hAnsi="Calibri" w:cs="Calibri"/>
                                        <w:b/>
                                        <w:bCs/>
                                        <w:color w:val="000000" w:themeColor="text1"/>
                                        <w:kern w:val="24"/>
                                        <w:sz w:val="28"/>
                                        <w:szCs w:val="28"/>
                                        <w:lang w:val="en-GB"/>
                                      </w:rPr>
                                    </w:rPrChange>
                                  </w:rPr>
                                  <w:delText xml:space="preserve">TP1 </w:delText>
                                </w:r>
                              </w:del>
                              <w:r w:rsidRPr="00FE60FC">
                                <w:rPr>
                                  <w:rFonts w:ascii="Calibri" w:hAnsi="Calibri" w:cs="Calibri"/>
                                  <w:b/>
                                  <w:bCs/>
                                  <w:color w:val="000000" w:themeColor="text1"/>
                                  <w:kern w:val="24"/>
                                  <w:szCs w:val="20"/>
                                  <w:lang w:val="en-GB"/>
                                  <w:rPrChange w:id="502" w:author="Stefan Willmeroth" w:date="2020-12-17T09:40:00Z">
                                    <w:rPr>
                                      <w:rFonts w:ascii="Calibri" w:hAnsi="Calibri" w:cs="Calibri"/>
                                      <w:b/>
                                      <w:bCs/>
                                      <w:color w:val="000000" w:themeColor="text1"/>
                                      <w:kern w:val="24"/>
                                      <w:sz w:val="28"/>
                                      <w:szCs w:val="28"/>
                                      <w:lang w:val="en-GB"/>
                                    </w:rPr>
                                  </w:rPrChange>
                                </w:rPr>
                                <w:t>DG Webservices for TP2</w:t>
                              </w:r>
                              <w:ins w:id="503" w:author="Jean-Philippe MECHIN" w:date="2020-12-16T16:14:00Z">
                                <w:r w:rsidRPr="00FE60FC">
                                  <w:rPr>
                                    <w:rFonts w:ascii="Calibri" w:hAnsi="Calibri" w:cs="Calibri"/>
                                    <w:b/>
                                    <w:bCs/>
                                    <w:color w:val="000000" w:themeColor="text1"/>
                                    <w:kern w:val="24"/>
                                    <w:szCs w:val="20"/>
                                    <w:lang w:val="en-GB"/>
                                    <w:rPrChange w:id="504" w:author="Stefan Willmeroth" w:date="2020-12-17T09:40:00Z">
                                      <w:rPr>
                                        <w:rFonts w:ascii="Calibri" w:hAnsi="Calibri" w:cs="Calibri"/>
                                        <w:b/>
                                        <w:bCs/>
                                        <w:color w:val="000000" w:themeColor="text1"/>
                                        <w:kern w:val="24"/>
                                        <w:sz w:val="28"/>
                                        <w:szCs w:val="28"/>
                                        <w:lang w:val="en-GB"/>
                                      </w:rPr>
                                    </w:rPrChange>
                                  </w:rPr>
                                  <w:t xml:space="preserve"> </w:t>
                                </w:r>
                              </w:ins>
                              <w:ins w:id="505" w:author="Jean-Philippe MECHIN" w:date="2020-12-16T16:15:00Z">
                                <w:r w:rsidRPr="00FE60FC">
                                  <w:rPr>
                                    <w:rFonts w:ascii="Calibri" w:hAnsi="Calibri" w:cs="Calibri"/>
                                    <w:b/>
                                    <w:bCs/>
                                    <w:color w:val="000000" w:themeColor="text1"/>
                                    <w:kern w:val="24"/>
                                    <w:szCs w:val="20"/>
                                    <w:lang w:val="en-GB"/>
                                    <w:rPrChange w:id="506" w:author="Stefan Willmeroth" w:date="2020-12-17T09:40:00Z">
                                      <w:rPr>
                                        <w:rFonts w:ascii="Calibri" w:hAnsi="Calibri" w:cs="Calibri"/>
                                        <w:b/>
                                        <w:bCs/>
                                        <w:color w:val="000000" w:themeColor="text1"/>
                                        <w:kern w:val="24"/>
                                        <w:sz w:val="28"/>
                                        <w:szCs w:val="28"/>
                                        <w:lang w:val="en-GB"/>
                                      </w:rPr>
                                    </w:rPrChange>
                                  </w:rPr>
                                  <w:br/>
                                </w:r>
                              </w:ins>
                              <w:ins w:id="507" w:author="Jean-Philippe MECHIN" w:date="2020-12-16T16:14:00Z">
                                <w:r w:rsidRPr="00FE60FC">
                                  <w:rPr>
                                    <w:rFonts w:ascii="Calibri" w:hAnsi="Calibri" w:cs="Calibri"/>
                                    <w:b/>
                                    <w:bCs/>
                                    <w:color w:val="000000" w:themeColor="text1"/>
                                    <w:kern w:val="24"/>
                                    <w:szCs w:val="20"/>
                                    <w:lang w:val="en-GB"/>
                                    <w:rPrChange w:id="508" w:author="Stefan Willmeroth" w:date="2020-12-17T09:40:00Z">
                                      <w:rPr>
                                        <w:rFonts w:ascii="Calibri" w:hAnsi="Calibri" w:cs="Calibri"/>
                                        <w:b/>
                                        <w:bCs/>
                                        <w:color w:val="000000" w:themeColor="text1"/>
                                        <w:kern w:val="24"/>
                                        <w:sz w:val="28"/>
                                        <w:szCs w:val="28"/>
                                        <w:lang w:val="en-GB"/>
                                      </w:rPr>
                                    </w:rPrChange>
                                  </w:rPr>
                                  <w:t>t</w:t>
                                </w:r>
                              </w:ins>
                              <w:ins w:id="509" w:author="Jean-Philippe MECHIN" w:date="2020-12-16T16:15:00Z">
                                <w:r w:rsidRPr="00FE60FC">
                                  <w:rPr>
                                    <w:rFonts w:ascii="Calibri" w:hAnsi="Calibri" w:cs="Calibri"/>
                                    <w:b/>
                                    <w:bCs/>
                                    <w:color w:val="000000" w:themeColor="text1"/>
                                    <w:kern w:val="24"/>
                                    <w:szCs w:val="20"/>
                                    <w:lang w:val="en-GB"/>
                                    <w:rPrChange w:id="510" w:author="Stefan Willmeroth" w:date="2020-12-17T09:40:00Z">
                                      <w:rPr>
                                        <w:rFonts w:ascii="Calibri" w:hAnsi="Calibri" w:cs="Calibri"/>
                                        <w:b/>
                                        <w:bCs/>
                                        <w:color w:val="000000" w:themeColor="text1"/>
                                        <w:kern w:val="24"/>
                                        <w:sz w:val="28"/>
                                        <w:szCs w:val="28"/>
                                        <w:lang w:val="en-GB"/>
                                      </w:rPr>
                                    </w:rPrChange>
                                  </w:rPr>
                                  <w:t>p1-tp2.wsdl</w:t>
                                </w:r>
                              </w:ins>
                            </w:p>
                          </w:txbxContent>
                        </wps:txbx>
                        <wps:bodyPr wrap="square">
                          <a:noAutofit/>
                        </wps:bodyPr>
                      </wps:wsp>
                      <wps:wsp>
                        <wps:cNvPr id="62" name="Connecteur droit avec flèche 66"/>
                        <wps:cNvCnPr>
                          <a:cxnSpLocks noChangeShapeType="1"/>
                        </wps:cNvCnPr>
                        <wps:spPr bwMode="auto">
                          <a:xfrm>
                            <a:off x="5534025" y="2162175"/>
                            <a:ext cx="997035" cy="404495"/>
                          </a:xfrm>
                          <a:prstGeom prst="straightConnector1">
                            <a:avLst/>
                          </a:prstGeom>
                          <a:noFill/>
                          <a:ln w="63500" algn="ctr">
                            <a:solidFill>
                              <a:srgbClr val="00000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Rectangle 80"/>
                        <wps:cNvSpPr/>
                        <wps:spPr bwMode="auto">
                          <a:xfrm>
                            <a:off x="66675" y="1695450"/>
                            <a:ext cx="1962150" cy="757555"/>
                          </a:xfrm>
                          <a:prstGeom prst="rect">
                            <a:avLst/>
                          </a:prstGeom>
                          <a:solidFill>
                            <a:schemeClr val="bg1">
                              <a:lumMod val="85000"/>
                            </a:schemeClr>
                          </a:solidFill>
                          <a:ln w="9525" cap="flat" cmpd="sng" algn="ctr">
                            <a:solidFill>
                              <a:srgbClr val="000000"/>
                            </a:solidFill>
                            <a:prstDash val="solid"/>
                            <a:round/>
                            <a:headEnd type="none" w="med" len="med"/>
                            <a:tailEnd type="none" w="med" len="med"/>
                          </a:ln>
                          <a:effectLst/>
                        </wps:spPr>
                        <wps:txbx>
                          <w:txbxContent>
                            <w:p w14:paraId="2816B90F" w14:textId="0BD6AB40" w:rsidR="00FE60FC" w:rsidRPr="00FE60FC" w:rsidRDefault="00FE60FC" w:rsidP="00CB7B86">
                              <w:pPr>
                                <w:jc w:val="center"/>
                                <w:rPr>
                                  <w:szCs w:val="20"/>
                                  <w:rPrChange w:id="511" w:author="Stefan Willmeroth" w:date="2020-12-17T09:40:00Z">
                                    <w:rPr>
                                      <w:sz w:val="24"/>
                                    </w:rPr>
                                  </w:rPrChange>
                                </w:rPr>
                              </w:pPr>
                              <w:r w:rsidRPr="00FE60FC">
                                <w:rPr>
                                  <w:rFonts w:ascii="Calibri" w:hAnsi="Calibri" w:cs="Calibri"/>
                                  <w:b/>
                                  <w:bCs/>
                                  <w:color w:val="000000" w:themeColor="text1"/>
                                  <w:kern w:val="24"/>
                                  <w:szCs w:val="20"/>
                                  <w:lang w:val="en-GB"/>
                                  <w:rPrChange w:id="512" w:author="Stefan Willmeroth" w:date="2020-12-17T09:40:00Z">
                                    <w:rPr>
                                      <w:rFonts w:ascii="Calibri" w:hAnsi="Calibri" w:cs="Calibri"/>
                                      <w:b/>
                                      <w:bCs/>
                                      <w:color w:val="000000" w:themeColor="text1"/>
                                      <w:kern w:val="24"/>
                                      <w:sz w:val="28"/>
                                      <w:szCs w:val="28"/>
                                      <w:lang w:val="en-GB"/>
                                    </w:rPr>
                                  </w:rPrChange>
                                </w:rPr>
                                <w:t>TP2 DG Webservices for TP1</w:t>
                              </w:r>
                              <w:ins w:id="513" w:author="Jean-Philippe MECHIN" w:date="2020-12-16T16:18:00Z">
                                <w:r w:rsidRPr="00FE60FC">
                                  <w:rPr>
                                    <w:rFonts w:ascii="Calibri" w:hAnsi="Calibri" w:cs="Calibri"/>
                                    <w:b/>
                                    <w:bCs/>
                                    <w:color w:val="000000" w:themeColor="text1"/>
                                    <w:kern w:val="24"/>
                                    <w:szCs w:val="20"/>
                                    <w:lang w:val="en-GB"/>
                                    <w:rPrChange w:id="514" w:author="Stefan Willmeroth" w:date="2020-12-17T09:40:00Z">
                                      <w:rPr>
                                        <w:rFonts w:ascii="Calibri" w:hAnsi="Calibri" w:cs="Calibri"/>
                                        <w:b/>
                                        <w:bCs/>
                                        <w:color w:val="000000" w:themeColor="text1"/>
                                        <w:kern w:val="24"/>
                                        <w:sz w:val="28"/>
                                        <w:szCs w:val="28"/>
                                        <w:lang w:val="en-GB"/>
                                      </w:rPr>
                                    </w:rPrChange>
                                  </w:rPr>
                                  <w:t xml:space="preserve"> </w:t>
                                </w:r>
                              </w:ins>
                              <w:ins w:id="515" w:author="Jean-Philippe MECHIN" w:date="2020-12-16T16:19:00Z">
                                <w:r w:rsidRPr="00FE60FC">
                                  <w:rPr>
                                    <w:rFonts w:ascii="Calibri" w:hAnsi="Calibri" w:cs="Calibri"/>
                                    <w:b/>
                                    <w:bCs/>
                                    <w:color w:val="000000" w:themeColor="text1"/>
                                    <w:kern w:val="24"/>
                                    <w:szCs w:val="20"/>
                                    <w:lang w:val="en-GB"/>
                                    <w:rPrChange w:id="516" w:author="Stefan Willmeroth" w:date="2020-12-17T09:40:00Z">
                                      <w:rPr>
                                        <w:rFonts w:ascii="Calibri" w:hAnsi="Calibri" w:cs="Calibri"/>
                                        <w:b/>
                                        <w:bCs/>
                                        <w:color w:val="000000" w:themeColor="text1"/>
                                        <w:kern w:val="24"/>
                                        <w:sz w:val="28"/>
                                        <w:szCs w:val="28"/>
                                        <w:lang w:val="en-GB"/>
                                      </w:rPr>
                                    </w:rPrChange>
                                  </w:rPr>
                                  <w:br/>
                                </w:r>
                              </w:ins>
                              <w:ins w:id="517" w:author="Jean-Philippe MECHIN" w:date="2020-12-16T16:18:00Z">
                                <w:r w:rsidRPr="00FE60FC">
                                  <w:rPr>
                                    <w:rFonts w:ascii="Calibri" w:hAnsi="Calibri" w:cs="Calibri"/>
                                    <w:b/>
                                    <w:bCs/>
                                    <w:color w:val="000000" w:themeColor="text1"/>
                                    <w:kern w:val="24"/>
                                    <w:szCs w:val="20"/>
                                    <w:lang w:val="en-GB"/>
                                    <w:rPrChange w:id="518" w:author="Stefan Willmeroth" w:date="2020-12-17T09:40:00Z">
                                      <w:rPr>
                                        <w:rFonts w:ascii="Calibri" w:hAnsi="Calibri" w:cs="Calibri"/>
                                        <w:b/>
                                        <w:bCs/>
                                        <w:color w:val="000000" w:themeColor="text1"/>
                                        <w:kern w:val="24"/>
                                        <w:sz w:val="28"/>
                                        <w:szCs w:val="28"/>
                                        <w:lang w:val="en-GB"/>
                                      </w:rPr>
                                    </w:rPrChange>
                                  </w:rPr>
                                  <w:t>tp2-internal.wsdl</w:t>
                                </w:r>
                              </w:ins>
                            </w:p>
                          </w:txbxContent>
                        </wps:txbx>
                        <wps:bodyPr wrap="square">
                          <a:noAutofit/>
                        </wps:bodyPr>
                      </wps:wsp>
                      <wps:wsp>
                        <wps:cNvPr id="64" name="Rechteck 76"/>
                        <wps:cNvSpPr/>
                        <wps:spPr bwMode="auto">
                          <a:xfrm>
                            <a:off x="66675" y="3971925"/>
                            <a:ext cx="2098674" cy="841375"/>
                          </a:xfrm>
                          <a:prstGeom prst="rect">
                            <a:avLst/>
                          </a:prstGeom>
                          <a:solidFill>
                            <a:schemeClr val="bg2">
                              <a:lumMod val="25000"/>
                            </a:schemeClr>
                          </a:solidFill>
                          <a:ln>
                            <a:noFill/>
                            <a:prstDash val="dash"/>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14:paraId="74C77DC7" w14:textId="77777777" w:rsidR="00FE60FC" w:rsidRPr="00FE60FC" w:rsidRDefault="00FE60FC" w:rsidP="00CB7B86">
                              <w:pPr>
                                <w:spacing w:before="67"/>
                                <w:jc w:val="center"/>
                                <w:rPr>
                                  <w:szCs w:val="20"/>
                                  <w:rPrChange w:id="519" w:author="Stefan Willmeroth" w:date="2020-12-17T09:40:00Z">
                                    <w:rPr>
                                      <w:sz w:val="24"/>
                                    </w:rPr>
                                  </w:rPrChange>
                                </w:rPr>
                              </w:pPr>
                              <w:r w:rsidRPr="00FE60FC">
                                <w:rPr>
                                  <w:rFonts w:ascii="Calibri" w:hAnsi="Calibri" w:cs="Calibri"/>
                                  <w:b/>
                                  <w:bCs/>
                                  <w:color w:val="FFFFFF" w:themeColor="background1"/>
                                  <w:kern w:val="24"/>
                                  <w:szCs w:val="20"/>
                                  <w:lang w:val="en-GB"/>
                                  <w:rPrChange w:id="520" w:author="Stefan Willmeroth" w:date="2020-12-17T09:40:00Z">
                                    <w:rPr>
                                      <w:rFonts w:ascii="Calibri" w:hAnsi="Calibri" w:cs="Calibri"/>
                                      <w:b/>
                                      <w:bCs/>
                                      <w:color w:val="FFFFFF" w:themeColor="background1"/>
                                      <w:kern w:val="24"/>
                                      <w:sz w:val="28"/>
                                      <w:szCs w:val="28"/>
                                      <w:lang w:val="en-GB"/>
                                    </w:rPr>
                                  </w:rPrChange>
                                </w:rPr>
                                <w:t>Carrier</w:t>
                              </w:r>
                            </w:p>
                          </w:txbxContent>
                        </wps:txbx>
                        <wps:bodyPr anchor="ctr"/>
                      </wps:wsp>
                      <wps:wsp>
                        <wps:cNvPr id="65" name="Gewinkelte Verbindung 25"/>
                        <wps:cNvCnPr>
                          <a:cxnSpLocks noChangeShapeType="1"/>
                        </wps:cNvCnPr>
                        <wps:spPr bwMode="auto">
                          <a:xfrm flipH="1" flipV="1">
                            <a:off x="2028825" y="2038350"/>
                            <a:ext cx="639445" cy="182880"/>
                          </a:xfrm>
                          <a:prstGeom prst="straightConnector1">
                            <a:avLst/>
                          </a:prstGeom>
                          <a:noFill/>
                          <a:ln w="63500" algn="ctr">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Gewinkelte Verbindung 25"/>
                        <wps:cNvCnPr>
                          <a:cxnSpLocks noChangeShapeType="1"/>
                        </wps:cNvCnPr>
                        <wps:spPr bwMode="auto">
                          <a:xfrm>
                            <a:off x="2219325" y="266700"/>
                            <a:ext cx="819150" cy="685800"/>
                          </a:xfrm>
                          <a:prstGeom prst="straightConnector1">
                            <a:avLst/>
                          </a:prstGeom>
                          <a:noFill/>
                          <a:ln w="63500" algn="ctr">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Gewinkelte Verbindung 25"/>
                        <wps:cNvCnPr>
                          <a:cxnSpLocks noChangeShapeType="1"/>
                        </wps:cNvCnPr>
                        <wps:spPr bwMode="auto">
                          <a:xfrm flipV="1">
                            <a:off x="2200275" y="1000125"/>
                            <a:ext cx="828675" cy="66675"/>
                          </a:xfrm>
                          <a:prstGeom prst="straightConnector1">
                            <a:avLst/>
                          </a:prstGeom>
                          <a:noFill/>
                          <a:ln w="63500" algn="ctr">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4E42639F" id="Gruppieren 33" o:spid="_x0000_s1026" style="position:absolute;left:0;text-align:left;margin-left:7.85pt;margin-top:21.15pt;width:466.6pt;height:319.5pt;z-index:251695104;mso-width-relative:margin;mso-height-relative:margin" coordsize="83931,4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">
                <v:rect id="Rechteck 45" o:spid="_x0000_s1027" style="position:absolute;left:65341;top:15144;width:18542;height:19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" fillcolor="#404040 [2429]" stroked="f">
                  <v:shadow on="t" color="black" opacity="22937f" origin=",.5" offset="0,.63889mm"/>
                  <v:textbox>
                    <w:txbxContent>
                      <w:p w14:paraId="49BCEAC6" w14:textId="77777777" w:rsidR="00FE60FC" w:rsidRPr="00FE60FC" w:rsidRDefault="00FE60FC" w:rsidP="00CB7B86">
                        <w:pPr>
                          <w:spacing w:before="67"/>
                          <w:jc w:val="center"/>
                          <w:rPr>
                            <w:szCs w:val="20"/>
                            <w:rPrChange w:id="521" w:author="Stefan Willmeroth" w:date="2020-12-17T09:40:00Z">
                              <w:rPr>
                                <w:sz w:val="24"/>
                              </w:rPr>
                            </w:rPrChange>
                          </w:rPr>
                        </w:pPr>
                        <w:r w:rsidRPr="00FE60FC">
                          <w:rPr>
                            <w:rFonts w:ascii="Calibri" w:hAnsi="Calibri" w:cs="Calibri"/>
                            <w:b/>
                            <w:bCs/>
                            <w:color w:val="FFFFFF" w:themeColor="background1"/>
                            <w:kern w:val="24"/>
                            <w:szCs w:val="20"/>
                            <w:lang w:val="en-GB"/>
                            <w:rPrChange w:id="522" w:author="Stefan Willmeroth" w:date="2020-12-17T09:40:00Z">
                              <w:rPr>
                                <w:rFonts w:ascii="Calibri" w:hAnsi="Calibri" w:cs="Calibri"/>
                                <w:b/>
                                <w:bCs/>
                                <w:color w:val="FFFFFF" w:themeColor="background1"/>
                                <w:kern w:val="24"/>
                                <w:sz w:val="28"/>
                                <w:szCs w:val="28"/>
                                <w:lang w:val="en-GB"/>
                              </w:rPr>
                            </w:rPrChange>
                          </w:rPr>
                          <w:t>Trusted Party 1</w:t>
                        </w:r>
                        <w:r w:rsidRPr="00FE60FC">
                          <w:rPr>
                            <w:rFonts w:ascii="Calibri" w:hAnsi="Calibri" w:cs="Calibri"/>
                            <w:b/>
                            <w:bCs/>
                            <w:color w:val="FFFFFF" w:themeColor="background1"/>
                            <w:kern w:val="24"/>
                            <w:szCs w:val="20"/>
                            <w:lang w:val="en-GB"/>
                            <w:rPrChange w:id="523" w:author="Stefan Willmeroth" w:date="2020-12-17T09:40:00Z">
                              <w:rPr>
                                <w:rFonts w:ascii="Calibri" w:hAnsi="Calibri" w:cs="Calibri"/>
                                <w:b/>
                                <w:bCs/>
                                <w:color w:val="FFFFFF" w:themeColor="background1"/>
                                <w:kern w:val="24"/>
                                <w:sz w:val="28"/>
                                <w:szCs w:val="28"/>
                                <w:lang w:val="en-GB"/>
                              </w:rPr>
                            </w:rPrChange>
                          </w:rPr>
                          <w:br/>
                          <w:t>Access Provider</w:t>
                        </w:r>
                      </w:p>
                    </w:txbxContent>
                  </v:textbox>
                </v:rect>
                <v:rect id="Rechteck 46" o:spid="_x0000_s1028" style="position:absolute;left:65341;top:39338;width:18542;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" fillcolor="#7f7f7f [1612]" stroked="f">
                  <v:shadow on="t" color="black" opacity="22937f" origin=",.5" offset="0,.63889mm"/>
                  <v:textbox>
                    <w:txbxContent>
                      <w:p w14:paraId="40674019" w14:textId="77777777" w:rsidR="00FE60FC" w:rsidRPr="00FE60FC" w:rsidRDefault="00FE60FC" w:rsidP="00CB7B86">
                        <w:pPr>
                          <w:spacing w:before="67"/>
                          <w:jc w:val="center"/>
                          <w:rPr>
                            <w:szCs w:val="20"/>
                            <w:rPrChange w:id="524" w:author="Stefan Willmeroth" w:date="2020-12-17T09:40:00Z">
                              <w:rPr>
                                <w:sz w:val="24"/>
                              </w:rPr>
                            </w:rPrChange>
                          </w:rPr>
                        </w:pPr>
                        <w:r w:rsidRPr="00FE60FC">
                          <w:rPr>
                            <w:rFonts w:ascii="Calibri" w:hAnsi="Calibri" w:cs="Calibri"/>
                            <w:b/>
                            <w:bCs/>
                            <w:color w:val="FFFFFF" w:themeColor="background1"/>
                            <w:kern w:val="24"/>
                            <w:szCs w:val="20"/>
                            <w:lang w:val="en-GB"/>
                            <w:rPrChange w:id="525" w:author="Stefan Willmeroth" w:date="2020-12-17T09:40:00Z">
                              <w:rPr>
                                <w:rFonts w:ascii="Calibri" w:hAnsi="Calibri" w:cs="Calibri"/>
                                <w:b/>
                                <w:bCs/>
                                <w:color w:val="FFFFFF" w:themeColor="background1"/>
                                <w:kern w:val="24"/>
                                <w:sz w:val="28"/>
                                <w:szCs w:val="28"/>
                                <w:lang w:val="en-GB"/>
                              </w:rPr>
                            </w:rPrChange>
                          </w:rPr>
                          <w:t>Trusted Party 2</w:t>
                        </w:r>
                        <w:r w:rsidRPr="00FE60FC">
                          <w:rPr>
                            <w:rFonts w:ascii="Calibri" w:hAnsi="Calibri" w:cs="Calibri"/>
                            <w:b/>
                            <w:bCs/>
                            <w:color w:val="FFFFFF" w:themeColor="background1"/>
                            <w:kern w:val="24"/>
                            <w:szCs w:val="20"/>
                            <w:lang w:val="en-GB"/>
                            <w:rPrChange w:id="526" w:author="Stefan Willmeroth" w:date="2020-12-17T09:40:00Z">
                              <w:rPr>
                                <w:rFonts w:ascii="Calibri" w:hAnsi="Calibri" w:cs="Calibri"/>
                                <w:b/>
                                <w:bCs/>
                                <w:color w:val="FFFFFF" w:themeColor="background1"/>
                                <w:kern w:val="24"/>
                                <w:sz w:val="28"/>
                                <w:szCs w:val="28"/>
                                <w:lang w:val="en-GB"/>
                              </w:rPr>
                            </w:rPrChange>
                          </w:rPr>
                          <w:br/>
                          <w:t>Content manager</w:t>
                        </w:r>
                      </w:p>
                    </w:txbxContent>
                  </v:textbox>
                </v:rect>
                <v:rect id="Rechteck 51" o:spid="_x0000_s1029" style="position:absolute;left:285;width:21940;height:5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" fillcolor="#d6e3bc [1302]" stroked="f">
                  <v:shadow on="t" color="black" opacity="22937f" origin=",.5" offset="0,.63889mm"/>
                  <v:textbox>
                    <w:txbxContent>
                      <w:p w14:paraId="6FFC3FB8" w14:textId="77777777" w:rsidR="00FE60FC" w:rsidRPr="00FE60FC" w:rsidRDefault="00FE60FC" w:rsidP="00CB7B86">
                        <w:pPr>
                          <w:spacing w:before="67"/>
                          <w:jc w:val="center"/>
                          <w:rPr>
                            <w:szCs w:val="20"/>
                            <w:rPrChange w:id="527" w:author="Stefan Willmeroth" w:date="2020-12-17T09:40:00Z">
                              <w:rPr>
                                <w:sz w:val="24"/>
                              </w:rPr>
                            </w:rPrChange>
                          </w:rPr>
                        </w:pPr>
                        <w:r w:rsidRPr="00FE60FC">
                          <w:rPr>
                            <w:rFonts w:ascii="Calibri" w:hAnsi="Calibri" w:cs="Calibri"/>
                            <w:b/>
                            <w:bCs/>
                            <w:color w:val="000000" w:themeColor="text1"/>
                            <w:kern w:val="24"/>
                            <w:szCs w:val="20"/>
                            <w:lang w:val="en-GB"/>
                            <w:rPrChange w:id="528" w:author="Stefan Willmeroth" w:date="2020-12-17T09:40:00Z">
                              <w:rPr>
                                <w:rFonts w:ascii="Calibri" w:hAnsi="Calibri" w:cs="Calibri"/>
                                <w:b/>
                                <w:bCs/>
                                <w:color w:val="000000" w:themeColor="text1"/>
                                <w:kern w:val="24"/>
                                <w:sz w:val="28"/>
                                <w:szCs w:val="28"/>
                                <w:lang w:val="en-GB"/>
                              </w:rPr>
                            </w:rPrChange>
                          </w:rPr>
                          <w:t>Authorities</w:t>
                        </w:r>
                      </w:p>
                    </w:txbxContent>
                  </v:textbox>
                </v:rect>
                <v:rect id="Rechteck 52" o:spid="_x0000_s1030" style="position:absolute;left:285;top:7810;width:21749;height:5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" fillcolor="#d6e3bc [1302]" stroked="f">
                  <v:shadow on="t" color="black" opacity="22937f" origin=",.5" offset="0,.63889mm"/>
                  <v:textbox>
                    <w:txbxContent>
                      <w:p w14:paraId="227CF22B" w14:textId="77777777" w:rsidR="00FE60FC" w:rsidRPr="00FE60FC" w:rsidRDefault="00FE60FC" w:rsidP="00CB7B86">
                        <w:pPr>
                          <w:spacing w:before="67"/>
                          <w:jc w:val="center"/>
                          <w:rPr>
                            <w:szCs w:val="20"/>
                            <w:rPrChange w:id="529" w:author="Stefan Willmeroth" w:date="2020-12-17T09:40:00Z">
                              <w:rPr>
                                <w:sz w:val="24"/>
                              </w:rPr>
                            </w:rPrChange>
                          </w:rPr>
                        </w:pPr>
                        <w:r w:rsidRPr="00FE60FC">
                          <w:rPr>
                            <w:rFonts w:ascii="Calibri" w:hAnsi="Calibri" w:cs="Calibri"/>
                            <w:b/>
                            <w:bCs/>
                            <w:color w:val="000000" w:themeColor="text1"/>
                            <w:kern w:val="24"/>
                            <w:szCs w:val="20"/>
                            <w:lang w:val="en-GB"/>
                            <w:rPrChange w:id="530" w:author="Stefan Willmeroth" w:date="2020-12-17T09:40:00Z">
                              <w:rPr>
                                <w:rFonts w:ascii="Calibri" w:hAnsi="Calibri" w:cs="Calibri"/>
                                <w:b/>
                                <w:bCs/>
                                <w:color w:val="000000" w:themeColor="text1"/>
                                <w:kern w:val="24"/>
                                <w:sz w:val="28"/>
                                <w:szCs w:val="28"/>
                                <w:lang w:val="en-GB"/>
                              </w:rPr>
                            </w:rPrChange>
                          </w:rPr>
                          <w:t>Emergency responder</w:t>
                        </w:r>
                      </w:p>
                    </w:txbxContent>
                  </v:textbox>
                </v:rect>
                <v:rect id="Rechteck 45" o:spid="_x0000_s1031" style="position:absolute;left:26670;top:5715;width:32400;height:3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" fillcolor="#404040 [2429]" stroked="f">
                  <v:shadow on="t" color="black" opacity="22937f" origin=",.5" offset="0,.63889mm"/>
                  <v:textbox>
                    <w:txbxContent>
                      <w:p w14:paraId="25922D7D" w14:textId="77777777" w:rsidR="00FE60FC" w:rsidRPr="00FE60FC" w:rsidRDefault="00FE60FC" w:rsidP="00CB7B86">
                        <w:pPr>
                          <w:spacing w:before="67"/>
                          <w:jc w:val="center"/>
                          <w:rPr>
                            <w:ins w:id="531" w:author="Jean-Philippe MECHIN" w:date="2020-12-16T16:10:00Z"/>
                            <w:rFonts w:ascii="Calibri" w:hAnsi="Calibri" w:cs="Calibri"/>
                            <w:b/>
                            <w:bCs/>
                            <w:color w:val="FFFFFF" w:themeColor="background1"/>
                            <w:kern w:val="24"/>
                            <w:szCs w:val="20"/>
                            <w:lang w:val="en-GB"/>
                            <w:rPrChange w:id="532" w:author="Stefan Willmeroth" w:date="2020-12-17T09:40:00Z">
                              <w:rPr>
                                <w:ins w:id="533" w:author="Jean-Philippe MECHIN" w:date="2020-12-16T16:10:00Z"/>
                                <w:rFonts w:ascii="Calibri" w:hAnsi="Calibri" w:cs="Calibri"/>
                                <w:b/>
                                <w:bCs/>
                                <w:color w:val="FFFFFF" w:themeColor="background1"/>
                                <w:kern w:val="24"/>
                                <w:sz w:val="28"/>
                                <w:szCs w:val="28"/>
                                <w:lang w:val="en-GB"/>
                              </w:rPr>
                            </w:rPrChange>
                          </w:rPr>
                        </w:pPr>
                        <w:r w:rsidRPr="00FE60FC">
                          <w:rPr>
                            <w:rFonts w:ascii="Calibri" w:hAnsi="Calibri" w:cs="Calibri"/>
                            <w:b/>
                            <w:bCs/>
                            <w:color w:val="FFFFFF" w:themeColor="background1"/>
                            <w:kern w:val="24"/>
                            <w:szCs w:val="20"/>
                            <w:lang w:val="en-GB"/>
                            <w:rPrChange w:id="534" w:author="Stefan Willmeroth" w:date="2020-12-17T09:40:00Z">
                              <w:rPr>
                                <w:rFonts w:ascii="Calibri" w:hAnsi="Calibri" w:cs="Calibri"/>
                                <w:b/>
                                <w:bCs/>
                                <w:color w:val="FFFFFF" w:themeColor="background1"/>
                                <w:kern w:val="24"/>
                                <w:sz w:val="28"/>
                                <w:szCs w:val="28"/>
                                <w:lang w:val="en-GB"/>
                              </w:rPr>
                            </w:rPrChange>
                          </w:rPr>
                          <w:t>Trusted Party 1</w:t>
                        </w:r>
                      </w:p>
                      <w:p w14:paraId="29B15EF8" w14:textId="241E2EC8" w:rsidR="00FE60FC" w:rsidRPr="00FE60FC" w:rsidRDefault="00FE60FC" w:rsidP="00CB7B86">
                        <w:pPr>
                          <w:spacing w:before="67"/>
                          <w:jc w:val="center"/>
                          <w:rPr>
                            <w:ins w:id="535" w:author="Jean-Philippe MECHIN" w:date="2020-12-16T16:17:00Z"/>
                            <w:rFonts w:ascii="Calibri" w:hAnsi="Calibri" w:cs="Calibri"/>
                            <w:b/>
                            <w:bCs/>
                            <w:color w:val="FFFFFF" w:themeColor="background1"/>
                            <w:kern w:val="24"/>
                            <w:szCs w:val="20"/>
                            <w:lang w:val="en-GB"/>
                            <w:rPrChange w:id="536" w:author="Stefan Willmeroth" w:date="2020-12-17T09:40:00Z">
                              <w:rPr>
                                <w:ins w:id="537" w:author="Jean-Philippe MECHIN" w:date="2020-12-16T16:17:00Z"/>
                                <w:rFonts w:ascii="Calibri" w:hAnsi="Calibri" w:cs="Calibri"/>
                                <w:b/>
                                <w:bCs/>
                                <w:color w:val="FFFFFF" w:themeColor="background1"/>
                                <w:kern w:val="24"/>
                                <w:sz w:val="28"/>
                                <w:szCs w:val="28"/>
                                <w:lang w:val="en-GB"/>
                              </w:rPr>
                            </w:rPrChange>
                          </w:rPr>
                        </w:pPr>
                        <w:del w:id="538" w:author="Jean-Philippe MECHIN" w:date="2020-12-16T16:17:00Z">
                          <w:r w:rsidRPr="00FE60FC" w:rsidDel="00CB7B86">
                            <w:rPr>
                              <w:rFonts w:ascii="Calibri" w:hAnsi="Calibri" w:cs="Calibri"/>
                              <w:b/>
                              <w:bCs/>
                              <w:color w:val="FFFFFF" w:themeColor="background1"/>
                              <w:kern w:val="24"/>
                              <w:szCs w:val="20"/>
                              <w:lang w:val="en-GB"/>
                              <w:rPrChange w:id="539" w:author="Stefan Willmeroth" w:date="2020-12-17T09:40:00Z">
                                <w:rPr>
                                  <w:rFonts w:ascii="Calibri" w:hAnsi="Calibri" w:cs="Calibri"/>
                                  <w:b/>
                                  <w:bCs/>
                                  <w:color w:val="FFFFFF" w:themeColor="background1"/>
                                  <w:kern w:val="24"/>
                                  <w:sz w:val="28"/>
                                  <w:szCs w:val="28"/>
                                  <w:lang w:val="en-GB"/>
                                </w:rPr>
                              </w:rPrChange>
                            </w:rPr>
                            <w:br/>
                          </w:r>
                        </w:del>
                        <w:ins w:id="540" w:author="Jean-Philippe MECHIN" w:date="2020-12-16T16:17:00Z">
                          <w:r w:rsidRPr="00FE60FC">
                            <w:rPr>
                              <w:rFonts w:ascii="Calibri" w:hAnsi="Calibri" w:cs="Calibri"/>
                              <w:b/>
                              <w:bCs/>
                              <w:color w:val="FFFFFF" w:themeColor="background1"/>
                              <w:kern w:val="24"/>
                              <w:szCs w:val="20"/>
                              <w:lang w:val="en-GB"/>
                              <w:rPrChange w:id="541" w:author="Stefan Willmeroth" w:date="2020-12-17T09:40:00Z">
                                <w:rPr>
                                  <w:rFonts w:ascii="Calibri" w:hAnsi="Calibri" w:cs="Calibri"/>
                                  <w:b/>
                                  <w:bCs/>
                                  <w:color w:val="FFFFFF" w:themeColor="background1"/>
                                  <w:kern w:val="24"/>
                                  <w:sz w:val="28"/>
                                  <w:szCs w:val="28"/>
                                  <w:lang w:val="en-GB"/>
                                </w:rPr>
                              </w:rPrChange>
                            </w:rPr>
                            <w:t>Access Provider</w:t>
                          </w:r>
                        </w:ins>
                        <w:del w:id="542" w:author="Jean-Philippe MECHIN" w:date="2020-12-16T16:11:00Z">
                          <w:r w:rsidRPr="00FE60FC" w:rsidDel="00CB7B86">
                            <w:rPr>
                              <w:rFonts w:ascii="Calibri" w:hAnsi="Calibri" w:cs="Calibri"/>
                              <w:b/>
                              <w:bCs/>
                              <w:color w:val="FFFFFF" w:themeColor="background1"/>
                              <w:kern w:val="24"/>
                              <w:szCs w:val="20"/>
                              <w:lang w:val="en-GB"/>
                              <w:rPrChange w:id="543" w:author="Stefan Willmeroth" w:date="2020-12-17T09:40:00Z">
                                <w:rPr>
                                  <w:rFonts w:ascii="Calibri" w:hAnsi="Calibri" w:cs="Calibri"/>
                                  <w:b/>
                                  <w:bCs/>
                                  <w:color w:val="FFFFFF" w:themeColor="background1"/>
                                  <w:kern w:val="24"/>
                                  <w:sz w:val="28"/>
                                  <w:szCs w:val="28"/>
                                  <w:lang w:val="en-GB"/>
                                </w:rPr>
                              </w:rPrChange>
                            </w:rPr>
                            <w:delText>Access Provider</w:delText>
                          </w:r>
                        </w:del>
                      </w:p>
                      <w:p w14:paraId="34F58187" w14:textId="4976EDD6" w:rsidR="00FE60FC" w:rsidRPr="00FE60FC" w:rsidRDefault="00FE60FC" w:rsidP="00CB7B86">
                        <w:pPr>
                          <w:spacing w:before="67"/>
                          <w:jc w:val="center"/>
                          <w:rPr>
                            <w:ins w:id="544" w:author="Jean-Philippe MECHIN" w:date="2020-12-16T16:17:00Z"/>
                            <w:rFonts w:ascii="Calibri" w:hAnsi="Calibri" w:cs="Calibri"/>
                            <w:b/>
                            <w:bCs/>
                            <w:color w:val="FFFFFF" w:themeColor="background1"/>
                            <w:kern w:val="24"/>
                            <w:szCs w:val="20"/>
                            <w:lang w:val="en-GB"/>
                            <w:rPrChange w:id="545" w:author="Stefan Willmeroth" w:date="2020-12-17T09:40:00Z">
                              <w:rPr>
                                <w:ins w:id="546" w:author="Jean-Philippe MECHIN" w:date="2020-12-16T16:17:00Z"/>
                                <w:rFonts w:ascii="Calibri" w:hAnsi="Calibri" w:cs="Calibri"/>
                                <w:b/>
                                <w:bCs/>
                                <w:color w:val="FFFFFF" w:themeColor="background1"/>
                                <w:kern w:val="24"/>
                                <w:sz w:val="28"/>
                                <w:szCs w:val="28"/>
                                <w:lang w:val="en-GB"/>
                              </w:rPr>
                            </w:rPrChange>
                          </w:rPr>
                        </w:pPr>
                      </w:p>
                      <w:p w14:paraId="728F03C1" w14:textId="738FFB38" w:rsidR="00FE60FC" w:rsidRPr="00FE60FC" w:rsidRDefault="00FE60FC" w:rsidP="00CB7B86">
                        <w:pPr>
                          <w:spacing w:before="67"/>
                          <w:jc w:val="center"/>
                          <w:rPr>
                            <w:ins w:id="547" w:author="Jean-Philippe MECHIN" w:date="2020-12-16T16:17:00Z"/>
                            <w:rFonts w:ascii="Calibri" w:hAnsi="Calibri" w:cs="Calibri"/>
                            <w:b/>
                            <w:bCs/>
                            <w:color w:val="FFFFFF" w:themeColor="background1"/>
                            <w:kern w:val="24"/>
                            <w:szCs w:val="20"/>
                            <w:lang w:val="en-GB"/>
                            <w:rPrChange w:id="548" w:author="Stefan Willmeroth" w:date="2020-12-17T09:40:00Z">
                              <w:rPr>
                                <w:ins w:id="549" w:author="Jean-Philippe MECHIN" w:date="2020-12-16T16:17:00Z"/>
                                <w:rFonts w:ascii="Calibri" w:hAnsi="Calibri" w:cs="Calibri"/>
                                <w:b/>
                                <w:bCs/>
                                <w:color w:val="FFFFFF" w:themeColor="background1"/>
                                <w:kern w:val="24"/>
                                <w:sz w:val="28"/>
                                <w:szCs w:val="28"/>
                                <w:lang w:val="en-GB"/>
                              </w:rPr>
                            </w:rPrChange>
                          </w:rPr>
                        </w:pPr>
                      </w:p>
                      <w:p w14:paraId="75A59A23" w14:textId="6D172839" w:rsidR="00FE60FC" w:rsidRPr="00FE60FC" w:rsidRDefault="00FE60FC" w:rsidP="00CB7B86">
                        <w:pPr>
                          <w:spacing w:before="67"/>
                          <w:jc w:val="center"/>
                          <w:rPr>
                            <w:ins w:id="550" w:author="Jean-Philippe MECHIN" w:date="2020-12-16T16:17:00Z"/>
                            <w:rFonts w:ascii="Calibri" w:hAnsi="Calibri" w:cs="Calibri"/>
                            <w:b/>
                            <w:bCs/>
                            <w:color w:val="FFFFFF" w:themeColor="background1"/>
                            <w:kern w:val="24"/>
                            <w:szCs w:val="20"/>
                            <w:lang w:val="en-GB"/>
                            <w:rPrChange w:id="551" w:author="Stefan Willmeroth" w:date="2020-12-17T09:40:00Z">
                              <w:rPr>
                                <w:ins w:id="552" w:author="Jean-Philippe MECHIN" w:date="2020-12-16T16:17:00Z"/>
                                <w:rFonts w:ascii="Calibri" w:hAnsi="Calibri" w:cs="Calibri"/>
                                <w:b/>
                                <w:bCs/>
                                <w:color w:val="FFFFFF" w:themeColor="background1"/>
                                <w:kern w:val="24"/>
                                <w:sz w:val="28"/>
                                <w:szCs w:val="28"/>
                                <w:lang w:val="en-GB"/>
                              </w:rPr>
                            </w:rPrChange>
                          </w:rPr>
                        </w:pPr>
                      </w:p>
                      <w:p w14:paraId="2C6F081F" w14:textId="77777777" w:rsidR="00FE60FC" w:rsidRPr="00FE60FC" w:rsidRDefault="00FE60FC" w:rsidP="00CB7B86">
                        <w:pPr>
                          <w:spacing w:before="67"/>
                          <w:jc w:val="center"/>
                          <w:rPr>
                            <w:szCs w:val="20"/>
                            <w:rPrChange w:id="553" w:author="Stefan Willmeroth" w:date="2020-12-17T09:40:00Z">
                              <w:rPr>
                                <w:sz w:val="24"/>
                              </w:rPr>
                            </w:rPrChange>
                          </w:rPr>
                        </w:pPr>
                      </w:p>
                    </w:txbxContent>
                  </v:textbox>
                </v:rect>
                <v:rect id="Rechteck 46" o:spid="_x0000_s1032" style="position:absolute;top:16287;width:21605;height:21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" fillcolor="#652523 [1637]" strokecolor="#bc4542 [3045]">
                  <v:fill color2="#ba4442 [3013]" rotate="t" angle="180" colors="0 #9b2d2a;52429f #cb3d3a;1 #ce3b37" focus="100%" type="gradient">
                    <o:fill v:ext="view" type="gradientUnscaled"/>
                  </v:fill>
                  <v:shadow on="t" color="black" opacity="22937f" origin=",.5" offset="0,.63889mm"/>
                  <v:textbox>
                    <w:txbxContent>
                      <w:p w14:paraId="398AA697" w14:textId="77777777" w:rsidR="00FE60FC" w:rsidRPr="00FE60FC" w:rsidRDefault="00FE60FC" w:rsidP="00CB7B86">
                        <w:pPr>
                          <w:spacing w:before="67"/>
                          <w:jc w:val="center"/>
                          <w:rPr>
                            <w:szCs w:val="20"/>
                            <w:rPrChange w:id="554" w:author="Stefan Willmeroth" w:date="2020-12-17T09:40:00Z">
                              <w:rPr>
                                <w:sz w:val="24"/>
                              </w:rPr>
                            </w:rPrChange>
                          </w:rPr>
                        </w:pPr>
                        <w:r w:rsidRPr="00FE60FC">
                          <w:rPr>
                            <w:rFonts w:ascii="Calibri" w:hAnsi="Calibri" w:cs="Calibri"/>
                            <w:b/>
                            <w:bCs/>
                            <w:color w:val="FFFFFF" w:themeColor="background1"/>
                            <w:kern w:val="24"/>
                            <w:szCs w:val="20"/>
                            <w:lang w:val="en-GB"/>
                            <w:rPrChange w:id="555" w:author="Stefan Willmeroth" w:date="2020-12-17T09:40:00Z">
                              <w:rPr>
                                <w:rFonts w:ascii="Calibri" w:hAnsi="Calibri" w:cs="Calibri"/>
                                <w:b/>
                                <w:bCs/>
                                <w:color w:val="FFFFFF" w:themeColor="background1"/>
                                <w:kern w:val="24"/>
                                <w:sz w:val="28"/>
                                <w:szCs w:val="28"/>
                                <w:lang w:val="en-GB"/>
                              </w:rPr>
                            </w:rPrChange>
                          </w:rPr>
                          <w:t>Trusted Party 2</w:t>
                        </w:r>
                        <w:r w:rsidRPr="00FE60FC">
                          <w:rPr>
                            <w:rFonts w:ascii="Calibri" w:hAnsi="Calibri" w:cs="Calibri"/>
                            <w:b/>
                            <w:bCs/>
                            <w:color w:val="FFFFFF" w:themeColor="background1"/>
                            <w:kern w:val="24"/>
                            <w:szCs w:val="20"/>
                            <w:lang w:val="en-GB"/>
                            <w:rPrChange w:id="556" w:author="Stefan Willmeroth" w:date="2020-12-17T09:40:00Z">
                              <w:rPr>
                                <w:rFonts w:ascii="Calibri" w:hAnsi="Calibri" w:cs="Calibri"/>
                                <w:b/>
                                <w:bCs/>
                                <w:color w:val="FFFFFF" w:themeColor="background1"/>
                                <w:kern w:val="24"/>
                                <w:sz w:val="28"/>
                                <w:szCs w:val="28"/>
                                <w:lang w:val="en-GB"/>
                              </w:rPr>
                            </w:rPrChange>
                          </w:rPr>
                          <w:br/>
                          <w:t>Content manager</w:t>
                        </w:r>
                      </w:p>
                    </w:txbxContent>
                  </v:textbox>
                </v:rect>
                <v:rect id="Rechteck 51" o:spid="_x0000_s1033" style="position:absolute;left:65341;top:762;width:18590;height:8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" fillcolor="#76923c [2406]" stroked="f">
                  <v:shadow on="t" color="black" opacity="22937f" origin=",.5" offset="0,.63889mm"/>
                  <v:textbox>
                    <w:txbxContent>
                      <w:p w14:paraId="20ECF6B1" w14:textId="77777777" w:rsidR="00FE60FC" w:rsidRPr="00FE60FC" w:rsidRDefault="00FE60FC" w:rsidP="00CB7B86">
                        <w:pPr>
                          <w:spacing w:before="67"/>
                          <w:jc w:val="center"/>
                          <w:rPr>
                            <w:szCs w:val="20"/>
                            <w:rPrChange w:id="557" w:author="Stefan Willmeroth" w:date="2020-12-17T09:40:00Z">
                              <w:rPr>
                                <w:sz w:val="24"/>
                              </w:rPr>
                            </w:rPrChange>
                          </w:rPr>
                        </w:pPr>
                        <w:r w:rsidRPr="00FE60FC">
                          <w:rPr>
                            <w:rFonts w:ascii="Calibri" w:hAnsi="Calibri" w:cs="Calibri"/>
                            <w:b/>
                            <w:bCs/>
                            <w:color w:val="FFFFFF" w:themeColor="background1"/>
                            <w:kern w:val="24"/>
                            <w:szCs w:val="20"/>
                            <w:lang w:val="en-GB"/>
                            <w:rPrChange w:id="558" w:author="Stefan Willmeroth" w:date="2020-12-17T09:40:00Z">
                              <w:rPr>
                                <w:rFonts w:ascii="Calibri" w:hAnsi="Calibri" w:cs="Calibri"/>
                                <w:b/>
                                <w:bCs/>
                                <w:color w:val="FFFFFF" w:themeColor="background1"/>
                                <w:kern w:val="24"/>
                                <w:sz w:val="28"/>
                                <w:szCs w:val="28"/>
                                <w:lang w:val="en-GB"/>
                              </w:rPr>
                            </w:rPrChange>
                          </w:rPr>
                          <w:t>Public Body (Authority, Emergency …)</w:t>
                        </w:r>
                      </w:p>
                    </w:txbxContent>
                  </v:textbox>
                </v:rect>
                <v:shape id="Gewinkelte Verbindung 25" o:spid="_x0000_s1034" type="#_x0000_t32" style="position:absolute;left:21621;top:26860;width:8198;height:4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" strokeweight="5pt">
                  <v:stroke endarrow="block"/>
                </v:shape>
                <v:rect id="Rectangle 55" o:spid="_x0000_s1035" style="position:absolute;left:30384;top:7143;width:25527;height:7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" fillcolor="#d8d8d8 [2732]">
                  <v:stroke joinstyle="round"/>
                  <v:textbox>
                    <w:txbxContent>
                      <w:p w14:paraId="4170F8E3" w14:textId="0D33C64F" w:rsidR="00FE60FC" w:rsidRPr="00FE60FC" w:rsidRDefault="00FE60FC" w:rsidP="00CB7B86">
                        <w:pPr>
                          <w:jc w:val="center"/>
                          <w:rPr>
                            <w:ins w:id="559" w:author="Jean-Philippe MECHIN" w:date="2020-12-16T16:09:00Z"/>
                            <w:rFonts w:ascii="Calibri" w:hAnsi="Calibri" w:cs="Calibri"/>
                            <w:b/>
                            <w:bCs/>
                            <w:color w:val="000000" w:themeColor="text1"/>
                            <w:kern w:val="24"/>
                            <w:szCs w:val="20"/>
                            <w:lang w:val="en-GB"/>
                            <w:rPrChange w:id="560" w:author="Stefan Willmeroth" w:date="2020-12-17T09:40:00Z">
                              <w:rPr>
                                <w:ins w:id="561" w:author="Jean-Philippe MECHIN" w:date="2020-12-16T16:09:00Z"/>
                                <w:rFonts w:ascii="Calibri" w:hAnsi="Calibri" w:cs="Calibri"/>
                                <w:b/>
                                <w:bCs/>
                                <w:color w:val="000000" w:themeColor="text1"/>
                                <w:kern w:val="24"/>
                                <w:sz w:val="28"/>
                                <w:szCs w:val="28"/>
                                <w:lang w:val="en-GB"/>
                              </w:rPr>
                            </w:rPrChange>
                          </w:rPr>
                        </w:pPr>
                        <w:ins w:id="562" w:author="Jean-Philippe MECHIN" w:date="2020-12-16T16:19:00Z">
                          <w:r w:rsidRPr="00FE60FC">
                            <w:rPr>
                              <w:rFonts w:ascii="Calibri" w:hAnsi="Calibri" w:cs="Calibri"/>
                              <w:b/>
                              <w:bCs/>
                              <w:color w:val="000000" w:themeColor="text1"/>
                              <w:kern w:val="24"/>
                              <w:szCs w:val="20"/>
                              <w:lang w:val="en-GB"/>
                              <w:rPrChange w:id="563" w:author="Stefan Willmeroth" w:date="2020-12-17T09:40:00Z">
                                <w:rPr>
                                  <w:rFonts w:ascii="Calibri" w:hAnsi="Calibri" w:cs="Calibri"/>
                                  <w:b/>
                                  <w:bCs/>
                                  <w:color w:val="000000" w:themeColor="text1"/>
                                  <w:kern w:val="24"/>
                                  <w:sz w:val="28"/>
                                  <w:szCs w:val="28"/>
                                  <w:lang w:val="en-GB"/>
                                </w:rPr>
                              </w:rPrChange>
                            </w:rPr>
                            <w:t xml:space="preserve">TP1 </w:t>
                          </w:r>
                        </w:ins>
                        <w:ins w:id="564" w:author="Jean-Philippe MECHIN" w:date="2020-12-16T16:25:00Z">
                          <w:r w:rsidRPr="00FE60FC">
                            <w:rPr>
                              <w:rFonts w:ascii="Calibri" w:hAnsi="Calibri" w:cs="Calibri"/>
                              <w:b/>
                              <w:bCs/>
                              <w:color w:val="000000" w:themeColor="text1"/>
                              <w:kern w:val="24"/>
                              <w:szCs w:val="20"/>
                              <w:lang w:val="en-GB"/>
                              <w:rPrChange w:id="565" w:author="Stefan Willmeroth" w:date="2020-12-17T09:40:00Z">
                                <w:rPr>
                                  <w:rFonts w:ascii="Calibri" w:hAnsi="Calibri" w:cs="Calibri"/>
                                  <w:b/>
                                  <w:bCs/>
                                  <w:color w:val="000000" w:themeColor="text1"/>
                                  <w:kern w:val="24"/>
                                  <w:sz w:val="28"/>
                                  <w:szCs w:val="28"/>
                                  <w:lang w:val="en-GB"/>
                                </w:rPr>
                              </w:rPrChange>
                            </w:rPr>
                            <w:t xml:space="preserve">Authority </w:t>
                          </w:r>
                        </w:ins>
                        <w:r w:rsidRPr="00FE60FC">
                          <w:rPr>
                            <w:rFonts w:ascii="Calibri" w:hAnsi="Calibri" w:cs="Calibri"/>
                            <w:b/>
                            <w:bCs/>
                            <w:color w:val="000000" w:themeColor="text1"/>
                            <w:kern w:val="24"/>
                            <w:szCs w:val="20"/>
                            <w:lang w:val="en-GB"/>
                            <w:rPrChange w:id="566" w:author="Stefan Willmeroth" w:date="2020-12-17T09:40:00Z">
                              <w:rPr>
                                <w:rFonts w:ascii="Calibri" w:hAnsi="Calibri" w:cs="Calibri"/>
                                <w:b/>
                                <w:bCs/>
                                <w:color w:val="000000" w:themeColor="text1"/>
                                <w:kern w:val="24"/>
                                <w:sz w:val="28"/>
                                <w:szCs w:val="28"/>
                                <w:lang w:val="en-GB"/>
                              </w:rPr>
                            </w:rPrChange>
                          </w:rPr>
                          <w:t>DG Webservices for Public body</w:t>
                        </w:r>
                      </w:p>
                      <w:p w14:paraId="207D1F9D" w14:textId="19B7501A" w:rsidR="00FE60FC" w:rsidRPr="00FE60FC" w:rsidRDefault="00FE60FC" w:rsidP="00CB7B86">
                        <w:pPr>
                          <w:jc w:val="center"/>
                          <w:rPr>
                            <w:szCs w:val="20"/>
                            <w:rPrChange w:id="567" w:author="Stefan Willmeroth" w:date="2020-12-17T09:40:00Z">
                              <w:rPr>
                                <w:sz w:val="24"/>
                              </w:rPr>
                            </w:rPrChange>
                          </w:rPr>
                        </w:pPr>
                        <w:ins w:id="568" w:author="Jean-Philippe MECHIN" w:date="2020-12-16T16:19:00Z">
                          <w:r w:rsidRPr="00FE60FC">
                            <w:rPr>
                              <w:rFonts w:ascii="Calibri" w:hAnsi="Calibri" w:cs="Calibri"/>
                              <w:b/>
                              <w:bCs/>
                              <w:color w:val="000000" w:themeColor="text1"/>
                              <w:kern w:val="24"/>
                              <w:szCs w:val="20"/>
                              <w:lang w:val="en-GB"/>
                              <w:rPrChange w:id="569" w:author="Stefan Willmeroth" w:date="2020-12-17T09:40:00Z">
                                <w:rPr>
                                  <w:rFonts w:ascii="Calibri" w:hAnsi="Calibri" w:cs="Calibri"/>
                                  <w:b/>
                                  <w:bCs/>
                                  <w:color w:val="000000" w:themeColor="text1"/>
                                  <w:kern w:val="24"/>
                                  <w:sz w:val="28"/>
                                  <w:szCs w:val="28"/>
                                  <w:lang w:val="en-GB"/>
                                </w:rPr>
                              </w:rPrChange>
                            </w:rPr>
                            <w:t>t</w:t>
                          </w:r>
                        </w:ins>
                        <w:ins w:id="570" w:author="Jean-Philippe MECHIN" w:date="2020-12-16T16:10:00Z">
                          <w:r w:rsidRPr="00FE60FC">
                            <w:rPr>
                              <w:rFonts w:ascii="Calibri" w:hAnsi="Calibri" w:cs="Calibri"/>
                              <w:b/>
                              <w:bCs/>
                              <w:color w:val="000000" w:themeColor="text1"/>
                              <w:kern w:val="24"/>
                              <w:szCs w:val="20"/>
                              <w:lang w:val="en-GB"/>
                              <w:rPrChange w:id="571" w:author="Stefan Willmeroth" w:date="2020-12-17T09:40:00Z">
                                <w:rPr>
                                  <w:rFonts w:ascii="Calibri" w:hAnsi="Calibri" w:cs="Calibri"/>
                                  <w:b/>
                                  <w:bCs/>
                                  <w:color w:val="000000" w:themeColor="text1"/>
                                  <w:kern w:val="24"/>
                                  <w:sz w:val="28"/>
                                  <w:szCs w:val="28"/>
                                  <w:lang w:val="en-GB"/>
                                </w:rPr>
                              </w:rPrChange>
                            </w:rPr>
                            <w:t>p1-external.wsdl</w:t>
                          </w:r>
                        </w:ins>
                      </w:p>
                    </w:txbxContent>
                  </v:textbox>
                </v:rect>
                <v:rect id="Rectangle 56" o:spid="_x0000_s1036" style="position:absolute;left:30099;top:20193;width:26193;height:5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" fillcolor="#d8d8d8 [2732]">
                  <v:stroke joinstyle="round"/>
                  <v:textbox>
                    <w:txbxContent>
                      <w:p w14:paraId="5E0B1979" w14:textId="526D3555" w:rsidR="00FE60FC" w:rsidRPr="00FE60FC" w:rsidRDefault="00FE60FC" w:rsidP="00CB7B86">
                        <w:pPr>
                          <w:jc w:val="center"/>
                          <w:rPr>
                            <w:ins w:id="572" w:author="Jean-Philippe MECHIN" w:date="2020-12-16T16:10:00Z"/>
                            <w:rFonts w:ascii="Calibri" w:hAnsi="Calibri" w:cs="Calibri"/>
                            <w:b/>
                            <w:bCs/>
                            <w:color w:val="000000" w:themeColor="text1"/>
                            <w:kern w:val="24"/>
                            <w:szCs w:val="20"/>
                            <w:lang w:val="en-GB"/>
                            <w:rPrChange w:id="573" w:author="Stefan Willmeroth" w:date="2020-12-17T09:40:00Z">
                              <w:rPr>
                                <w:ins w:id="574" w:author="Jean-Philippe MECHIN" w:date="2020-12-16T16:10:00Z"/>
                                <w:rFonts w:ascii="Calibri" w:hAnsi="Calibri" w:cs="Calibri"/>
                                <w:b/>
                                <w:bCs/>
                                <w:color w:val="000000" w:themeColor="text1"/>
                                <w:kern w:val="24"/>
                                <w:sz w:val="28"/>
                                <w:szCs w:val="28"/>
                                <w:lang w:val="en-GB"/>
                              </w:rPr>
                            </w:rPrChange>
                          </w:rPr>
                        </w:pPr>
                        <w:ins w:id="575" w:author="Jean-Philippe MECHIN" w:date="2020-12-16T16:19:00Z">
                          <w:r w:rsidRPr="00FE60FC">
                            <w:rPr>
                              <w:rFonts w:ascii="Calibri" w:hAnsi="Calibri" w:cs="Calibri"/>
                              <w:b/>
                              <w:bCs/>
                              <w:color w:val="000000" w:themeColor="text1"/>
                              <w:kern w:val="24"/>
                              <w:szCs w:val="20"/>
                              <w:lang w:val="en-GB"/>
                              <w:rPrChange w:id="576" w:author="Stefan Willmeroth" w:date="2020-12-17T09:40:00Z">
                                <w:rPr>
                                  <w:rFonts w:ascii="Calibri" w:hAnsi="Calibri" w:cs="Calibri"/>
                                  <w:b/>
                                  <w:bCs/>
                                  <w:color w:val="000000" w:themeColor="text1"/>
                                  <w:kern w:val="24"/>
                                  <w:sz w:val="28"/>
                                  <w:szCs w:val="28"/>
                                  <w:lang w:val="en-GB"/>
                                </w:rPr>
                              </w:rPrChange>
                            </w:rPr>
                            <w:t xml:space="preserve">TP1 </w:t>
                          </w:r>
                        </w:ins>
                        <w:del w:id="577" w:author="Jean-Philippe MECHIN" w:date="2020-12-16T16:17:00Z">
                          <w:r w:rsidRPr="00FE60FC" w:rsidDel="00CB7B86">
                            <w:rPr>
                              <w:rFonts w:ascii="Calibri" w:hAnsi="Calibri" w:cs="Calibri"/>
                              <w:b/>
                              <w:bCs/>
                              <w:color w:val="000000" w:themeColor="text1"/>
                              <w:kern w:val="24"/>
                              <w:szCs w:val="20"/>
                              <w:lang w:val="en-GB"/>
                              <w:rPrChange w:id="578" w:author="Stefan Willmeroth" w:date="2020-12-17T09:40:00Z">
                                <w:rPr>
                                  <w:rFonts w:ascii="Calibri" w:hAnsi="Calibri" w:cs="Calibri"/>
                                  <w:b/>
                                  <w:bCs/>
                                  <w:color w:val="000000" w:themeColor="text1"/>
                                  <w:kern w:val="24"/>
                                  <w:sz w:val="28"/>
                                  <w:szCs w:val="28"/>
                                  <w:lang w:val="en-GB"/>
                                </w:rPr>
                              </w:rPrChange>
                            </w:rPr>
                            <w:delText xml:space="preserve">TP1 </w:delText>
                          </w:r>
                        </w:del>
                        <w:r w:rsidRPr="00FE60FC">
                          <w:rPr>
                            <w:rFonts w:ascii="Calibri" w:hAnsi="Calibri" w:cs="Calibri"/>
                            <w:b/>
                            <w:bCs/>
                            <w:color w:val="000000" w:themeColor="text1"/>
                            <w:kern w:val="24"/>
                            <w:szCs w:val="20"/>
                            <w:lang w:val="en-GB"/>
                            <w:rPrChange w:id="579" w:author="Stefan Willmeroth" w:date="2020-12-17T09:40:00Z">
                              <w:rPr>
                                <w:rFonts w:ascii="Calibri" w:hAnsi="Calibri" w:cs="Calibri"/>
                                <w:b/>
                                <w:bCs/>
                                <w:color w:val="000000" w:themeColor="text1"/>
                                <w:kern w:val="24"/>
                                <w:sz w:val="28"/>
                                <w:szCs w:val="28"/>
                                <w:lang w:val="en-GB"/>
                              </w:rPr>
                            </w:rPrChange>
                          </w:rPr>
                          <w:t>DG Webservices for TP1</w:t>
                        </w:r>
                      </w:p>
                      <w:p w14:paraId="17BA3CB6" w14:textId="21C4895E" w:rsidR="00FE60FC" w:rsidRPr="00FE60FC" w:rsidRDefault="00FE60FC" w:rsidP="00CB7B86">
                        <w:pPr>
                          <w:jc w:val="center"/>
                          <w:rPr>
                            <w:szCs w:val="20"/>
                            <w:rPrChange w:id="580" w:author="Stefan Willmeroth" w:date="2020-12-17T09:40:00Z">
                              <w:rPr>
                                <w:sz w:val="24"/>
                              </w:rPr>
                            </w:rPrChange>
                          </w:rPr>
                        </w:pPr>
                        <w:ins w:id="581" w:author="Jean-Philippe MECHIN" w:date="2020-12-16T16:19:00Z">
                          <w:r w:rsidRPr="00FE60FC">
                            <w:rPr>
                              <w:rFonts w:ascii="Calibri" w:hAnsi="Calibri" w:cs="Calibri"/>
                              <w:b/>
                              <w:bCs/>
                              <w:color w:val="000000" w:themeColor="text1"/>
                              <w:kern w:val="24"/>
                              <w:szCs w:val="20"/>
                              <w:lang w:val="en-GB"/>
                              <w:rPrChange w:id="582" w:author="Stefan Willmeroth" w:date="2020-12-17T09:40:00Z">
                                <w:rPr>
                                  <w:rFonts w:ascii="Calibri" w:hAnsi="Calibri" w:cs="Calibri"/>
                                  <w:b/>
                                  <w:bCs/>
                                  <w:color w:val="000000" w:themeColor="text1"/>
                                  <w:kern w:val="24"/>
                                  <w:sz w:val="28"/>
                                  <w:szCs w:val="28"/>
                                  <w:lang w:val="en-GB"/>
                                </w:rPr>
                              </w:rPrChange>
                            </w:rPr>
                            <w:t>t</w:t>
                          </w:r>
                        </w:ins>
                        <w:ins w:id="583" w:author="Jean-Philippe MECHIN" w:date="2020-12-16T16:10:00Z">
                          <w:r w:rsidRPr="00FE60FC">
                            <w:rPr>
                              <w:rFonts w:ascii="Calibri" w:hAnsi="Calibri" w:cs="Calibri"/>
                              <w:b/>
                              <w:bCs/>
                              <w:color w:val="000000" w:themeColor="text1"/>
                              <w:kern w:val="24"/>
                              <w:szCs w:val="20"/>
                              <w:lang w:val="en-GB"/>
                              <w:rPrChange w:id="584" w:author="Stefan Willmeroth" w:date="2020-12-17T09:40:00Z">
                                <w:rPr>
                                  <w:rFonts w:ascii="Calibri" w:hAnsi="Calibri" w:cs="Calibri"/>
                                  <w:b/>
                                  <w:bCs/>
                                  <w:color w:val="000000" w:themeColor="text1"/>
                                  <w:kern w:val="24"/>
                                  <w:sz w:val="28"/>
                                  <w:szCs w:val="28"/>
                                  <w:lang w:val="en-GB"/>
                                </w:rPr>
                              </w:rPrChange>
                            </w:rPr>
                            <w:t>p1-interna</w:t>
                          </w:r>
                        </w:ins>
                        <w:ins w:id="585" w:author="Jean-Philippe MECHIN" w:date="2020-12-16T16:11:00Z">
                          <w:r w:rsidRPr="00FE60FC">
                            <w:rPr>
                              <w:rFonts w:ascii="Calibri" w:hAnsi="Calibri" w:cs="Calibri"/>
                              <w:b/>
                              <w:bCs/>
                              <w:color w:val="000000" w:themeColor="text1"/>
                              <w:kern w:val="24"/>
                              <w:szCs w:val="20"/>
                              <w:lang w:val="en-GB"/>
                              <w:rPrChange w:id="586" w:author="Stefan Willmeroth" w:date="2020-12-17T09:40:00Z">
                                <w:rPr>
                                  <w:rFonts w:ascii="Calibri" w:hAnsi="Calibri" w:cs="Calibri"/>
                                  <w:b/>
                                  <w:bCs/>
                                  <w:color w:val="000000" w:themeColor="text1"/>
                                  <w:kern w:val="24"/>
                                  <w:sz w:val="28"/>
                                  <w:szCs w:val="28"/>
                                  <w:lang w:val="en-GB"/>
                                </w:rPr>
                              </w:rPrChange>
                            </w:rPr>
                            <w:t>l.wsdl</w:t>
                          </w:r>
                        </w:ins>
                      </w:p>
                    </w:txbxContent>
                  </v:textbox>
                </v:rect>
                <v:rect id="Rectangle 57" o:spid="_x0000_s1037" style="position:absolute;left:30194;top:28860;width:26098;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" fillcolor="#d8d8d8 [2732]">
                  <v:stroke joinstyle="round"/>
                  <v:textbox>
                    <w:txbxContent>
                      <w:p w14:paraId="3E642D93" w14:textId="549256A3" w:rsidR="00FE60FC" w:rsidRPr="00FE60FC" w:rsidRDefault="00FE60FC" w:rsidP="00CB7B86">
                        <w:pPr>
                          <w:jc w:val="center"/>
                          <w:rPr>
                            <w:szCs w:val="20"/>
                            <w:rPrChange w:id="587" w:author="Stefan Willmeroth" w:date="2020-12-17T09:40:00Z">
                              <w:rPr>
                                <w:sz w:val="24"/>
                              </w:rPr>
                            </w:rPrChange>
                          </w:rPr>
                        </w:pPr>
                        <w:ins w:id="588" w:author="Jean-Philippe MECHIN" w:date="2020-12-16T16:19:00Z">
                          <w:r w:rsidRPr="00FE60FC">
                            <w:rPr>
                              <w:rFonts w:ascii="Calibri" w:hAnsi="Calibri" w:cs="Calibri"/>
                              <w:b/>
                              <w:bCs/>
                              <w:color w:val="000000" w:themeColor="text1"/>
                              <w:kern w:val="24"/>
                              <w:szCs w:val="20"/>
                              <w:lang w:val="en-GB"/>
                              <w:rPrChange w:id="589" w:author="Stefan Willmeroth" w:date="2020-12-17T09:40:00Z">
                                <w:rPr>
                                  <w:rFonts w:ascii="Calibri" w:hAnsi="Calibri" w:cs="Calibri"/>
                                  <w:b/>
                                  <w:bCs/>
                                  <w:color w:val="000000" w:themeColor="text1"/>
                                  <w:kern w:val="24"/>
                                  <w:sz w:val="28"/>
                                  <w:szCs w:val="28"/>
                                  <w:lang w:val="en-GB"/>
                                </w:rPr>
                              </w:rPrChange>
                            </w:rPr>
                            <w:t xml:space="preserve">TP1 </w:t>
                          </w:r>
                        </w:ins>
                        <w:del w:id="590" w:author="Jean-Philippe MECHIN" w:date="2020-12-16T16:17:00Z">
                          <w:r w:rsidRPr="00FE60FC" w:rsidDel="00CB7B86">
                            <w:rPr>
                              <w:rFonts w:ascii="Calibri" w:hAnsi="Calibri" w:cs="Calibri"/>
                              <w:b/>
                              <w:bCs/>
                              <w:color w:val="000000" w:themeColor="text1"/>
                              <w:kern w:val="24"/>
                              <w:szCs w:val="20"/>
                              <w:lang w:val="en-GB"/>
                              <w:rPrChange w:id="591" w:author="Stefan Willmeroth" w:date="2020-12-17T09:40:00Z">
                                <w:rPr>
                                  <w:rFonts w:ascii="Calibri" w:hAnsi="Calibri" w:cs="Calibri"/>
                                  <w:b/>
                                  <w:bCs/>
                                  <w:color w:val="000000" w:themeColor="text1"/>
                                  <w:kern w:val="24"/>
                                  <w:sz w:val="28"/>
                                  <w:szCs w:val="28"/>
                                  <w:lang w:val="en-GB"/>
                                </w:rPr>
                              </w:rPrChange>
                            </w:rPr>
                            <w:delText xml:space="preserve">TP1 </w:delText>
                          </w:r>
                        </w:del>
                        <w:r w:rsidRPr="00FE60FC">
                          <w:rPr>
                            <w:rFonts w:ascii="Calibri" w:hAnsi="Calibri" w:cs="Calibri"/>
                            <w:b/>
                            <w:bCs/>
                            <w:color w:val="000000" w:themeColor="text1"/>
                            <w:kern w:val="24"/>
                            <w:szCs w:val="20"/>
                            <w:lang w:val="en-GB"/>
                            <w:rPrChange w:id="592" w:author="Stefan Willmeroth" w:date="2020-12-17T09:40:00Z">
                              <w:rPr>
                                <w:rFonts w:ascii="Calibri" w:hAnsi="Calibri" w:cs="Calibri"/>
                                <w:b/>
                                <w:bCs/>
                                <w:color w:val="000000" w:themeColor="text1"/>
                                <w:kern w:val="24"/>
                                <w:sz w:val="28"/>
                                <w:szCs w:val="28"/>
                                <w:lang w:val="en-GB"/>
                              </w:rPr>
                            </w:rPrChange>
                          </w:rPr>
                          <w:t>DG Webservices for TP2</w:t>
                        </w:r>
                        <w:ins w:id="593" w:author="Jean-Philippe MECHIN" w:date="2020-12-16T16:14:00Z">
                          <w:r w:rsidRPr="00FE60FC">
                            <w:rPr>
                              <w:rFonts w:ascii="Calibri" w:hAnsi="Calibri" w:cs="Calibri"/>
                              <w:b/>
                              <w:bCs/>
                              <w:color w:val="000000" w:themeColor="text1"/>
                              <w:kern w:val="24"/>
                              <w:szCs w:val="20"/>
                              <w:lang w:val="en-GB"/>
                              <w:rPrChange w:id="594" w:author="Stefan Willmeroth" w:date="2020-12-17T09:40:00Z">
                                <w:rPr>
                                  <w:rFonts w:ascii="Calibri" w:hAnsi="Calibri" w:cs="Calibri"/>
                                  <w:b/>
                                  <w:bCs/>
                                  <w:color w:val="000000" w:themeColor="text1"/>
                                  <w:kern w:val="24"/>
                                  <w:sz w:val="28"/>
                                  <w:szCs w:val="28"/>
                                  <w:lang w:val="en-GB"/>
                                </w:rPr>
                              </w:rPrChange>
                            </w:rPr>
                            <w:t xml:space="preserve"> </w:t>
                          </w:r>
                        </w:ins>
                        <w:ins w:id="595" w:author="Jean-Philippe MECHIN" w:date="2020-12-16T16:15:00Z">
                          <w:r w:rsidRPr="00FE60FC">
                            <w:rPr>
                              <w:rFonts w:ascii="Calibri" w:hAnsi="Calibri" w:cs="Calibri"/>
                              <w:b/>
                              <w:bCs/>
                              <w:color w:val="000000" w:themeColor="text1"/>
                              <w:kern w:val="24"/>
                              <w:szCs w:val="20"/>
                              <w:lang w:val="en-GB"/>
                              <w:rPrChange w:id="596" w:author="Stefan Willmeroth" w:date="2020-12-17T09:40:00Z">
                                <w:rPr>
                                  <w:rFonts w:ascii="Calibri" w:hAnsi="Calibri" w:cs="Calibri"/>
                                  <w:b/>
                                  <w:bCs/>
                                  <w:color w:val="000000" w:themeColor="text1"/>
                                  <w:kern w:val="24"/>
                                  <w:sz w:val="28"/>
                                  <w:szCs w:val="28"/>
                                  <w:lang w:val="en-GB"/>
                                </w:rPr>
                              </w:rPrChange>
                            </w:rPr>
                            <w:br/>
                          </w:r>
                        </w:ins>
                        <w:ins w:id="597" w:author="Jean-Philippe MECHIN" w:date="2020-12-16T16:14:00Z">
                          <w:r w:rsidRPr="00FE60FC">
                            <w:rPr>
                              <w:rFonts w:ascii="Calibri" w:hAnsi="Calibri" w:cs="Calibri"/>
                              <w:b/>
                              <w:bCs/>
                              <w:color w:val="000000" w:themeColor="text1"/>
                              <w:kern w:val="24"/>
                              <w:szCs w:val="20"/>
                              <w:lang w:val="en-GB"/>
                              <w:rPrChange w:id="598" w:author="Stefan Willmeroth" w:date="2020-12-17T09:40:00Z">
                                <w:rPr>
                                  <w:rFonts w:ascii="Calibri" w:hAnsi="Calibri" w:cs="Calibri"/>
                                  <w:b/>
                                  <w:bCs/>
                                  <w:color w:val="000000" w:themeColor="text1"/>
                                  <w:kern w:val="24"/>
                                  <w:sz w:val="28"/>
                                  <w:szCs w:val="28"/>
                                  <w:lang w:val="en-GB"/>
                                </w:rPr>
                              </w:rPrChange>
                            </w:rPr>
                            <w:t>t</w:t>
                          </w:r>
                        </w:ins>
                        <w:ins w:id="599" w:author="Jean-Philippe MECHIN" w:date="2020-12-16T16:15:00Z">
                          <w:r w:rsidRPr="00FE60FC">
                            <w:rPr>
                              <w:rFonts w:ascii="Calibri" w:hAnsi="Calibri" w:cs="Calibri"/>
                              <w:b/>
                              <w:bCs/>
                              <w:color w:val="000000" w:themeColor="text1"/>
                              <w:kern w:val="24"/>
                              <w:szCs w:val="20"/>
                              <w:lang w:val="en-GB"/>
                              <w:rPrChange w:id="600" w:author="Stefan Willmeroth" w:date="2020-12-17T09:40:00Z">
                                <w:rPr>
                                  <w:rFonts w:ascii="Calibri" w:hAnsi="Calibri" w:cs="Calibri"/>
                                  <w:b/>
                                  <w:bCs/>
                                  <w:color w:val="000000" w:themeColor="text1"/>
                                  <w:kern w:val="24"/>
                                  <w:sz w:val="28"/>
                                  <w:szCs w:val="28"/>
                                  <w:lang w:val="en-GB"/>
                                </w:rPr>
                              </w:rPrChange>
                            </w:rPr>
                            <w:t>p1-tp2.wsdl</w:t>
                          </w:r>
                        </w:ins>
                      </w:p>
                    </w:txbxContent>
                  </v:textbox>
                </v:rect>
                <v:shape id="Connecteur droit avec flèche 66" o:spid="_x0000_s1038" type="#_x0000_t32" style="position:absolute;left:55340;top:21621;width:9970;height:4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" strokeweight="5pt">
                  <v:stroke startarrow="block"/>
                </v:shape>
                <v:rect id="Rectangle 80" o:spid="_x0000_s1039" style="position:absolute;left:666;top:16954;width:19622;height:7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" fillcolor="#d8d8d8 [2732]">
                  <v:stroke joinstyle="round"/>
                  <v:textbox>
                    <w:txbxContent>
                      <w:p w14:paraId="2816B90F" w14:textId="0BD6AB40" w:rsidR="00FE60FC" w:rsidRPr="00FE60FC" w:rsidRDefault="00FE60FC" w:rsidP="00CB7B86">
                        <w:pPr>
                          <w:jc w:val="center"/>
                          <w:rPr>
                            <w:szCs w:val="20"/>
                            <w:rPrChange w:id="601" w:author="Stefan Willmeroth" w:date="2020-12-17T09:40:00Z">
                              <w:rPr>
                                <w:sz w:val="24"/>
                              </w:rPr>
                            </w:rPrChange>
                          </w:rPr>
                        </w:pPr>
                        <w:r w:rsidRPr="00FE60FC">
                          <w:rPr>
                            <w:rFonts w:ascii="Calibri" w:hAnsi="Calibri" w:cs="Calibri"/>
                            <w:b/>
                            <w:bCs/>
                            <w:color w:val="000000" w:themeColor="text1"/>
                            <w:kern w:val="24"/>
                            <w:szCs w:val="20"/>
                            <w:lang w:val="en-GB"/>
                            <w:rPrChange w:id="602" w:author="Stefan Willmeroth" w:date="2020-12-17T09:40:00Z">
                              <w:rPr>
                                <w:rFonts w:ascii="Calibri" w:hAnsi="Calibri" w:cs="Calibri"/>
                                <w:b/>
                                <w:bCs/>
                                <w:color w:val="000000" w:themeColor="text1"/>
                                <w:kern w:val="24"/>
                                <w:sz w:val="28"/>
                                <w:szCs w:val="28"/>
                                <w:lang w:val="en-GB"/>
                              </w:rPr>
                            </w:rPrChange>
                          </w:rPr>
                          <w:t>TP2 DG Webservices for TP1</w:t>
                        </w:r>
                        <w:ins w:id="603" w:author="Jean-Philippe MECHIN" w:date="2020-12-16T16:18:00Z">
                          <w:r w:rsidRPr="00FE60FC">
                            <w:rPr>
                              <w:rFonts w:ascii="Calibri" w:hAnsi="Calibri" w:cs="Calibri"/>
                              <w:b/>
                              <w:bCs/>
                              <w:color w:val="000000" w:themeColor="text1"/>
                              <w:kern w:val="24"/>
                              <w:szCs w:val="20"/>
                              <w:lang w:val="en-GB"/>
                              <w:rPrChange w:id="604" w:author="Stefan Willmeroth" w:date="2020-12-17T09:40:00Z">
                                <w:rPr>
                                  <w:rFonts w:ascii="Calibri" w:hAnsi="Calibri" w:cs="Calibri"/>
                                  <w:b/>
                                  <w:bCs/>
                                  <w:color w:val="000000" w:themeColor="text1"/>
                                  <w:kern w:val="24"/>
                                  <w:sz w:val="28"/>
                                  <w:szCs w:val="28"/>
                                  <w:lang w:val="en-GB"/>
                                </w:rPr>
                              </w:rPrChange>
                            </w:rPr>
                            <w:t xml:space="preserve"> </w:t>
                          </w:r>
                        </w:ins>
                        <w:ins w:id="605" w:author="Jean-Philippe MECHIN" w:date="2020-12-16T16:19:00Z">
                          <w:r w:rsidRPr="00FE60FC">
                            <w:rPr>
                              <w:rFonts w:ascii="Calibri" w:hAnsi="Calibri" w:cs="Calibri"/>
                              <w:b/>
                              <w:bCs/>
                              <w:color w:val="000000" w:themeColor="text1"/>
                              <w:kern w:val="24"/>
                              <w:szCs w:val="20"/>
                              <w:lang w:val="en-GB"/>
                              <w:rPrChange w:id="606" w:author="Stefan Willmeroth" w:date="2020-12-17T09:40:00Z">
                                <w:rPr>
                                  <w:rFonts w:ascii="Calibri" w:hAnsi="Calibri" w:cs="Calibri"/>
                                  <w:b/>
                                  <w:bCs/>
                                  <w:color w:val="000000" w:themeColor="text1"/>
                                  <w:kern w:val="24"/>
                                  <w:sz w:val="28"/>
                                  <w:szCs w:val="28"/>
                                  <w:lang w:val="en-GB"/>
                                </w:rPr>
                              </w:rPrChange>
                            </w:rPr>
                            <w:br/>
                          </w:r>
                        </w:ins>
                        <w:ins w:id="607" w:author="Jean-Philippe MECHIN" w:date="2020-12-16T16:18:00Z">
                          <w:r w:rsidRPr="00FE60FC">
                            <w:rPr>
                              <w:rFonts w:ascii="Calibri" w:hAnsi="Calibri" w:cs="Calibri"/>
                              <w:b/>
                              <w:bCs/>
                              <w:color w:val="000000" w:themeColor="text1"/>
                              <w:kern w:val="24"/>
                              <w:szCs w:val="20"/>
                              <w:lang w:val="en-GB"/>
                              <w:rPrChange w:id="608" w:author="Stefan Willmeroth" w:date="2020-12-17T09:40:00Z">
                                <w:rPr>
                                  <w:rFonts w:ascii="Calibri" w:hAnsi="Calibri" w:cs="Calibri"/>
                                  <w:b/>
                                  <w:bCs/>
                                  <w:color w:val="000000" w:themeColor="text1"/>
                                  <w:kern w:val="24"/>
                                  <w:sz w:val="28"/>
                                  <w:szCs w:val="28"/>
                                  <w:lang w:val="en-GB"/>
                                </w:rPr>
                              </w:rPrChange>
                            </w:rPr>
                            <w:t>tp2-internal.wsdl</w:t>
                          </w:r>
                        </w:ins>
                      </w:p>
                    </w:txbxContent>
                  </v:textbox>
                </v:rect>
                <v:rect id="Rechteck 76" o:spid="_x0000_s1040" style="position:absolute;left:666;top:39719;width:20987;height:8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" fillcolor="#484329 [814]" stroked="f">
                  <v:stroke dashstyle="dash"/>
                  <v:shadow on="t" color="black" opacity="22937f" origin=",.5" offset="0,.63889mm"/>
                  <v:textbox>
                    <w:txbxContent>
                      <w:p w14:paraId="74C77DC7" w14:textId="77777777" w:rsidR="00FE60FC" w:rsidRPr="00FE60FC" w:rsidRDefault="00FE60FC" w:rsidP="00CB7B86">
                        <w:pPr>
                          <w:spacing w:before="67"/>
                          <w:jc w:val="center"/>
                          <w:rPr>
                            <w:szCs w:val="20"/>
                            <w:rPrChange w:id="609" w:author="Stefan Willmeroth" w:date="2020-12-17T09:40:00Z">
                              <w:rPr>
                                <w:sz w:val="24"/>
                              </w:rPr>
                            </w:rPrChange>
                          </w:rPr>
                        </w:pPr>
                        <w:r w:rsidRPr="00FE60FC">
                          <w:rPr>
                            <w:rFonts w:ascii="Calibri" w:hAnsi="Calibri" w:cs="Calibri"/>
                            <w:b/>
                            <w:bCs/>
                            <w:color w:val="FFFFFF" w:themeColor="background1"/>
                            <w:kern w:val="24"/>
                            <w:szCs w:val="20"/>
                            <w:lang w:val="en-GB"/>
                            <w:rPrChange w:id="610" w:author="Stefan Willmeroth" w:date="2020-12-17T09:40:00Z">
                              <w:rPr>
                                <w:rFonts w:ascii="Calibri" w:hAnsi="Calibri" w:cs="Calibri"/>
                                <w:b/>
                                <w:bCs/>
                                <w:color w:val="FFFFFF" w:themeColor="background1"/>
                                <w:kern w:val="24"/>
                                <w:sz w:val="28"/>
                                <w:szCs w:val="28"/>
                                <w:lang w:val="en-GB"/>
                              </w:rPr>
                            </w:rPrChange>
                          </w:rPr>
                          <w:t>Carrier</w:t>
                        </w:r>
                      </w:p>
                    </w:txbxContent>
                  </v:textbox>
                </v:rect>
                <v:shape id="Gewinkelte Verbindung 25" o:spid="_x0000_s1041" type="#_x0000_t32" style="position:absolute;left:20288;top:20383;width:6394;height:18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" strokeweight="5pt">
                  <v:stroke endarrow="block"/>
                </v:shape>
                <v:shape id="Gewinkelte Verbindung 25" o:spid="_x0000_s1042" type="#_x0000_t32" style="position:absolute;left:22193;top:2667;width:8191;height:6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" strokeweight="5pt">
                  <v:stroke endarrow="block"/>
                </v:shape>
                <v:shape id="Gewinkelte Verbindung 25" o:spid="_x0000_s1043" type="#_x0000_t32" style="position:absolute;left:22002;top:10001;width:8287;height: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" strokeweight="5pt">
                  <v:stroke endarrow="block"/>
                </v:shape>
                <w10:wrap type="topAndBottom"/>
              </v:group>
            </w:pict>
          </mc:Fallback>
        </mc:AlternateContent>
      </w:r>
      <w:del w:id="611" w:author="Jean-Philippe MECHIN" w:date="2020-12-16T16:21:00Z">
        <w:r w:rsidR="00691B38" w:rsidDel="00116993">
          <w:rPr>
            <w:noProof/>
          </w:rPr>
          <w:drawing>
            <wp:inline distT="0" distB="0" distL="0" distR="0" wp14:anchorId="23C2ED1E" wp14:editId="4C17EAE3">
              <wp:extent cx="5277485" cy="3261995"/>
              <wp:effectExtent l="0" t="0" r="0" b="0"/>
              <wp:docPr id="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0"/>
                      <pic:cNvPicPr>
                        <a:picLocks noChangeAspect="1" noChangeArrowheads="1"/>
                      </pic:cNvPicPr>
                    </pic:nvPicPr>
                    <pic:blipFill>
                      <a:blip r:embed="rId12"/>
                      <a:stretch>
                        <a:fillRect/>
                      </a:stretch>
                    </pic:blipFill>
                    <pic:spPr bwMode="auto">
                      <a:xfrm>
                        <a:off x="0" y="0"/>
                        <a:ext cx="5277485" cy="3261995"/>
                      </a:xfrm>
                      <a:prstGeom prst="rect">
                        <a:avLst/>
                      </a:prstGeom>
                    </pic:spPr>
                  </pic:pic>
                </a:graphicData>
              </a:graphic>
            </wp:inline>
          </w:drawing>
        </w:r>
      </w:del>
    </w:p>
    <w:p w14:paraId="77C9884A" w14:textId="03C49093" w:rsidR="00116993" w:rsidRDefault="00116993">
      <w:pPr>
        <w:pStyle w:val="Texte"/>
        <w:jc w:val="center"/>
        <w:rPr>
          <w:ins w:id="612" w:author="Jean-Philippe MECHIN" w:date="2020-12-16T16:21:00Z"/>
        </w:rPr>
      </w:pPr>
    </w:p>
    <w:p w14:paraId="51718842" w14:textId="6ABE76AF" w:rsidR="00116993" w:rsidDel="00FE60FC" w:rsidRDefault="00116993">
      <w:pPr>
        <w:pStyle w:val="Texte"/>
        <w:jc w:val="center"/>
        <w:rPr>
          <w:ins w:id="613" w:author="Jean-Philippe MECHIN" w:date="2020-12-16T16:21:00Z"/>
          <w:del w:id="614" w:author="Stefan Willmeroth" w:date="2020-12-17T09:43:00Z"/>
        </w:rPr>
      </w:pPr>
    </w:p>
    <w:p w14:paraId="0EB22CF9" w14:textId="27DC17EE" w:rsidR="00116993" w:rsidDel="00FE60FC" w:rsidRDefault="00116993">
      <w:pPr>
        <w:pStyle w:val="Texte"/>
        <w:jc w:val="center"/>
        <w:rPr>
          <w:ins w:id="615" w:author="Jean-Philippe MECHIN" w:date="2020-12-16T16:21:00Z"/>
          <w:del w:id="616" w:author="Stefan Willmeroth" w:date="2020-12-17T09:43:00Z"/>
        </w:rPr>
      </w:pPr>
    </w:p>
    <w:p w14:paraId="4F2BBCA5" w14:textId="418EBEB5" w:rsidR="00116993" w:rsidDel="00FE60FC" w:rsidRDefault="00116993">
      <w:pPr>
        <w:pStyle w:val="Texte"/>
        <w:jc w:val="center"/>
        <w:rPr>
          <w:ins w:id="617" w:author="Jean-Philippe MECHIN" w:date="2020-12-16T16:22:00Z"/>
          <w:del w:id="618" w:author="Stefan Willmeroth" w:date="2020-12-17T09:43:00Z"/>
        </w:rPr>
      </w:pPr>
    </w:p>
    <w:p w14:paraId="5D0807AD" w14:textId="1C36F6E7" w:rsidR="00116993" w:rsidDel="00FE60FC" w:rsidRDefault="00116993">
      <w:pPr>
        <w:pStyle w:val="Texte"/>
        <w:jc w:val="center"/>
        <w:rPr>
          <w:ins w:id="619" w:author="Jean-Philippe MECHIN" w:date="2020-12-16T16:22:00Z"/>
          <w:del w:id="620" w:author="Stefan Willmeroth" w:date="2020-12-17T09:43:00Z"/>
        </w:rPr>
      </w:pPr>
    </w:p>
    <w:p w14:paraId="1A113142" w14:textId="03AACAE5" w:rsidR="00116993" w:rsidDel="00FE60FC" w:rsidRDefault="00116993">
      <w:pPr>
        <w:pStyle w:val="Texte"/>
        <w:jc w:val="center"/>
        <w:rPr>
          <w:ins w:id="621" w:author="Jean-Philippe MECHIN" w:date="2020-12-16T16:22:00Z"/>
          <w:del w:id="622" w:author="Stefan Willmeroth" w:date="2020-12-17T09:43:00Z"/>
        </w:rPr>
      </w:pPr>
    </w:p>
    <w:p w14:paraId="05581D15" w14:textId="4A3677E6" w:rsidR="00116993" w:rsidDel="00FE60FC" w:rsidRDefault="00116993">
      <w:pPr>
        <w:pStyle w:val="Texte"/>
        <w:jc w:val="center"/>
        <w:rPr>
          <w:ins w:id="623" w:author="Jean-Philippe MECHIN" w:date="2020-12-16T16:22:00Z"/>
          <w:del w:id="624" w:author="Stefan Willmeroth" w:date="2020-12-17T09:43:00Z"/>
        </w:rPr>
      </w:pPr>
    </w:p>
    <w:p w14:paraId="2D0AD2B2" w14:textId="26A2A20D" w:rsidR="00116993" w:rsidDel="00FE60FC" w:rsidRDefault="00116993">
      <w:pPr>
        <w:pStyle w:val="Texte"/>
        <w:jc w:val="center"/>
        <w:rPr>
          <w:ins w:id="625" w:author="Jean-Philippe MECHIN" w:date="2020-12-16T16:22:00Z"/>
          <w:del w:id="626" w:author="Stefan Willmeroth" w:date="2020-12-17T09:43:00Z"/>
        </w:rPr>
      </w:pPr>
    </w:p>
    <w:p w14:paraId="5EFCD5A1" w14:textId="482F8AFD" w:rsidR="00116993" w:rsidDel="00FE60FC" w:rsidRDefault="00116993">
      <w:pPr>
        <w:pStyle w:val="Texte"/>
        <w:jc w:val="center"/>
        <w:rPr>
          <w:ins w:id="627" w:author="Jean-Philippe MECHIN" w:date="2020-12-16T16:22:00Z"/>
          <w:del w:id="628" w:author="Stefan Willmeroth" w:date="2020-12-17T09:43:00Z"/>
        </w:rPr>
      </w:pPr>
    </w:p>
    <w:p w14:paraId="1EC4478B" w14:textId="62F3E393" w:rsidR="00116993" w:rsidDel="00FE60FC" w:rsidRDefault="00116993">
      <w:pPr>
        <w:pStyle w:val="Texte"/>
        <w:jc w:val="center"/>
        <w:rPr>
          <w:ins w:id="629" w:author="Jean-Philippe MECHIN" w:date="2020-12-16T16:22:00Z"/>
          <w:del w:id="630" w:author="Stefan Willmeroth" w:date="2020-12-17T09:43:00Z"/>
        </w:rPr>
      </w:pPr>
    </w:p>
    <w:p w14:paraId="79E28CC6" w14:textId="416E6C2C" w:rsidR="00116993" w:rsidDel="00FE60FC" w:rsidRDefault="00116993">
      <w:pPr>
        <w:pStyle w:val="Texte"/>
        <w:jc w:val="center"/>
        <w:rPr>
          <w:ins w:id="631" w:author="Jean-Philippe MECHIN" w:date="2020-12-16T16:22:00Z"/>
          <w:del w:id="632" w:author="Stefan Willmeroth" w:date="2020-12-17T09:43:00Z"/>
        </w:rPr>
      </w:pPr>
    </w:p>
    <w:p w14:paraId="349EB165" w14:textId="4438B1CB" w:rsidR="00116993" w:rsidDel="00FE60FC" w:rsidRDefault="00116993">
      <w:pPr>
        <w:pStyle w:val="Texte"/>
        <w:jc w:val="center"/>
        <w:rPr>
          <w:ins w:id="633" w:author="Jean-Philippe MECHIN" w:date="2020-12-16T16:22:00Z"/>
          <w:del w:id="634" w:author="Stefan Willmeroth" w:date="2020-12-17T09:43:00Z"/>
        </w:rPr>
      </w:pPr>
    </w:p>
    <w:p w14:paraId="24EE2417" w14:textId="4E09A278" w:rsidR="00116993" w:rsidDel="00FE60FC" w:rsidRDefault="00116993">
      <w:pPr>
        <w:pStyle w:val="Texte"/>
        <w:jc w:val="center"/>
        <w:rPr>
          <w:ins w:id="635" w:author="Jean-Philippe MECHIN" w:date="2020-12-16T16:22:00Z"/>
          <w:del w:id="636" w:author="Stefan Willmeroth" w:date="2020-12-17T09:43:00Z"/>
        </w:rPr>
      </w:pPr>
    </w:p>
    <w:p w14:paraId="04A888EE" w14:textId="62AABABF" w:rsidR="00116993" w:rsidDel="00FE60FC" w:rsidRDefault="00116993">
      <w:pPr>
        <w:pStyle w:val="Texte"/>
        <w:jc w:val="center"/>
        <w:rPr>
          <w:ins w:id="637" w:author="Jean-Philippe MECHIN" w:date="2020-12-16T16:22:00Z"/>
          <w:del w:id="638" w:author="Stefan Willmeroth" w:date="2020-12-17T09:43:00Z"/>
        </w:rPr>
      </w:pPr>
    </w:p>
    <w:p w14:paraId="354E653E" w14:textId="4ACB1378" w:rsidR="00116993" w:rsidDel="00FE60FC" w:rsidRDefault="00116993">
      <w:pPr>
        <w:pStyle w:val="Texte"/>
        <w:jc w:val="center"/>
        <w:rPr>
          <w:del w:id="639" w:author="Stefan Willmeroth" w:date="2020-12-17T09:43:00Z"/>
        </w:rPr>
      </w:pPr>
    </w:p>
    <w:p w14:paraId="6E7A0ECF" w14:textId="02BE01F1" w:rsidR="00355F6C" w:rsidRPr="006918AA" w:rsidRDefault="00691B38">
      <w:pPr>
        <w:pStyle w:val="Texte"/>
        <w:rPr>
          <w:b w:val="0"/>
          <w:lang w:val="en-GB"/>
        </w:rPr>
      </w:pPr>
      <w:r w:rsidRPr="006918AA">
        <w:rPr>
          <w:b w:val="0"/>
          <w:lang w:val="en-GB"/>
        </w:rPr>
        <w:t xml:space="preserve">Note : The split in </w:t>
      </w:r>
      <w:del w:id="640" w:author="Jean-Philippe MECHIN" w:date="2020-12-16T16:22:00Z">
        <w:r w:rsidRPr="009F0F3F" w:rsidDel="00116993">
          <w:rPr>
            <w:b w:val="0"/>
            <w:highlight w:val="yellow"/>
            <w:lang w:val="en-GB"/>
            <w:rPrChange w:id="641" w:author="Jean-Philippe MECHIN" w:date="2020-12-16T15:22:00Z">
              <w:rPr>
                <w:b w:val="0"/>
                <w:lang w:val="en-GB"/>
              </w:rPr>
            </w:rPrChange>
          </w:rPr>
          <w:delText xml:space="preserve">3 </w:delText>
        </w:r>
      </w:del>
      <w:ins w:id="642" w:author="Jean-Philippe MECHIN" w:date="2020-12-16T16:22:00Z">
        <w:r w:rsidR="00116993">
          <w:rPr>
            <w:b w:val="0"/>
            <w:highlight w:val="yellow"/>
            <w:lang w:val="en-GB"/>
          </w:rPr>
          <w:t>4</w:t>
        </w:r>
        <w:r w:rsidR="00116993" w:rsidRPr="009F0F3F">
          <w:rPr>
            <w:b w:val="0"/>
            <w:highlight w:val="yellow"/>
            <w:lang w:val="en-GB"/>
            <w:rPrChange w:id="643" w:author="Jean-Philippe MECHIN" w:date="2020-12-16T15:22:00Z">
              <w:rPr>
                <w:b w:val="0"/>
                <w:lang w:val="en-GB"/>
              </w:rPr>
            </w:rPrChange>
          </w:rPr>
          <w:t xml:space="preserve"> </w:t>
        </w:r>
      </w:ins>
      <w:r w:rsidRPr="009F0F3F">
        <w:rPr>
          <w:b w:val="0"/>
          <w:highlight w:val="yellow"/>
          <w:lang w:val="en-GB"/>
          <w:rPrChange w:id="644" w:author="Jean-Philippe MECHIN" w:date="2020-12-16T15:22:00Z">
            <w:rPr>
              <w:b w:val="0"/>
              <w:lang w:val="en-GB"/>
            </w:rPr>
          </w:rPrChange>
        </w:rPr>
        <w:t>different webservices</w:t>
      </w:r>
      <w:r w:rsidRPr="006918AA">
        <w:rPr>
          <w:b w:val="0"/>
          <w:lang w:val="en-GB"/>
        </w:rPr>
        <w:t xml:space="preserve"> allows better security by implementation of different access point depending the type of actors (TP1, TP2 or public bodies</w:t>
      </w:r>
      <w:r w:rsidR="006918AA" w:rsidRPr="006918AA">
        <w:rPr>
          <w:b w:val="0"/>
          <w:lang w:val="en-GB"/>
        </w:rPr>
        <w:t>)</w:t>
      </w:r>
      <w:r w:rsidRPr="006918AA">
        <w:rPr>
          <w:b w:val="0"/>
          <w:lang w:val="en-GB"/>
        </w:rPr>
        <w:t>.</w:t>
      </w:r>
    </w:p>
    <w:p w14:paraId="5B970B24" w14:textId="5AE84977" w:rsidR="00355F6C" w:rsidRDefault="00691B38">
      <w:pPr>
        <w:pStyle w:val="berschrift2"/>
        <w:numPr>
          <w:ilvl w:val="1"/>
          <w:numId w:val="2"/>
        </w:numPr>
        <w:rPr>
          <w:lang w:val="en-GB"/>
        </w:rPr>
      </w:pPr>
      <w:r>
        <w:rPr>
          <w:lang w:val="en-GB"/>
        </w:rPr>
        <w:lastRenderedPageBreak/>
        <w:t xml:space="preserve"> </w:t>
      </w:r>
      <w:bookmarkStart w:id="645" w:name="_Toc59030470"/>
      <w:ins w:id="646" w:author="Jean-Philippe MECHIN" w:date="2020-12-16T16:28:00Z">
        <w:r w:rsidR="00116993" w:rsidRPr="00116993">
          <w:rPr>
            <w:lang w:val="en-GB"/>
          </w:rPr>
          <w:t>TP1 DG Webservices for TP2</w:t>
        </w:r>
        <w:bookmarkEnd w:id="645"/>
        <w:r w:rsidR="00116993" w:rsidRPr="00116993">
          <w:rPr>
            <w:lang w:val="en-GB"/>
          </w:rPr>
          <w:t xml:space="preserve"> </w:t>
        </w:r>
      </w:ins>
      <w:del w:id="647" w:author="Jean-Philippe MECHIN" w:date="2020-12-16T16:28:00Z">
        <w:r w:rsidDel="00116993">
          <w:rPr>
            <w:lang w:val="en-GB"/>
          </w:rPr>
          <w:delText xml:space="preserve">TP1 Webservices </w:delText>
        </w:r>
        <w:r w:rsidR="006918AA" w:rsidDel="00116993">
          <w:rPr>
            <w:lang w:val="en-GB"/>
          </w:rPr>
          <w:delText>for</w:delText>
        </w:r>
        <w:r w:rsidDel="00116993">
          <w:rPr>
            <w:lang w:val="en-GB"/>
          </w:rPr>
          <w:delText xml:space="preserve"> TP2</w:delText>
        </w:r>
      </w:del>
    </w:p>
    <w:p w14:paraId="4C934C4E" w14:textId="2D57273F" w:rsidR="00355F6C" w:rsidRDefault="00691B38">
      <w:pPr>
        <w:pStyle w:val="Texte"/>
        <w:rPr>
          <w:ins w:id="648" w:author="Jean-Philippe MECHIN" w:date="2020-12-16T16:31:00Z"/>
          <w:lang w:val="en-GB"/>
        </w:rPr>
      </w:pPr>
      <w:r>
        <w:rPr>
          <w:lang w:val="en-GB"/>
        </w:rPr>
        <w:t xml:space="preserve"> Name of the webservice is « </w:t>
      </w:r>
      <w:ins w:id="649" w:author="Jean-Philippe MECHIN" w:date="2020-12-16T16:29:00Z">
        <w:r w:rsidR="00116993">
          <w:rPr>
            <w:lang w:val="en-GB"/>
          </w:rPr>
          <w:t>TP1-TP2</w:t>
        </w:r>
      </w:ins>
      <w:del w:id="650" w:author="Jean-Philippe MECHIN" w:date="2020-12-16T16:28:00Z">
        <w:r w:rsidDel="00116993">
          <w:rPr>
            <w:lang w:val="en-GB"/>
          </w:rPr>
          <w:delText>TP1Internal</w:delText>
        </w:r>
      </w:del>
      <w:del w:id="651" w:author="Jean-Philippe MECHIN" w:date="2020-12-16T16:34:00Z">
        <w:r w:rsidDel="005A19CF">
          <w:rPr>
            <w:lang w:val="en-GB"/>
          </w:rPr>
          <w:delText>Web</w:delText>
        </w:r>
      </w:del>
      <w:r>
        <w:rPr>
          <w:lang w:val="en-GB"/>
        </w:rPr>
        <w:t>Services »</w:t>
      </w:r>
      <w:ins w:id="652" w:author="Jean-Philippe MECHIN" w:date="2020-12-16T16:29:00Z">
        <w:r w:rsidR="00116993">
          <w:rPr>
            <w:lang w:val="en-GB"/>
          </w:rPr>
          <w:t xml:space="preserve"> in the file</w:t>
        </w:r>
        <w:r w:rsidR="00116993" w:rsidRPr="00116993">
          <w:t xml:space="preserve"> </w:t>
        </w:r>
        <w:r w:rsidR="00116993" w:rsidRPr="00116993">
          <w:rPr>
            <w:lang w:val="en-GB"/>
          </w:rPr>
          <w:t>tp1-tp2.wsdl</w:t>
        </w:r>
      </w:ins>
      <w:del w:id="653" w:author="Jean-Philippe MECHIN" w:date="2020-12-16T16:29:00Z">
        <w:r w:rsidDel="00116993">
          <w:rPr>
            <w:lang w:val="en-GB"/>
          </w:rPr>
          <w:delText>.</w:delText>
        </w:r>
      </w:del>
    </w:p>
    <w:p w14:paraId="7A29439A" w14:textId="401B7094" w:rsidR="005A19CF" w:rsidRDefault="00475976">
      <w:pPr>
        <w:pStyle w:val="Texte"/>
        <w:rPr>
          <w:ins w:id="654" w:author="Jean-Philippe MECHIN" w:date="2020-12-16T16:31:00Z"/>
          <w:lang w:val="en-GB"/>
        </w:rPr>
      </w:pPr>
      <w:r>
        <w:rPr>
          <w:noProof/>
          <w:lang w:val="en-GB"/>
        </w:rPr>
        <mc:AlternateContent>
          <mc:Choice Requires="wpg">
            <w:drawing>
              <wp:anchor distT="0" distB="0" distL="114300" distR="114300" simplePos="0" relativeHeight="251702272" behindDoc="0" locked="0" layoutInCell="1" allowOverlap="1" wp14:anchorId="77BAA8EA" wp14:editId="3A3F7E7B">
                <wp:simplePos x="0" y="0"/>
                <wp:positionH relativeFrom="column">
                  <wp:posOffset>4445</wp:posOffset>
                </wp:positionH>
                <wp:positionV relativeFrom="paragraph">
                  <wp:posOffset>17145</wp:posOffset>
                </wp:positionV>
                <wp:extent cx="5907088" cy="3171825"/>
                <wp:effectExtent l="57150" t="19050" r="55880" b="104775"/>
                <wp:wrapNone/>
                <wp:docPr id="80" name="Groupe 80"/>
                <wp:cNvGraphicFramePr/>
                <a:graphic xmlns:a="http://schemas.openxmlformats.org/drawingml/2006/main">
                  <a:graphicData uri="http://schemas.microsoft.com/office/word/2010/wordprocessingGroup">
                    <wpg:wgp>
                      <wpg:cNvGrpSpPr/>
                      <wpg:grpSpPr>
                        <a:xfrm>
                          <a:off x="0" y="0"/>
                          <a:ext cx="5907088" cy="3171825"/>
                          <a:chOff x="0" y="0"/>
                          <a:chExt cx="5907088" cy="3171825"/>
                        </a:xfrm>
                      </wpg:grpSpPr>
                      <wps:wsp>
                        <wps:cNvPr id="69" name="Rechteck 45"/>
                        <wps:cNvSpPr/>
                        <wps:spPr bwMode="auto">
                          <a:xfrm>
                            <a:off x="2667000" y="0"/>
                            <a:ext cx="3240088" cy="3148013"/>
                          </a:xfrm>
                          <a:prstGeom prst="rect">
                            <a:avLst/>
                          </a:prstGeom>
                          <a:solidFill>
                            <a:schemeClr val="tx1">
                              <a:lumMod val="75000"/>
                              <a:lumOff val="25000"/>
                            </a:schemeClr>
                          </a:solidFill>
                          <a:ln>
                            <a:no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14:paraId="5CFB042B" w14:textId="77777777" w:rsidR="00FE60FC" w:rsidRDefault="00FE60FC" w:rsidP="005A19CF">
                              <w:pPr>
                                <w:spacing w:before="67"/>
                                <w:jc w:val="center"/>
                                <w:rPr>
                                  <w:ins w:id="655" w:author="Jean-Philippe MECHIN" w:date="2020-12-16T16:10:00Z"/>
                                  <w:rFonts w:ascii="Calibri" w:hAnsi="Calibri" w:cs="Calibri"/>
                                  <w:b/>
                                  <w:bCs/>
                                  <w:color w:val="FFFFFF" w:themeColor="background1"/>
                                  <w:kern w:val="24"/>
                                  <w:sz w:val="28"/>
                                  <w:szCs w:val="28"/>
                                  <w:lang w:val="en-GB"/>
                                </w:rPr>
                              </w:pPr>
                              <w:r>
                                <w:rPr>
                                  <w:rFonts w:ascii="Calibri" w:hAnsi="Calibri" w:cs="Calibri"/>
                                  <w:b/>
                                  <w:bCs/>
                                  <w:color w:val="FFFFFF" w:themeColor="background1"/>
                                  <w:kern w:val="24"/>
                                  <w:sz w:val="28"/>
                                  <w:szCs w:val="28"/>
                                  <w:lang w:val="en-GB"/>
                                </w:rPr>
                                <w:t>Trusted Party 1</w:t>
                              </w:r>
                            </w:p>
                            <w:p w14:paraId="24DBCA54" w14:textId="77777777" w:rsidR="00FE60FC" w:rsidRDefault="00FE60FC" w:rsidP="005A19CF">
                              <w:pPr>
                                <w:spacing w:before="67"/>
                                <w:jc w:val="center"/>
                                <w:rPr>
                                  <w:ins w:id="656" w:author="Jean-Philippe MECHIN" w:date="2020-12-16T16:17:00Z"/>
                                  <w:rFonts w:ascii="Calibri" w:hAnsi="Calibri" w:cs="Calibri"/>
                                  <w:b/>
                                  <w:bCs/>
                                  <w:color w:val="FFFFFF" w:themeColor="background1"/>
                                  <w:kern w:val="24"/>
                                  <w:sz w:val="28"/>
                                  <w:szCs w:val="28"/>
                                  <w:lang w:val="en-GB"/>
                                </w:rPr>
                              </w:pPr>
                              <w:del w:id="657" w:author="Jean-Philippe MECHIN" w:date="2020-12-16T16:17:00Z">
                                <w:r w:rsidDel="00CB7B86">
                                  <w:rPr>
                                    <w:rFonts w:ascii="Calibri" w:hAnsi="Calibri" w:cs="Calibri"/>
                                    <w:b/>
                                    <w:bCs/>
                                    <w:color w:val="FFFFFF" w:themeColor="background1"/>
                                    <w:kern w:val="24"/>
                                    <w:sz w:val="28"/>
                                    <w:szCs w:val="28"/>
                                    <w:lang w:val="en-GB"/>
                                  </w:rPr>
                                  <w:br/>
                                </w:r>
                              </w:del>
                              <w:ins w:id="658" w:author="Jean-Philippe MECHIN" w:date="2020-12-16T16:17:00Z">
                                <w:r>
                                  <w:rPr>
                                    <w:rFonts w:ascii="Calibri" w:hAnsi="Calibri" w:cs="Calibri"/>
                                    <w:b/>
                                    <w:bCs/>
                                    <w:color w:val="FFFFFF" w:themeColor="background1"/>
                                    <w:kern w:val="24"/>
                                    <w:sz w:val="28"/>
                                    <w:szCs w:val="28"/>
                                    <w:lang w:val="en-GB"/>
                                  </w:rPr>
                                  <w:t>Access Provider</w:t>
                                </w:r>
                              </w:ins>
                              <w:del w:id="659" w:author="Jean-Philippe MECHIN" w:date="2020-12-16T16:11:00Z">
                                <w:r w:rsidDel="00CB7B86">
                                  <w:rPr>
                                    <w:rFonts w:ascii="Calibri" w:hAnsi="Calibri" w:cs="Calibri"/>
                                    <w:b/>
                                    <w:bCs/>
                                    <w:color w:val="FFFFFF" w:themeColor="background1"/>
                                    <w:kern w:val="24"/>
                                    <w:sz w:val="28"/>
                                    <w:szCs w:val="28"/>
                                    <w:lang w:val="en-GB"/>
                                  </w:rPr>
                                  <w:delText>Access Provider</w:delText>
                                </w:r>
                              </w:del>
                            </w:p>
                            <w:p w14:paraId="1EEDB0CA" w14:textId="77777777" w:rsidR="00FE60FC" w:rsidRDefault="00FE60FC" w:rsidP="005A19CF">
                              <w:pPr>
                                <w:spacing w:before="67"/>
                                <w:jc w:val="center"/>
                                <w:rPr>
                                  <w:ins w:id="660" w:author="Jean-Philippe MECHIN" w:date="2020-12-16T16:17:00Z"/>
                                  <w:rFonts w:ascii="Calibri" w:hAnsi="Calibri" w:cs="Calibri"/>
                                  <w:b/>
                                  <w:bCs/>
                                  <w:color w:val="FFFFFF" w:themeColor="background1"/>
                                  <w:kern w:val="24"/>
                                  <w:sz w:val="28"/>
                                  <w:szCs w:val="28"/>
                                  <w:lang w:val="en-GB"/>
                                </w:rPr>
                              </w:pPr>
                            </w:p>
                            <w:p w14:paraId="1FA3F8AC" w14:textId="77777777" w:rsidR="00FE60FC" w:rsidRDefault="00FE60FC" w:rsidP="005A19CF">
                              <w:pPr>
                                <w:spacing w:before="67"/>
                                <w:jc w:val="center"/>
                                <w:rPr>
                                  <w:ins w:id="661" w:author="Jean-Philippe MECHIN" w:date="2020-12-16T16:17:00Z"/>
                                  <w:rFonts w:ascii="Calibri" w:hAnsi="Calibri" w:cs="Calibri"/>
                                  <w:b/>
                                  <w:bCs/>
                                  <w:color w:val="FFFFFF" w:themeColor="background1"/>
                                  <w:kern w:val="24"/>
                                  <w:sz w:val="28"/>
                                  <w:szCs w:val="28"/>
                                  <w:lang w:val="en-GB"/>
                                </w:rPr>
                              </w:pPr>
                            </w:p>
                            <w:p w14:paraId="7087964E" w14:textId="77777777" w:rsidR="00FE60FC" w:rsidRDefault="00FE60FC" w:rsidP="005A19CF">
                              <w:pPr>
                                <w:spacing w:before="67"/>
                                <w:jc w:val="center"/>
                                <w:rPr>
                                  <w:ins w:id="662" w:author="Jean-Philippe MECHIN" w:date="2020-12-16T16:17:00Z"/>
                                  <w:rFonts w:ascii="Calibri" w:hAnsi="Calibri" w:cs="Calibri"/>
                                  <w:b/>
                                  <w:bCs/>
                                  <w:color w:val="FFFFFF" w:themeColor="background1"/>
                                  <w:kern w:val="24"/>
                                  <w:sz w:val="28"/>
                                  <w:szCs w:val="28"/>
                                  <w:lang w:val="en-GB"/>
                                </w:rPr>
                              </w:pPr>
                            </w:p>
                            <w:p w14:paraId="1C9E148A" w14:textId="77777777" w:rsidR="00FE60FC" w:rsidRDefault="00FE60FC" w:rsidP="005A19CF">
                              <w:pPr>
                                <w:spacing w:before="67"/>
                                <w:jc w:val="center"/>
                                <w:rPr>
                                  <w:sz w:val="24"/>
                                </w:rPr>
                              </w:pPr>
                            </w:p>
                          </w:txbxContent>
                        </wps:txbx>
                        <wps:bodyPr anchor="ctr"/>
                      </wps:wsp>
                      <wps:wsp>
                        <wps:cNvPr id="70" name="Rechteck 46"/>
                        <wps:cNvSpPr/>
                        <wps:spPr bwMode="auto">
                          <a:xfrm>
                            <a:off x="0" y="1057275"/>
                            <a:ext cx="2160587" cy="2114550"/>
                          </a:xfrm>
                          <a:prstGeom prst="rect">
                            <a:avLst/>
                          </a:prstGeom>
                          <a:ln>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14:paraId="07E7712B" w14:textId="77777777" w:rsidR="00FE60FC" w:rsidRDefault="00FE60FC" w:rsidP="005A19CF">
                              <w:pPr>
                                <w:spacing w:before="67"/>
                                <w:jc w:val="center"/>
                                <w:rPr>
                                  <w:sz w:val="24"/>
                                </w:rPr>
                              </w:pPr>
                              <w:r>
                                <w:rPr>
                                  <w:rFonts w:ascii="Calibri" w:hAnsi="Calibri" w:cs="Calibri"/>
                                  <w:b/>
                                  <w:bCs/>
                                  <w:color w:val="FFFFFF" w:themeColor="background1"/>
                                  <w:kern w:val="24"/>
                                  <w:sz w:val="28"/>
                                  <w:szCs w:val="28"/>
                                  <w:lang w:val="en-GB"/>
                                </w:rPr>
                                <w:t>Trusted Party 2</w:t>
                              </w:r>
                              <w:r>
                                <w:rPr>
                                  <w:rFonts w:ascii="Calibri" w:hAnsi="Calibri" w:cs="Calibri"/>
                                  <w:b/>
                                  <w:bCs/>
                                  <w:color w:val="FFFFFF" w:themeColor="background1"/>
                                  <w:kern w:val="24"/>
                                  <w:sz w:val="28"/>
                                  <w:szCs w:val="28"/>
                                  <w:lang w:val="en-GB"/>
                                </w:rPr>
                                <w:br/>
                                <w:t>Content manager</w:t>
                              </w:r>
                            </w:p>
                          </w:txbxContent>
                        </wps:txbx>
                        <wps:bodyPr anchor="ctr"/>
                      </wps:wsp>
                      <wps:wsp>
                        <wps:cNvPr id="71" name="Gewinkelte Verbindung 25"/>
                        <wps:cNvCnPr>
                          <a:cxnSpLocks noChangeShapeType="1"/>
                        </wps:cNvCnPr>
                        <wps:spPr bwMode="auto">
                          <a:xfrm>
                            <a:off x="2162175" y="2114550"/>
                            <a:ext cx="819802" cy="428625"/>
                          </a:xfrm>
                          <a:prstGeom prst="straightConnector1">
                            <a:avLst/>
                          </a:prstGeom>
                          <a:noFill/>
                          <a:ln w="63500" algn="ctr">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Rectangle 57"/>
                        <wps:cNvSpPr/>
                        <wps:spPr bwMode="auto">
                          <a:xfrm>
                            <a:off x="3019425" y="2295525"/>
                            <a:ext cx="2609850" cy="552450"/>
                          </a:xfrm>
                          <a:prstGeom prst="rect">
                            <a:avLst/>
                          </a:prstGeom>
                          <a:solidFill>
                            <a:schemeClr val="bg1">
                              <a:lumMod val="85000"/>
                            </a:schemeClr>
                          </a:solidFill>
                          <a:ln w="9525" cap="flat" cmpd="sng" algn="ctr">
                            <a:solidFill>
                              <a:srgbClr val="000000"/>
                            </a:solidFill>
                            <a:prstDash val="solid"/>
                            <a:round/>
                            <a:headEnd type="none" w="med" len="med"/>
                            <a:tailEnd type="none" w="med" len="med"/>
                          </a:ln>
                          <a:effectLst/>
                        </wps:spPr>
                        <wps:txbx>
                          <w:txbxContent>
                            <w:p w14:paraId="2C73A610" w14:textId="77777777" w:rsidR="00FE60FC" w:rsidRDefault="00FE60FC" w:rsidP="005A19CF">
                              <w:pPr>
                                <w:jc w:val="center"/>
                                <w:rPr>
                                  <w:sz w:val="24"/>
                                </w:rPr>
                              </w:pPr>
                              <w:ins w:id="663" w:author="Jean-Philippe MECHIN" w:date="2020-12-16T16:19:00Z">
                                <w:r>
                                  <w:rPr>
                                    <w:rFonts w:ascii="Calibri" w:hAnsi="Calibri" w:cs="Calibri"/>
                                    <w:b/>
                                    <w:bCs/>
                                    <w:color w:val="000000" w:themeColor="text1"/>
                                    <w:kern w:val="24"/>
                                    <w:sz w:val="28"/>
                                    <w:szCs w:val="28"/>
                                    <w:lang w:val="en-GB"/>
                                  </w:rPr>
                                  <w:t xml:space="preserve">TP1 </w:t>
                                </w:r>
                              </w:ins>
                              <w:del w:id="664" w:author="Jean-Philippe MECHIN" w:date="2020-12-16T16:17:00Z">
                                <w:r w:rsidDel="00CB7B86">
                                  <w:rPr>
                                    <w:rFonts w:ascii="Calibri" w:hAnsi="Calibri" w:cs="Calibri"/>
                                    <w:b/>
                                    <w:bCs/>
                                    <w:color w:val="000000" w:themeColor="text1"/>
                                    <w:kern w:val="24"/>
                                    <w:sz w:val="28"/>
                                    <w:szCs w:val="28"/>
                                    <w:lang w:val="en-GB"/>
                                  </w:rPr>
                                  <w:delText xml:space="preserve">TP1 </w:delText>
                                </w:r>
                              </w:del>
                              <w:r>
                                <w:rPr>
                                  <w:rFonts w:ascii="Calibri" w:hAnsi="Calibri" w:cs="Calibri"/>
                                  <w:b/>
                                  <w:bCs/>
                                  <w:color w:val="000000" w:themeColor="text1"/>
                                  <w:kern w:val="24"/>
                                  <w:sz w:val="28"/>
                                  <w:szCs w:val="28"/>
                                  <w:lang w:val="en-GB"/>
                                </w:rPr>
                                <w:t>DG Webservices for TP2</w:t>
                              </w:r>
                              <w:ins w:id="665" w:author="Jean-Philippe MECHIN" w:date="2020-12-16T16:14:00Z">
                                <w:r>
                                  <w:rPr>
                                    <w:rFonts w:ascii="Calibri" w:hAnsi="Calibri" w:cs="Calibri"/>
                                    <w:b/>
                                    <w:bCs/>
                                    <w:color w:val="000000" w:themeColor="text1"/>
                                    <w:kern w:val="24"/>
                                    <w:sz w:val="28"/>
                                    <w:szCs w:val="28"/>
                                    <w:lang w:val="en-GB"/>
                                  </w:rPr>
                                  <w:t xml:space="preserve"> </w:t>
                                </w:r>
                              </w:ins>
                              <w:ins w:id="666" w:author="Jean-Philippe MECHIN" w:date="2020-12-16T16:15:00Z">
                                <w:r>
                                  <w:rPr>
                                    <w:rFonts w:ascii="Calibri" w:hAnsi="Calibri" w:cs="Calibri"/>
                                    <w:b/>
                                    <w:bCs/>
                                    <w:color w:val="000000" w:themeColor="text1"/>
                                    <w:kern w:val="24"/>
                                    <w:sz w:val="28"/>
                                    <w:szCs w:val="28"/>
                                    <w:lang w:val="en-GB"/>
                                  </w:rPr>
                                  <w:br/>
                                </w:r>
                              </w:ins>
                              <w:ins w:id="667" w:author="Jean-Philippe MECHIN" w:date="2020-12-16T16:14:00Z">
                                <w:r>
                                  <w:rPr>
                                    <w:rFonts w:ascii="Calibri" w:hAnsi="Calibri" w:cs="Calibri"/>
                                    <w:b/>
                                    <w:bCs/>
                                    <w:color w:val="000000" w:themeColor="text1"/>
                                    <w:kern w:val="24"/>
                                    <w:sz w:val="28"/>
                                    <w:szCs w:val="28"/>
                                    <w:lang w:val="en-GB"/>
                                  </w:rPr>
                                  <w:t>t</w:t>
                                </w:r>
                              </w:ins>
                              <w:ins w:id="668" w:author="Jean-Philippe MECHIN" w:date="2020-12-16T16:15:00Z">
                                <w:r>
                                  <w:rPr>
                                    <w:rFonts w:ascii="Calibri" w:hAnsi="Calibri" w:cs="Calibri"/>
                                    <w:b/>
                                    <w:bCs/>
                                    <w:color w:val="000000" w:themeColor="text1"/>
                                    <w:kern w:val="24"/>
                                    <w:sz w:val="28"/>
                                    <w:szCs w:val="28"/>
                                    <w:lang w:val="en-GB"/>
                                  </w:rPr>
                                  <w:t>p1-tp2.wsdl</w:t>
                                </w:r>
                              </w:ins>
                            </w:p>
                          </w:txbxContent>
                        </wps:txbx>
                        <wps:bodyPr wrap="square">
                          <a:noAutofit/>
                        </wps:bodyPr>
                      </wps:wsp>
                    </wpg:wgp>
                  </a:graphicData>
                </a:graphic>
              </wp:anchor>
            </w:drawing>
          </mc:Choice>
          <mc:Fallback>
            <w:pict>
              <v:group w14:anchorId="77BAA8EA" id="Groupe 80" o:spid="_x0000_s1044" style="position:absolute;left:0;text-align:left;margin-left:.35pt;margin-top:1.35pt;width:465.15pt;height:249.75pt;z-index:251702272" coordsize="59070,31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">
                <v:rect id="Rechteck 45" o:spid="_x0000_s1045" style="position:absolute;left:26670;width:32400;height:3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" fillcolor="#404040 [2429]" stroked="f">
                  <v:shadow on="t" color="black" opacity="22937f" origin=",.5" offset="0,.63889mm"/>
                  <v:textbox>
                    <w:txbxContent>
                      <w:p w14:paraId="5CFB042B" w14:textId="77777777" w:rsidR="00FE60FC" w:rsidRDefault="00FE60FC" w:rsidP="005A19CF">
                        <w:pPr>
                          <w:spacing w:before="67"/>
                          <w:jc w:val="center"/>
                          <w:rPr>
                            <w:ins w:id="669" w:author="Jean-Philippe MECHIN" w:date="2020-12-16T16:10:00Z"/>
                            <w:rFonts w:ascii="Calibri" w:hAnsi="Calibri" w:cs="Calibri"/>
                            <w:b/>
                            <w:bCs/>
                            <w:color w:val="FFFFFF" w:themeColor="background1"/>
                            <w:kern w:val="24"/>
                            <w:sz w:val="28"/>
                            <w:szCs w:val="28"/>
                            <w:lang w:val="en-GB"/>
                          </w:rPr>
                        </w:pPr>
                        <w:r>
                          <w:rPr>
                            <w:rFonts w:ascii="Calibri" w:hAnsi="Calibri" w:cs="Calibri"/>
                            <w:b/>
                            <w:bCs/>
                            <w:color w:val="FFFFFF" w:themeColor="background1"/>
                            <w:kern w:val="24"/>
                            <w:sz w:val="28"/>
                            <w:szCs w:val="28"/>
                            <w:lang w:val="en-GB"/>
                          </w:rPr>
                          <w:t>Trusted Party 1</w:t>
                        </w:r>
                      </w:p>
                      <w:p w14:paraId="24DBCA54" w14:textId="77777777" w:rsidR="00FE60FC" w:rsidRDefault="00FE60FC" w:rsidP="005A19CF">
                        <w:pPr>
                          <w:spacing w:before="67"/>
                          <w:jc w:val="center"/>
                          <w:rPr>
                            <w:ins w:id="670" w:author="Jean-Philippe MECHIN" w:date="2020-12-16T16:17:00Z"/>
                            <w:rFonts w:ascii="Calibri" w:hAnsi="Calibri" w:cs="Calibri"/>
                            <w:b/>
                            <w:bCs/>
                            <w:color w:val="FFFFFF" w:themeColor="background1"/>
                            <w:kern w:val="24"/>
                            <w:sz w:val="28"/>
                            <w:szCs w:val="28"/>
                            <w:lang w:val="en-GB"/>
                          </w:rPr>
                        </w:pPr>
                        <w:del w:id="671" w:author="Jean-Philippe MECHIN" w:date="2020-12-16T16:17:00Z">
                          <w:r w:rsidDel="00CB7B86">
                            <w:rPr>
                              <w:rFonts w:ascii="Calibri" w:hAnsi="Calibri" w:cs="Calibri"/>
                              <w:b/>
                              <w:bCs/>
                              <w:color w:val="FFFFFF" w:themeColor="background1"/>
                              <w:kern w:val="24"/>
                              <w:sz w:val="28"/>
                              <w:szCs w:val="28"/>
                              <w:lang w:val="en-GB"/>
                            </w:rPr>
                            <w:br/>
                          </w:r>
                        </w:del>
                        <w:ins w:id="672" w:author="Jean-Philippe MECHIN" w:date="2020-12-16T16:17:00Z">
                          <w:r>
                            <w:rPr>
                              <w:rFonts w:ascii="Calibri" w:hAnsi="Calibri" w:cs="Calibri"/>
                              <w:b/>
                              <w:bCs/>
                              <w:color w:val="FFFFFF" w:themeColor="background1"/>
                              <w:kern w:val="24"/>
                              <w:sz w:val="28"/>
                              <w:szCs w:val="28"/>
                              <w:lang w:val="en-GB"/>
                            </w:rPr>
                            <w:t>Access Provider</w:t>
                          </w:r>
                        </w:ins>
                        <w:del w:id="673" w:author="Jean-Philippe MECHIN" w:date="2020-12-16T16:11:00Z">
                          <w:r w:rsidDel="00CB7B86">
                            <w:rPr>
                              <w:rFonts w:ascii="Calibri" w:hAnsi="Calibri" w:cs="Calibri"/>
                              <w:b/>
                              <w:bCs/>
                              <w:color w:val="FFFFFF" w:themeColor="background1"/>
                              <w:kern w:val="24"/>
                              <w:sz w:val="28"/>
                              <w:szCs w:val="28"/>
                              <w:lang w:val="en-GB"/>
                            </w:rPr>
                            <w:delText>Access Provider</w:delText>
                          </w:r>
                        </w:del>
                      </w:p>
                      <w:p w14:paraId="1EEDB0CA" w14:textId="77777777" w:rsidR="00FE60FC" w:rsidRDefault="00FE60FC" w:rsidP="005A19CF">
                        <w:pPr>
                          <w:spacing w:before="67"/>
                          <w:jc w:val="center"/>
                          <w:rPr>
                            <w:ins w:id="674" w:author="Jean-Philippe MECHIN" w:date="2020-12-16T16:17:00Z"/>
                            <w:rFonts w:ascii="Calibri" w:hAnsi="Calibri" w:cs="Calibri"/>
                            <w:b/>
                            <w:bCs/>
                            <w:color w:val="FFFFFF" w:themeColor="background1"/>
                            <w:kern w:val="24"/>
                            <w:sz w:val="28"/>
                            <w:szCs w:val="28"/>
                            <w:lang w:val="en-GB"/>
                          </w:rPr>
                        </w:pPr>
                      </w:p>
                      <w:p w14:paraId="1FA3F8AC" w14:textId="77777777" w:rsidR="00FE60FC" w:rsidRDefault="00FE60FC" w:rsidP="005A19CF">
                        <w:pPr>
                          <w:spacing w:before="67"/>
                          <w:jc w:val="center"/>
                          <w:rPr>
                            <w:ins w:id="675" w:author="Jean-Philippe MECHIN" w:date="2020-12-16T16:17:00Z"/>
                            <w:rFonts w:ascii="Calibri" w:hAnsi="Calibri" w:cs="Calibri"/>
                            <w:b/>
                            <w:bCs/>
                            <w:color w:val="FFFFFF" w:themeColor="background1"/>
                            <w:kern w:val="24"/>
                            <w:sz w:val="28"/>
                            <w:szCs w:val="28"/>
                            <w:lang w:val="en-GB"/>
                          </w:rPr>
                        </w:pPr>
                      </w:p>
                      <w:p w14:paraId="7087964E" w14:textId="77777777" w:rsidR="00FE60FC" w:rsidRDefault="00FE60FC" w:rsidP="005A19CF">
                        <w:pPr>
                          <w:spacing w:before="67"/>
                          <w:jc w:val="center"/>
                          <w:rPr>
                            <w:ins w:id="676" w:author="Jean-Philippe MECHIN" w:date="2020-12-16T16:17:00Z"/>
                            <w:rFonts w:ascii="Calibri" w:hAnsi="Calibri" w:cs="Calibri"/>
                            <w:b/>
                            <w:bCs/>
                            <w:color w:val="FFFFFF" w:themeColor="background1"/>
                            <w:kern w:val="24"/>
                            <w:sz w:val="28"/>
                            <w:szCs w:val="28"/>
                            <w:lang w:val="en-GB"/>
                          </w:rPr>
                        </w:pPr>
                      </w:p>
                      <w:p w14:paraId="1C9E148A" w14:textId="77777777" w:rsidR="00FE60FC" w:rsidRDefault="00FE60FC" w:rsidP="005A19CF">
                        <w:pPr>
                          <w:spacing w:before="67"/>
                          <w:jc w:val="center"/>
                          <w:rPr>
                            <w:sz w:val="24"/>
                          </w:rPr>
                        </w:pPr>
                      </w:p>
                    </w:txbxContent>
                  </v:textbox>
                </v:rect>
                <v:rect id="Rechteck 46" o:spid="_x0000_s1046" style="position:absolute;top:10572;width:21605;height:21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" fillcolor="#652523 [1637]" strokecolor="#bc4542 [3045]">
                  <v:fill color2="#ba4442 [3013]" rotate="t" angle="180" colors="0 #9b2d2a;52429f #cb3d3a;1 #ce3b37" focus="100%" type="gradient">
                    <o:fill v:ext="view" type="gradientUnscaled"/>
                  </v:fill>
                  <v:shadow on="t" color="black" opacity="22937f" origin=",.5" offset="0,.63889mm"/>
                  <v:textbox>
                    <w:txbxContent>
                      <w:p w14:paraId="07E7712B" w14:textId="77777777" w:rsidR="00FE60FC" w:rsidRDefault="00FE60FC" w:rsidP="005A19CF">
                        <w:pPr>
                          <w:spacing w:before="67"/>
                          <w:jc w:val="center"/>
                          <w:rPr>
                            <w:sz w:val="24"/>
                          </w:rPr>
                        </w:pPr>
                        <w:r>
                          <w:rPr>
                            <w:rFonts w:ascii="Calibri" w:hAnsi="Calibri" w:cs="Calibri"/>
                            <w:b/>
                            <w:bCs/>
                            <w:color w:val="FFFFFF" w:themeColor="background1"/>
                            <w:kern w:val="24"/>
                            <w:sz w:val="28"/>
                            <w:szCs w:val="28"/>
                            <w:lang w:val="en-GB"/>
                          </w:rPr>
                          <w:t>Trusted Party 2</w:t>
                        </w:r>
                        <w:r>
                          <w:rPr>
                            <w:rFonts w:ascii="Calibri" w:hAnsi="Calibri" w:cs="Calibri"/>
                            <w:b/>
                            <w:bCs/>
                            <w:color w:val="FFFFFF" w:themeColor="background1"/>
                            <w:kern w:val="24"/>
                            <w:sz w:val="28"/>
                            <w:szCs w:val="28"/>
                            <w:lang w:val="en-GB"/>
                          </w:rPr>
                          <w:br/>
                          <w:t>Content manager</w:t>
                        </w:r>
                      </w:p>
                    </w:txbxContent>
                  </v:textbox>
                </v:rect>
                <v:shape id="Gewinkelte Verbindung 25" o:spid="_x0000_s1047" type="#_x0000_t32" style="position:absolute;left:21621;top:21145;width:8198;height:4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" strokeweight="5pt">
                  <v:stroke endarrow="block"/>
                </v:shape>
                <v:rect id="Rectangle 57" o:spid="_x0000_s1048" style="position:absolute;left:30194;top:22955;width:26098;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" fillcolor="#d8d8d8 [2732]">
                  <v:stroke joinstyle="round"/>
                  <v:textbox>
                    <w:txbxContent>
                      <w:p w14:paraId="2C73A610" w14:textId="77777777" w:rsidR="00FE60FC" w:rsidRDefault="00FE60FC" w:rsidP="005A19CF">
                        <w:pPr>
                          <w:jc w:val="center"/>
                          <w:rPr>
                            <w:sz w:val="24"/>
                          </w:rPr>
                        </w:pPr>
                        <w:ins w:id="677" w:author="Jean-Philippe MECHIN" w:date="2020-12-16T16:19:00Z">
                          <w:r>
                            <w:rPr>
                              <w:rFonts w:ascii="Calibri" w:hAnsi="Calibri" w:cs="Calibri"/>
                              <w:b/>
                              <w:bCs/>
                              <w:color w:val="000000" w:themeColor="text1"/>
                              <w:kern w:val="24"/>
                              <w:sz w:val="28"/>
                              <w:szCs w:val="28"/>
                              <w:lang w:val="en-GB"/>
                            </w:rPr>
                            <w:t xml:space="preserve">TP1 </w:t>
                          </w:r>
                        </w:ins>
                        <w:del w:id="678" w:author="Jean-Philippe MECHIN" w:date="2020-12-16T16:17:00Z">
                          <w:r w:rsidDel="00CB7B86">
                            <w:rPr>
                              <w:rFonts w:ascii="Calibri" w:hAnsi="Calibri" w:cs="Calibri"/>
                              <w:b/>
                              <w:bCs/>
                              <w:color w:val="000000" w:themeColor="text1"/>
                              <w:kern w:val="24"/>
                              <w:sz w:val="28"/>
                              <w:szCs w:val="28"/>
                              <w:lang w:val="en-GB"/>
                            </w:rPr>
                            <w:delText xml:space="preserve">TP1 </w:delText>
                          </w:r>
                        </w:del>
                        <w:r>
                          <w:rPr>
                            <w:rFonts w:ascii="Calibri" w:hAnsi="Calibri" w:cs="Calibri"/>
                            <w:b/>
                            <w:bCs/>
                            <w:color w:val="000000" w:themeColor="text1"/>
                            <w:kern w:val="24"/>
                            <w:sz w:val="28"/>
                            <w:szCs w:val="28"/>
                            <w:lang w:val="en-GB"/>
                          </w:rPr>
                          <w:t>DG Webservices for TP2</w:t>
                        </w:r>
                        <w:ins w:id="679" w:author="Jean-Philippe MECHIN" w:date="2020-12-16T16:14:00Z">
                          <w:r>
                            <w:rPr>
                              <w:rFonts w:ascii="Calibri" w:hAnsi="Calibri" w:cs="Calibri"/>
                              <w:b/>
                              <w:bCs/>
                              <w:color w:val="000000" w:themeColor="text1"/>
                              <w:kern w:val="24"/>
                              <w:sz w:val="28"/>
                              <w:szCs w:val="28"/>
                              <w:lang w:val="en-GB"/>
                            </w:rPr>
                            <w:t xml:space="preserve"> </w:t>
                          </w:r>
                        </w:ins>
                        <w:ins w:id="680" w:author="Jean-Philippe MECHIN" w:date="2020-12-16T16:15:00Z">
                          <w:r>
                            <w:rPr>
                              <w:rFonts w:ascii="Calibri" w:hAnsi="Calibri" w:cs="Calibri"/>
                              <w:b/>
                              <w:bCs/>
                              <w:color w:val="000000" w:themeColor="text1"/>
                              <w:kern w:val="24"/>
                              <w:sz w:val="28"/>
                              <w:szCs w:val="28"/>
                              <w:lang w:val="en-GB"/>
                            </w:rPr>
                            <w:br/>
                          </w:r>
                        </w:ins>
                        <w:ins w:id="681" w:author="Jean-Philippe MECHIN" w:date="2020-12-16T16:14:00Z">
                          <w:r>
                            <w:rPr>
                              <w:rFonts w:ascii="Calibri" w:hAnsi="Calibri" w:cs="Calibri"/>
                              <w:b/>
                              <w:bCs/>
                              <w:color w:val="000000" w:themeColor="text1"/>
                              <w:kern w:val="24"/>
                              <w:sz w:val="28"/>
                              <w:szCs w:val="28"/>
                              <w:lang w:val="en-GB"/>
                            </w:rPr>
                            <w:t>t</w:t>
                          </w:r>
                        </w:ins>
                        <w:ins w:id="682" w:author="Jean-Philippe MECHIN" w:date="2020-12-16T16:15:00Z">
                          <w:r>
                            <w:rPr>
                              <w:rFonts w:ascii="Calibri" w:hAnsi="Calibri" w:cs="Calibri"/>
                              <w:b/>
                              <w:bCs/>
                              <w:color w:val="000000" w:themeColor="text1"/>
                              <w:kern w:val="24"/>
                              <w:sz w:val="28"/>
                              <w:szCs w:val="28"/>
                              <w:lang w:val="en-GB"/>
                            </w:rPr>
                            <w:t>p1-tp2.wsdl</w:t>
                          </w:r>
                        </w:ins>
                      </w:p>
                    </w:txbxContent>
                  </v:textbox>
                </v:rect>
              </v:group>
            </w:pict>
          </mc:Fallback>
        </mc:AlternateContent>
      </w:r>
    </w:p>
    <w:p w14:paraId="0E43CCD5" w14:textId="5A15B42F" w:rsidR="005A19CF" w:rsidRDefault="005A19CF">
      <w:pPr>
        <w:pStyle w:val="Texte"/>
        <w:rPr>
          <w:ins w:id="683" w:author="Jean-Philippe MECHIN" w:date="2020-12-16T16:31:00Z"/>
          <w:lang w:val="en-GB"/>
        </w:rPr>
      </w:pPr>
    </w:p>
    <w:p w14:paraId="0DAE60BE" w14:textId="74CD6B4C" w:rsidR="005A19CF" w:rsidRDefault="005A19CF">
      <w:pPr>
        <w:pStyle w:val="Texte"/>
        <w:rPr>
          <w:ins w:id="684" w:author="Jean-Philippe MECHIN" w:date="2020-12-16T16:31:00Z"/>
          <w:lang w:val="en-GB"/>
        </w:rPr>
      </w:pPr>
    </w:p>
    <w:p w14:paraId="079A49EF" w14:textId="67B1A0B4" w:rsidR="005A19CF" w:rsidRDefault="005A19CF">
      <w:pPr>
        <w:pStyle w:val="Texte"/>
        <w:rPr>
          <w:ins w:id="685" w:author="Jean-Philippe MECHIN" w:date="2020-12-16T16:31:00Z"/>
          <w:lang w:val="en-GB"/>
        </w:rPr>
      </w:pPr>
    </w:p>
    <w:p w14:paraId="246F16F9" w14:textId="77777777" w:rsidR="005A19CF" w:rsidRDefault="005A19CF">
      <w:pPr>
        <w:pStyle w:val="Texte"/>
        <w:rPr>
          <w:ins w:id="686" w:author="Jean-Philippe MECHIN" w:date="2020-12-16T16:31:00Z"/>
          <w:lang w:val="en-GB"/>
        </w:rPr>
      </w:pPr>
    </w:p>
    <w:p w14:paraId="338E17D5" w14:textId="6D3518B9" w:rsidR="005A19CF" w:rsidRDefault="005A19CF">
      <w:pPr>
        <w:pStyle w:val="Texte"/>
        <w:rPr>
          <w:ins w:id="687" w:author="Jean-Philippe MECHIN" w:date="2020-12-16T16:31:00Z"/>
          <w:lang w:val="en-GB"/>
        </w:rPr>
      </w:pPr>
    </w:p>
    <w:p w14:paraId="290262F3" w14:textId="5B9AD3ED" w:rsidR="005A19CF" w:rsidRDefault="005A19CF">
      <w:pPr>
        <w:pStyle w:val="Texte"/>
        <w:rPr>
          <w:ins w:id="688" w:author="Jean-Philippe MECHIN" w:date="2020-12-16T16:31:00Z"/>
          <w:lang w:val="en-GB"/>
        </w:rPr>
      </w:pPr>
    </w:p>
    <w:p w14:paraId="5DC10828" w14:textId="5162D74C" w:rsidR="005A19CF" w:rsidRDefault="005A19CF">
      <w:pPr>
        <w:pStyle w:val="Texte"/>
        <w:rPr>
          <w:ins w:id="689" w:author="Jean-Philippe MECHIN" w:date="2020-12-16T16:31:00Z"/>
          <w:lang w:val="en-GB"/>
        </w:rPr>
      </w:pPr>
    </w:p>
    <w:p w14:paraId="57EA669C" w14:textId="566F4D01" w:rsidR="005A19CF" w:rsidRDefault="005A19CF">
      <w:pPr>
        <w:pStyle w:val="Texte"/>
        <w:rPr>
          <w:ins w:id="690" w:author="Jean-Philippe MECHIN" w:date="2020-12-16T16:31:00Z"/>
          <w:lang w:val="en-GB"/>
        </w:rPr>
      </w:pPr>
    </w:p>
    <w:p w14:paraId="06EA1382" w14:textId="77777777" w:rsidR="005A19CF" w:rsidRDefault="005A19CF">
      <w:pPr>
        <w:pStyle w:val="Texte"/>
        <w:rPr>
          <w:lang w:val="en-GB"/>
        </w:rPr>
      </w:pPr>
    </w:p>
    <w:p w14:paraId="49E31936" w14:textId="33F7C2FC" w:rsidR="00355F6C" w:rsidRDefault="00691B38">
      <w:pPr>
        <w:pStyle w:val="Texte"/>
        <w:jc w:val="center"/>
        <w:rPr>
          <w:lang w:val="en-GB"/>
        </w:rPr>
      </w:pPr>
      <w:del w:id="691" w:author="Jean-Philippe MECHIN" w:date="2020-12-16T16:31:00Z">
        <w:r w:rsidDel="005A19CF">
          <w:rPr>
            <w:noProof/>
          </w:rPr>
          <w:drawing>
            <wp:inline distT="0" distB="9525" distL="0" distR="0" wp14:anchorId="500A59AE" wp14:editId="236EB37B">
              <wp:extent cx="3778250" cy="2028825"/>
              <wp:effectExtent l="0" t="0" r="0" b="0"/>
              <wp:docPr id="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1"/>
                      <pic:cNvPicPr>
                        <a:picLocks noChangeAspect="1" noChangeArrowheads="1"/>
                      </pic:cNvPicPr>
                    </pic:nvPicPr>
                    <pic:blipFill>
                      <a:blip r:embed="rId13"/>
                      <a:stretch>
                        <a:fillRect/>
                      </a:stretch>
                    </pic:blipFill>
                    <pic:spPr bwMode="auto">
                      <a:xfrm>
                        <a:off x="0" y="0"/>
                        <a:ext cx="3778250" cy="2028825"/>
                      </a:xfrm>
                      <a:prstGeom prst="rect">
                        <a:avLst/>
                      </a:prstGeom>
                    </pic:spPr>
                  </pic:pic>
                </a:graphicData>
              </a:graphic>
            </wp:inline>
          </w:drawing>
        </w:r>
      </w:del>
    </w:p>
    <w:p w14:paraId="284B1465" w14:textId="77777777" w:rsidR="00355F6C" w:rsidRDefault="00691B38">
      <w:pPr>
        <w:pStyle w:val="Texte"/>
        <w:rPr>
          <w:lang w:val="en-GB"/>
        </w:rPr>
      </w:pPr>
      <w:r>
        <w:rPr>
          <w:lang w:val="en-GB"/>
        </w:rPr>
        <w:t>Availables methods are:</w:t>
      </w:r>
    </w:p>
    <w:p w14:paraId="635A301F" w14:textId="77777777" w:rsidR="00355F6C" w:rsidRDefault="00691B38">
      <w:pPr>
        <w:pStyle w:val="Texte"/>
        <w:numPr>
          <w:ilvl w:val="0"/>
          <w:numId w:val="12"/>
        </w:numPr>
        <w:rPr>
          <w:lang w:val="en-GB"/>
        </w:rPr>
        <w:pPrChange w:id="692" w:author="Jean-Philippe MECHIN" w:date="2020-12-16T16:37:00Z">
          <w:pPr>
            <w:pStyle w:val="Texte"/>
            <w:numPr>
              <w:numId w:val="3"/>
            </w:numPr>
            <w:ind w:left="720" w:hanging="360"/>
          </w:pPr>
        </w:pPrChange>
      </w:pPr>
      <w:r>
        <w:rPr>
          <w:lang w:val="en-GB"/>
        </w:rPr>
        <w:t>handleLoadedVehicle : Indicate if the journey (vehicle for road transport) has started or not.</w:t>
      </w:r>
    </w:p>
    <w:p w14:paraId="15F4EF67" w14:textId="77777777" w:rsidR="00355F6C" w:rsidRDefault="00691B38">
      <w:pPr>
        <w:pStyle w:val="Texte"/>
        <w:numPr>
          <w:ilvl w:val="0"/>
          <w:numId w:val="12"/>
        </w:numPr>
        <w:rPr>
          <w:lang w:val="en-GB"/>
        </w:rPr>
        <w:pPrChange w:id="693" w:author="Jean-Philippe MECHIN" w:date="2020-12-16T16:37:00Z">
          <w:pPr>
            <w:pStyle w:val="Texte"/>
            <w:numPr>
              <w:numId w:val="3"/>
            </w:numPr>
            <w:ind w:left="720" w:hanging="360"/>
          </w:pPr>
        </w:pPrChange>
      </w:pPr>
      <w:r>
        <w:rPr>
          <w:lang w:val="en-GB"/>
        </w:rPr>
        <w:t>saveTrackingDataVehicle : Allows to send dynamic information to TP1 (eg positionning).</w:t>
      </w:r>
    </w:p>
    <w:p w14:paraId="70910999" w14:textId="77777777" w:rsidR="00355F6C" w:rsidRDefault="00691B38">
      <w:pPr>
        <w:pStyle w:val="Texte"/>
        <w:numPr>
          <w:ilvl w:val="0"/>
          <w:numId w:val="12"/>
        </w:numPr>
        <w:rPr>
          <w:lang w:val="en-GB"/>
        </w:rPr>
        <w:pPrChange w:id="694" w:author="Jean-Philippe MECHIN" w:date="2020-12-16T16:37:00Z">
          <w:pPr>
            <w:pStyle w:val="Texte"/>
            <w:numPr>
              <w:numId w:val="3"/>
            </w:numPr>
            <w:ind w:left="720" w:hanging="360"/>
          </w:pPr>
        </w:pPrChange>
      </w:pPr>
      <w:r>
        <w:rPr>
          <w:lang w:val="en-GB"/>
        </w:rPr>
        <w:t>sendTP2RegistrationRequest : Allows for a TP2 to ask for registration to a TP1.</w:t>
      </w:r>
    </w:p>
    <w:p w14:paraId="766177FE" w14:textId="77777777" w:rsidR="00355F6C" w:rsidRDefault="00691B38">
      <w:pPr>
        <w:pStyle w:val="Texte"/>
        <w:rPr>
          <w:lang w:val="en-GB"/>
        </w:rPr>
      </w:pPr>
      <w:r>
        <w:rPr>
          <w:b w:val="0"/>
          <w:bCs w:val="0"/>
          <w:lang w:val="en-GB"/>
        </w:rPr>
        <w:t>Note: When using the methods « handleLoadedVehicle » and « saveTrackingDataVehicle » the TP1 shall verify that the sender of the query is a TP2 by using the public key.</w:t>
      </w:r>
    </w:p>
    <w:p w14:paraId="71355D4A" w14:textId="77777777" w:rsidR="00475976" w:rsidRDefault="00475976">
      <w:pPr>
        <w:rPr>
          <w:ins w:id="695" w:author="Jean-Philippe MECHIN" w:date="2020-12-16T16:51:00Z"/>
          <w:rFonts w:ascii="Arial Gras" w:eastAsia="Microsoft YaHei" w:hAnsi="Arial Gras" w:cs="Mangal"/>
          <w:b/>
          <w:smallCaps/>
          <w:sz w:val="24"/>
          <w:lang w:val="en-GB"/>
        </w:rPr>
      </w:pPr>
      <w:ins w:id="696" w:author="Jean-Philippe MECHIN" w:date="2020-12-16T16:51:00Z">
        <w:r>
          <w:rPr>
            <w:lang w:val="en-GB"/>
          </w:rPr>
          <w:br w:type="page"/>
        </w:r>
      </w:ins>
    </w:p>
    <w:p w14:paraId="3E3FDD98" w14:textId="22AA1005" w:rsidR="00355F6C" w:rsidRDefault="005A19CF">
      <w:pPr>
        <w:pStyle w:val="berschrift2"/>
        <w:numPr>
          <w:ilvl w:val="1"/>
          <w:numId w:val="2"/>
        </w:numPr>
        <w:rPr>
          <w:lang w:val="en-GB"/>
        </w:rPr>
      </w:pPr>
      <w:bookmarkStart w:id="697" w:name="_Toc59030471"/>
      <w:ins w:id="698" w:author="Jean-Philippe MECHIN" w:date="2020-12-16T16:33:00Z">
        <w:r w:rsidRPr="005A19CF">
          <w:rPr>
            <w:lang w:val="en-GB"/>
          </w:rPr>
          <w:lastRenderedPageBreak/>
          <w:t>TP1 Authority DG Webservices for Public body</w:t>
        </w:r>
      </w:ins>
      <w:bookmarkEnd w:id="697"/>
      <w:del w:id="699" w:author="Jean-Philippe MECHIN" w:date="2020-12-16T16:33:00Z">
        <w:r w:rsidR="00691B38" w:rsidDel="005A19CF">
          <w:rPr>
            <w:lang w:val="en-GB"/>
          </w:rPr>
          <w:delText>TP1 Webservices For Public Services Inspectorate</w:delText>
        </w:r>
      </w:del>
    </w:p>
    <w:p w14:paraId="3324D29B" w14:textId="3B64400B" w:rsidR="00355F6C" w:rsidRDefault="00691B38">
      <w:pPr>
        <w:pStyle w:val="Texte"/>
        <w:rPr>
          <w:ins w:id="700" w:author="Jean-Philippe MECHIN" w:date="2020-12-16T16:35:00Z"/>
          <w:lang w:val="en-GB"/>
        </w:rPr>
      </w:pPr>
      <w:r>
        <w:rPr>
          <w:lang w:val="en-GB"/>
        </w:rPr>
        <w:t xml:space="preserve"> Name of Webservices is « </w:t>
      </w:r>
      <w:del w:id="701" w:author="Jean-Philippe MECHIN" w:date="2020-12-16T16:33:00Z">
        <w:r w:rsidDel="005A19CF">
          <w:rPr>
            <w:lang w:val="en-GB"/>
          </w:rPr>
          <w:delText>TP1ExternalWebServices </w:delText>
        </w:r>
      </w:del>
      <w:ins w:id="702" w:author="Jean-Philippe MECHIN" w:date="2020-12-16T16:33:00Z">
        <w:r w:rsidR="005A19CF">
          <w:rPr>
            <w:lang w:val="en-GB"/>
          </w:rPr>
          <w:t>TP1AuthorityServices </w:t>
        </w:r>
      </w:ins>
      <w:r>
        <w:rPr>
          <w:lang w:val="en-GB"/>
        </w:rPr>
        <w:t>»</w:t>
      </w:r>
      <w:ins w:id="703" w:author="Jean-Philippe MECHIN" w:date="2020-12-16T16:34:00Z">
        <w:r w:rsidR="005A19CF">
          <w:rPr>
            <w:lang w:val="en-GB"/>
          </w:rPr>
          <w:t xml:space="preserve"> in the file</w:t>
        </w:r>
        <w:r w:rsidR="005A19CF" w:rsidRPr="00116993">
          <w:t xml:space="preserve"> </w:t>
        </w:r>
        <w:r w:rsidR="005A19CF" w:rsidRPr="005A19CF">
          <w:rPr>
            <w:lang w:val="en-GB"/>
          </w:rPr>
          <w:t>tp1-external.wsdl</w:t>
        </w:r>
      </w:ins>
      <w:del w:id="704" w:author="Jean-Philippe MECHIN" w:date="2020-12-16T16:34:00Z">
        <w:r w:rsidDel="005A19CF">
          <w:rPr>
            <w:lang w:val="en-GB"/>
          </w:rPr>
          <w:delText>.</w:delText>
        </w:r>
      </w:del>
    </w:p>
    <w:p w14:paraId="0FF9AF34" w14:textId="3D19BD6E" w:rsidR="005A19CF" w:rsidRDefault="00475976">
      <w:pPr>
        <w:pStyle w:val="Texte"/>
        <w:rPr>
          <w:ins w:id="705" w:author="Jean-Philippe MECHIN" w:date="2020-12-16T16:35:00Z"/>
          <w:lang w:val="en-GB"/>
        </w:rPr>
      </w:pPr>
      <w:r>
        <w:rPr>
          <w:noProof/>
          <w:lang w:val="en-GB"/>
        </w:rPr>
        <mc:AlternateContent>
          <mc:Choice Requires="wpg">
            <w:drawing>
              <wp:anchor distT="0" distB="0" distL="114300" distR="114300" simplePos="0" relativeHeight="251710464" behindDoc="0" locked="0" layoutInCell="1" allowOverlap="1" wp14:anchorId="1F84F42A" wp14:editId="70D959AA">
                <wp:simplePos x="0" y="0"/>
                <wp:positionH relativeFrom="column">
                  <wp:posOffset>4445</wp:posOffset>
                </wp:positionH>
                <wp:positionV relativeFrom="paragraph">
                  <wp:posOffset>17145</wp:posOffset>
                </wp:positionV>
                <wp:extent cx="5878513" cy="3719513"/>
                <wp:effectExtent l="57150" t="19050" r="65405" b="71755"/>
                <wp:wrapNone/>
                <wp:docPr id="79" name="Groupe 79"/>
                <wp:cNvGraphicFramePr/>
                <a:graphic xmlns:a="http://schemas.openxmlformats.org/drawingml/2006/main">
                  <a:graphicData uri="http://schemas.microsoft.com/office/word/2010/wordprocessingGroup">
                    <wpg:wgp>
                      <wpg:cNvGrpSpPr/>
                      <wpg:grpSpPr>
                        <a:xfrm>
                          <a:off x="0" y="0"/>
                          <a:ext cx="5878513" cy="3719513"/>
                          <a:chOff x="0" y="0"/>
                          <a:chExt cx="5878513" cy="3719513"/>
                        </a:xfrm>
                      </wpg:grpSpPr>
                      <wps:wsp>
                        <wps:cNvPr id="73" name="Rechteck 51"/>
                        <wps:cNvSpPr/>
                        <wps:spPr bwMode="auto">
                          <a:xfrm>
                            <a:off x="0" y="0"/>
                            <a:ext cx="2193925" cy="536575"/>
                          </a:xfrm>
                          <a:prstGeom prst="rect">
                            <a:avLst/>
                          </a:prstGeom>
                          <a:solidFill>
                            <a:schemeClr val="accent3">
                              <a:lumMod val="40000"/>
                              <a:lumOff val="60000"/>
                            </a:schemeClr>
                          </a:solidFill>
                          <a:ln cmpd="sng">
                            <a:no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14:paraId="6FB8111C" w14:textId="77777777" w:rsidR="00FE60FC" w:rsidRDefault="00FE60FC" w:rsidP="005A19CF">
                              <w:pPr>
                                <w:spacing w:before="67"/>
                                <w:jc w:val="center"/>
                                <w:rPr>
                                  <w:sz w:val="24"/>
                                </w:rPr>
                              </w:pPr>
                              <w:r>
                                <w:rPr>
                                  <w:rFonts w:ascii="Calibri" w:hAnsi="Calibri" w:cs="Calibri"/>
                                  <w:b/>
                                  <w:bCs/>
                                  <w:color w:val="000000" w:themeColor="text1"/>
                                  <w:kern w:val="24"/>
                                  <w:sz w:val="28"/>
                                  <w:szCs w:val="28"/>
                                  <w:lang w:val="en-GB"/>
                                </w:rPr>
                                <w:t>Authorities</w:t>
                              </w:r>
                            </w:p>
                          </w:txbxContent>
                        </wps:txbx>
                        <wps:bodyPr anchor="ctr"/>
                      </wps:wsp>
                      <wps:wsp>
                        <wps:cNvPr id="74" name="Rechteck 52"/>
                        <wps:cNvSpPr/>
                        <wps:spPr bwMode="auto">
                          <a:xfrm>
                            <a:off x="0" y="781050"/>
                            <a:ext cx="2174875" cy="566738"/>
                          </a:xfrm>
                          <a:prstGeom prst="rect">
                            <a:avLst/>
                          </a:prstGeom>
                          <a:solidFill>
                            <a:schemeClr val="accent3">
                              <a:lumMod val="40000"/>
                              <a:lumOff val="60000"/>
                            </a:schemeClr>
                          </a:solidFill>
                          <a:ln cmpd="sng">
                            <a:no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14:paraId="45AE1C17" w14:textId="77777777" w:rsidR="00FE60FC" w:rsidRDefault="00FE60FC" w:rsidP="005A19CF">
                              <w:pPr>
                                <w:spacing w:before="67"/>
                                <w:jc w:val="center"/>
                                <w:rPr>
                                  <w:sz w:val="24"/>
                                </w:rPr>
                              </w:pPr>
                              <w:r>
                                <w:rPr>
                                  <w:rFonts w:ascii="Calibri" w:hAnsi="Calibri" w:cs="Calibri"/>
                                  <w:b/>
                                  <w:bCs/>
                                  <w:color w:val="000000" w:themeColor="text1"/>
                                  <w:kern w:val="24"/>
                                  <w:sz w:val="28"/>
                                  <w:szCs w:val="28"/>
                                  <w:lang w:val="en-GB"/>
                                </w:rPr>
                                <w:t>Emergency responder</w:t>
                              </w:r>
                            </w:p>
                          </w:txbxContent>
                        </wps:txbx>
                        <wps:bodyPr anchor="ctr"/>
                      </wps:wsp>
                      <wps:wsp>
                        <wps:cNvPr id="75" name="Rechteck 45"/>
                        <wps:cNvSpPr/>
                        <wps:spPr bwMode="auto">
                          <a:xfrm>
                            <a:off x="2638425" y="571500"/>
                            <a:ext cx="3240088" cy="3148013"/>
                          </a:xfrm>
                          <a:prstGeom prst="rect">
                            <a:avLst/>
                          </a:prstGeom>
                          <a:solidFill>
                            <a:schemeClr val="tx1">
                              <a:lumMod val="75000"/>
                              <a:lumOff val="25000"/>
                            </a:schemeClr>
                          </a:solidFill>
                          <a:ln>
                            <a:no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14:paraId="02512931" w14:textId="77777777" w:rsidR="00FE60FC" w:rsidRDefault="00FE60FC" w:rsidP="005A19CF">
                              <w:pPr>
                                <w:spacing w:before="67"/>
                                <w:jc w:val="center"/>
                                <w:rPr>
                                  <w:ins w:id="706" w:author="Jean-Philippe MECHIN" w:date="2020-12-16T16:10:00Z"/>
                                  <w:rFonts w:ascii="Calibri" w:hAnsi="Calibri" w:cs="Calibri"/>
                                  <w:b/>
                                  <w:bCs/>
                                  <w:color w:val="FFFFFF" w:themeColor="background1"/>
                                  <w:kern w:val="24"/>
                                  <w:sz w:val="28"/>
                                  <w:szCs w:val="28"/>
                                  <w:lang w:val="en-GB"/>
                                </w:rPr>
                              </w:pPr>
                              <w:r>
                                <w:rPr>
                                  <w:rFonts w:ascii="Calibri" w:hAnsi="Calibri" w:cs="Calibri"/>
                                  <w:b/>
                                  <w:bCs/>
                                  <w:color w:val="FFFFFF" w:themeColor="background1"/>
                                  <w:kern w:val="24"/>
                                  <w:sz w:val="28"/>
                                  <w:szCs w:val="28"/>
                                  <w:lang w:val="en-GB"/>
                                </w:rPr>
                                <w:t>Trusted Party 1</w:t>
                              </w:r>
                            </w:p>
                            <w:p w14:paraId="7EA5DE37" w14:textId="77777777" w:rsidR="00FE60FC" w:rsidRDefault="00FE60FC" w:rsidP="005A19CF">
                              <w:pPr>
                                <w:spacing w:before="67"/>
                                <w:jc w:val="center"/>
                                <w:rPr>
                                  <w:ins w:id="707" w:author="Jean-Philippe MECHIN" w:date="2020-12-16T16:17:00Z"/>
                                  <w:rFonts w:ascii="Calibri" w:hAnsi="Calibri" w:cs="Calibri"/>
                                  <w:b/>
                                  <w:bCs/>
                                  <w:color w:val="FFFFFF" w:themeColor="background1"/>
                                  <w:kern w:val="24"/>
                                  <w:sz w:val="28"/>
                                  <w:szCs w:val="28"/>
                                  <w:lang w:val="en-GB"/>
                                </w:rPr>
                              </w:pPr>
                              <w:del w:id="708" w:author="Jean-Philippe MECHIN" w:date="2020-12-16T16:17:00Z">
                                <w:r w:rsidDel="00CB7B86">
                                  <w:rPr>
                                    <w:rFonts w:ascii="Calibri" w:hAnsi="Calibri" w:cs="Calibri"/>
                                    <w:b/>
                                    <w:bCs/>
                                    <w:color w:val="FFFFFF" w:themeColor="background1"/>
                                    <w:kern w:val="24"/>
                                    <w:sz w:val="28"/>
                                    <w:szCs w:val="28"/>
                                    <w:lang w:val="en-GB"/>
                                  </w:rPr>
                                  <w:br/>
                                </w:r>
                              </w:del>
                              <w:ins w:id="709" w:author="Jean-Philippe MECHIN" w:date="2020-12-16T16:17:00Z">
                                <w:r>
                                  <w:rPr>
                                    <w:rFonts w:ascii="Calibri" w:hAnsi="Calibri" w:cs="Calibri"/>
                                    <w:b/>
                                    <w:bCs/>
                                    <w:color w:val="FFFFFF" w:themeColor="background1"/>
                                    <w:kern w:val="24"/>
                                    <w:sz w:val="28"/>
                                    <w:szCs w:val="28"/>
                                    <w:lang w:val="en-GB"/>
                                  </w:rPr>
                                  <w:t>Access Provider</w:t>
                                </w:r>
                              </w:ins>
                              <w:del w:id="710" w:author="Jean-Philippe MECHIN" w:date="2020-12-16T16:11:00Z">
                                <w:r w:rsidDel="00CB7B86">
                                  <w:rPr>
                                    <w:rFonts w:ascii="Calibri" w:hAnsi="Calibri" w:cs="Calibri"/>
                                    <w:b/>
                                    <w:bCs/>
                                    <w:color w:val="FFFFFF" w:themeColor="background1"/>
                                    <w:kern w:val="24"/>
                                    <w:sz w:val="28"/>
                                    <w:szCs w:val="28"/>
                                    <w:lang w:val="en-GB"/>
                                  </w:rPr>
                                  <w:delText>Access Provider</w:delText>
                                </w:r>
                              </w:del>
                            </w:p>
                            <w:p w14:paraId="3C4AE4A3" w14:textId="77777777" w:rsidR="00FE60FC" w:rsidRDefault="00FE60FC" w:rsidP="005A19CF">
                              <w:pPr>
                                <w:spacing w:before="67"/>
                                <w:jc w:val="center"/>
                                <w:rPr>
                                  <w:ins w:id="711" w:author="Jean-Philippe MECHIN" w:date="2020-12-16T16:17:00Z"/>
                                  <w:rFonts w:ascii="Calibri" w:hAnsi="Calibri" w:cs="Calibri"/>
                                  <w:b/>
                                  <w:bCs/>
                                  <w:color w:val="FFFFFF" w:themeColor="background1"/>
                                  <w:kern w:val="24"/>
                                  <w:sz w:val="28"/>
                                  <w:szCs w:val="28"/>
                                  <w:lang w:val="en-GB"/>
                                </w:rPr>
                              </w:pPr>
                            </w:p>
                            <w:p w14:paraId="203206FA" w14:textId="77777777" w:rsidR="00FE60FC" w:rsidRDefault="00FE60FC" w:rsidP="005A19CF">
                              <w:pPr>
                                <w:spacing w:before="67"/>
                                <w:jc w:val="center"/>
                                <w:rPr>
                                  <w:ins w:id="712" w:author="Jean-Philippe MECHIN" w:date="2020-12-16T16:17:00Z"/>
                                  <w:rFonts w:ascii="Calibri" w:hAnsi="Calibri" w:cs="Calibri"/>
                                  <w:b/>
                                  <w:bCs/>
                                  <w:color w:val="FFFFFF" w:themeColor="background1"/>
                                  <w:kern w:val="24"/>
                                  <w:sz w:val="28"/>
                                  <w:szCs w:val="28"/>
                                  <w:lang w:val="en-GB"/>
                                </w:rPr>
                              </w:pPr>
                            </w:p>
                            <w:p w14:paraId="3A425C6B" w14:textId="77777777" w:rsidR="00FE60FC" w:rsidRDefault="00FE60FC" w:rsidP="005A19CF">
                              <w:pPr>
                                <w:spacing w:before="67"/>
                                <w:jc w:val="center"/>
                                <w:rPr>
                                  <w:ins w:id="713" w:author="Jean-Philippe MECHIN" w:date="2020-12-16T16:17:00Z"/>
                                  <w:rFonts w:ascii="Calibri" w:hAnsi="Calibri" w:cs="Calibri"/>
                                  <w:b/>
                                  <w:bCs/>
                                  <w:color w:val="FFFFFF" w:themeColor="background1"/>
                                  <w:kern w:val="24"/>
                                  <w:sz w:val="28"/>
                                  <w:szCs w:val="28"/>
                                  <w:lang w:val="en-GB"/>
                                </w:rPr>
                              </w:pPr>
                            </w:p>
                            <w:p w14:paraId="1EE0462C" w14:textId="77777777" w:rsidR="00FE60FC" w:rsidRDefault="00FE60FC" w:rsidP="005A19CF">
                              <w:pPr>
                                <w:spacing w:before="67"/>
                                <w:jc w:val="center"/>
                                <w:rPr>
                                  <w:sz w:val="24"/>
                                </w:rPr>
                              </w:pPr>
                            </w:p>
                          </w:txbxContent>
                        </wps:txbx>
                        <wps:bodyPr anchor="ctr"/>
                      </wps:wsp>
                      <wps:wsp>
                        <wps:cNvPr id="76" name="Rectangle 55"/>
                        <wps:cNvSpPr/>
                        <wps:spPr bwMode="auto">
                          <a:xfrm>
                            <a:off x="3009900" y="695325"/>
                            <a:ext cx="2552700" cy="714375"/>
                          </a:xfrm>
                          <a:prstGeom prst="rect">
                            <a:avLst/>
                          </a:prstGeom>
                          <a:solidFill>
                            <a:schemeClr val="bg1">
                              <a:lumMod val="85000"/>
                            </a:schemeClr>
                          </a:solidFill>
                          <a:ln w="9525" cap="flat" cmpd="sng" algn="ctr">
                            <a:solidFill>
                              <a:srgbClr val="000000"/>
                            </a:solidFill>
                            <a:prstDash val="solid"/>
                            <a:round/>
                            <a:headEnd type="none" w="med" len="med"/>
                            <a:tailEnd type="none" w="med" len="med"/>
                          </a:ln>
                          <a:effectLst/>
                        </wps:spPr>
                        <wps:txbx>
                          <w:txbxContent>
                            <w:p w14:paraId="5A7D903C" w14:textId="77777777" w:rsidR="00FE60FC" w:rsidRDefault="00FE60FC" w:rsidP="005A19CF">
                              <w:pPr>
                                <w:jc w:val="center"/>
                                <w:rPr>
                                  <w:ins w:id="714" w:author="Jean-Philippe MECHIN" w:date="2020-12-16T16:09:00Z"/>
                                  <w:rFonts w:ascii="Calibri" w:hAnsi="Calibri" w:cs="Calibri"/>
                                  <w:b/>
                                  <w:bCs/>
                                  <w:color w:val="000000" w:themeColor="text1"/>
                                  <w:kern w:val="24"/>
                                  <w:sz w:val="28"/>
                                  <w:szCs w:val="28"/>
                                  <w:lang w:val="en-GB"/>
                                </w:rPr>
                              </w:pPr>
                              <w:ins w:id="715" w:author="Jean-Philippe MECHIN" w:date="2020-12-16T16:19:00Z">
                                <w:r>
                                  <w:rPr>
                                    <w:rFonts w:ascii="Calibri" w:hAnsi="Calibri" w:cs="Calibri"/>
                                    <w:b/>
                                    <w:bCs/>
                                    <w:color w:val="000000" w:themeColor="text1"/>
                                    <w:kern w:val="24"/>
                                    <w:sz w:val="28"/>
                                    <w:szCs w:val="28"/>
                                    <w:lang w:val="en-GB"/>
                                  </w:rPr>
                                  <w:t xml:space="preserve">TP1 </w:t>
                                </w:r>
                              </w:ins>
                              <w:ins w:id="716" w:author="Jean-Philippe MECHIN" w:date="2020-12-16T16:25:00Z">
                                <w:r>
                                  <w:rPr>
                                    <w:rFonts w:ascii="Calibri" w:hAnsi="Calibri" w:cs="Calibri"/>
                                    <w:b/>
                                    <w:bCs/>
                                    <w:color w:val="000000" w:themeColor="text1"/>
                                    <w:kern w:val="24"/>
                                    <w:sz w:val="28"/>
                                    <w:szCs w:val="28"/>
                                    <w:lang w:val="en-GB"/>
                                  </w:rPr>
                                  <w:t xml:space="preserve">Authority </w:t>
                                </w:r>
                              </w:ins>
                              <w:r>
                                <w:rPr>
                                  <w:rFonts w:ascii="Calibri" w:hAnsi="Calibri" w:cs="Calibri"/>
                                  <w:b/>
                                  <w:bCs/>
                                  <w:color w:val="000000" w:themeColor="text1"/>
                                  <w:kern w:val="24"/>
                                  <w:sz w:val="28"/>
                                  <w:szCs w:val="28"/>
                                  <w:lang w:val="en-GB"/>
                                </w:rPr>
                                <w:t>DG Webservices for Public body</w:t>
                              </w:r>
                            </w:p>
                            <w:p w14:paraId="1E133E0B" w14:textId="77777777" w:rsidR="00FE60FC" w:rsidRDefault="00FE60FC" w:rsidP="005A19CF">
                              <w:pPr>
                                <w:jc w:val="center"/>
                                <w:rPr>
                                  <w:sz w:val="24"/>
                                </w:rPr>
                              </w:pPr>
                              <w:ins w:id="717" w:author="Jean-Philippe MECHIN" w:date="2020-12-16T16:19:00Z">
                                <w:r>
                                  <w:rPr>
                                    <w:rFonts w:ascii="Calibri" w:hAnsi="Calibri" w:cs="Calibri"/>
                                    <w:b/>
                                    <w:bCs/>
                                    <w:color w:val="000000" w:themeColor="text1"/>
                                    <w:kern w:val="24"/>
                                    <w:sz w:val="28"/>
                                    <w:szCs w:val="28"/>
                                    <w:lang w:val="en-GB"/>
                                  </w:rPr>
                                  <w:t>t</w:t>
                                </w:r>
                              </w:ins>
                              <w:ins w:id="718" w:author="Jean-Philippe MECHIN" w:date="2020-12-16T16:10:00Z">
                                <w:r>
                                  <w:rPr>
                                    <w:rFonts w:ascii="Calibri" w:hAnsi="Calibri" w:cs="Calibri"/>
                                    <w:b/>
                                    <w:bCs/>
                                    <w:color w:val="000000" w:themeColor="text1"/>
                                    <w:kern w:val="24"/>
                                    <w:sz w:val="28"/>
                                    <w:szCs w:val="28"/>
                                    <w:lang w:val="en-GB"/>
                                  </w:rPr>
                                  <w:t>p1-external.wsdl</w:t>
                                </w:r>
                              </w:ins>
                            </w:p>
                          </w:txbxContent>
                        </wps:txbx>
                        <wps:bodyPr wrap="square">
                          <a:noAutofit/>
                        </wps:bodyPr>
                      </wps:wsp>
                      <wps:wsp>
                        <wps:cNvPr id="77" name="Gewinkelte Verbindung 25"/>
                        <wps:cNvCnPr>
                          <a:cxnSpLocks noChangeShapeType="1"/>
                        </wps:cNvCnPr>
                        <wps:spPr bwMode="auto">
                          <a:xfrm>
                            <a:off x="2190750" y="266700"/>
                            <a:ext cx="819150" cy="685800"/>
                          </a:xfrm>
                          <a:prstGeom prst="straightConnector1">
                            <a:avLst/>
                          </a:prstGeom>
                          <a:noFill/>
                          <a:ln w="63500" algn="ctr">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Gewinkelte Verbindung 25"/>
                        <wps:cNvCnPr>
                          <a:cxnSpLocks noChangeShapeType="1"/>
                        </wps:cNvCnPr>
                        <wps:spPr bwMode="auto">
                          <a:xfrm flipV="1">
                            <a:off x="2171700" y="1076325"/>
                            <a:ext cx="828675" cy="66675"/>
                          </a:xfrm>
                          <a:prstGeom prst="straightConnector1">
                            <a:avLst/>
                          </a:prstGeom>
                          <a:noFill/>
                          <a:ln w="63500" algn="ctr">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anchor>
            </w:drawing>
          </mc:Choice>
          <mc:Fallback>
            <w:pict>
              <v:group w14:anchorId="1F84F42A" id="Groupe 79" o:spid="_x0000_s1049" style="position:absolute;left:0;text-align:left;margin-left:.35pt;margin-top:1.35pt;width:462.9pt;height:292.9pt;z-index:251710464" coordsize="58785,37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">
                <v:rect id="Rechteck 51" o:spid="_x0000_s1050" style="position:absolute;width:21939;height:5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" fillcolor="#d6e3bc [1302]" stroked="f">
                  <v:shadow on="t" color="black" opacity="22937f" origin=",.5" offset="0,.63889mm"/>
                  <v:textbox>
                    <w:txbxContent>
                      <w:p w14:paraId="6FB8111C" w14:textId="77777777" w:rsidR="00FE60FC" w:rsidRDefault="00FE60FC" w:rsidP="005A19CF">
                        <w:pPr>
                          <w:spacing w:before="67"/>
                          <w:jc w:val="center"/>
                          <w:rPr>
                            <w:sz w:val="24"/>
                          </w:rPr>
                        </w:pPr>
                        <w:r>
                          <w:rPr>
                            <w:rFonts w:ascii="Calibri" w:hAnsi="Calibri" w:cs="Calibri"/>
                            <w:b/>
                            <w:bCs/>
                            <w:color w:val="000000" w:themeColor="text1"/>
                            <w:kern w:val="24"/>
                            <w:sz w:val="28"/>
                            <w:szCs w:val="28"/>
                            <w:lang w:val="en-GB"/>
                          </w:rPr>
                          <w:t>Authorities</w:t>
                        </w:r>
                      </w:p>
                    </w:txbxContent>
                  </v:textbox>
                </v:rect>
                <v:rect id="Rechteck 52" o:spid="_x0000_s1051" style="position:absolute;top:7810;width:21748;height:5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" fillcolor="#d6e3bc [1302]" stroked="f">
                  <v:shadow on="t" color="black" opacity="22937f" origin=",.5" offset="0,.63889mm"/>
                  <v:textbox>
                    <w:txbxContent>
                      <w:p w14:paraId="45AE1C17" w14:textId="77777777" w:rsidR="00FE60FC" w:rsidRDefault="00FE60FC" w:rsidP="005A19CF">
                        <w:pPr>
                          <w:spacing w:before="67"/>
                          <w:jc w:val="center"/>
                          <w:rPr>
                            <w:sz w:val="24"/>
                          </w:rPr>
                        </w:pPr>
                        <w:r>
                          <w:rPr>
                            <w:rFonts w:ascii="Calibri" w:hAnsi="Calibri" w:cs="Calibri"/>
                            <w:b/>
                            <w:bCs/>
                            <w:color w:val="000000" w:themeColor="text1"/>
                            <w:kern w:val="24"/>
                            <w:sz w:val="28"/>
                            <w:szCs w:val="28"/>
                            <w:lang w:val="en-GB"/>
                          </w:rPr>
                          <w:t>Emergency responder</w:t>
                        </w:r>
                      </w:p>
                    </w:txbxContent>
                  </v:textbox>
                </v:rect>
                <v:rect id="Rechteck 45" o:spid="_x0000_s1052" style="position:absolute;left:26384;top:5715;width:32401;height:3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" fillcolor="#404040 [2429]" stroked="f">
                  <v:shadow on="t" color="black" opacity="22937f" origin=",.5" offset="0,.63889mm"/>
                  <v:textbox>
                    <w:txbxContent>
                      <w:p w14:paraId="02512931" w14:textId="77777777" w:rsidR="00FE60FC" w:rsidRDefault="00FE60FC" w:rsidP="005A19CF">
                        <w:pPr>
                          <w:spacing w:before="67"/>
                          <w:jc w:val="center"/>
                          <w:rPr>
                            <w:ins w:id="719" w:author="Jean-Philippe MECHIN" w:date="2020-12-16T16:10:00Z"/>
                            <w:rFonts w:ascii="Calibri" w:hAnsi="Calibri" w:cs="Calibri"/>
                            <w:b/>
                            <w:bCs/>
                            <w:color w:val="FFFFFF" w:themeColor="background1"/>
                            <w:kern w:val="24"/>
                            <w:sz w:val="28"/>
                            <w:szCs w:val="28"/>
                            <w:lang w:val="en-GB"/>
                          </w:rPr>
                        </w:pPr>
                        <w:r>
                          <w:rPr>
                            <w:rFonts w:ascii="Calibri" w:hAnsi="Calibri" w:cs="Calibri"/>
                            <w:b/>
                            <w:bCs/>
                            <w:color w:val="FFFFFF" w:themeColor="background1"/>
                            <w:kern w:val="24"/>
                            <w:sz w:val="28"/>
                            <w:szCs w:val="28"/>
                            <w:lang w:val="en-GB"/>
                          </w:rPr>
                          <w:t>Trusted Party 1</w:t>
                        </w:r>
                      </w:p>
                      <w:p w14:paraId="7EA5DE37" w14:textId="77777777" w:rsidR="00FE60FC" w:rsidRDefault="00FE60FC" w:rsidP="005A19CF">
                        <w:pPr>
                          <w:spacing w:before="67"/>
                          <w:jc w:val="center"/>
                          <w:rPr>
                            <w:ins w:id="720" w:author="Jean-Philippe MECHIN" w:date="2020-12-16T16:17:00Z"/>
                            <w:rFonts w:ascii="Calibri" w:hAnsi="Calibri" w:cs="Calibri"/>
                            <w:b/>
                            <w:bCs/>
                            <w:color w:val="FFFFFF" w:themeColor="background1"/>
                            <w:kern w:val="24"/>
                            <w:sz w:val="28"/>
                            <w:szCs w:val="28"/>
                            <w:lang w:val="en-GB"/>
                          </w:rPr>
                        </w:pPr>
                        <w:del w:id="721" w:author="Jean-Philippe MECHIN" w:date="2020-12-16T16:17:00Z">
                          <w:r w:rsidDel="00CB7B86">
                            <w:rPr>
                              <w:rFonts w:ascii="Calibri" w:hAnsi="Calibri" w:cs="Calibri"/>
                              <w:b/>
                              <w:bCs/>
                              <w:color w:val="FFFFFF" w:themeColor="background1"/>
                              <w:kern w:val="24"/>
                              <w:sz w:val="28"/>
                              <w:szCs w:val="28"/>
                              <w:lang w:val="en-GB"/>
                            </w:rPr>
                            <w:br/>
                          </w:r>
                        </w:del>
                        <w:ins w:id="722" w:author="Jean-Philippe MECHIN" w:date="2020-12-16T16:17:00Z">
                          <w:r>
                            <w:rPr>
                              <w:rFonts w:ascii="Calibri" w:hAnsi="Calibri" w:cs="Calibri"/>
                              <w:b/>
                              <w:bCs/>
                              <w:color w:val="FFFFFF" w:themeColor="background1"/>
                              <w:kern w:val="24"/>
                              <w:sz w:val="28"/>
                              <w:szCs w:val="28"/>
                              <w:lang w:val="en-GB"/>
                            </w:rPr>
                            <w:t>Access Provider</w:t>
                          </w:r>
                        </w:ins>
                        <w:del w:id="723" w:author="Jean-Philippe MECHIN" w:date="2020-12-16T16:11:00Z">
                          <w:r w:rsidDel="00CB7B86">
                            <w:rPr>
                              <w:rFonts w:ascii="Calibri" w:hAnsi="Calibri" w:cs="Calibri"/>
                              <w:b/>
                              <w:bCs/>
                              <w:color w:val="FFFFFF" w:themeColor="background1"/>
                              <w:kern w:val="24"/>
                              <w:sz w:val="28"/>
                              <w:szCs w:val="28"/>
                              <w:lang w:val="en-GB"/>
                            </w:rPr>
                            <w:delText>Access Provider</w:delText>
                          </w:r>
                        </w:del>
                      </w:p>
                      <w:p w14:paraId="3C4AE4A3" w14:textId="77777777" w:rsidR="00FE60FC" w:rsidRDefault="00FE60FC" w:rsidP="005A19CF">
                        <w:pPr>
                          <w:spacing w:before="67"/>
                          <w:jc w:val="center"/>
                          <w:rPr>
                            <w:ins w:id="724" w:author="Jean-Philippe MECHIN" w:date="2020-12-16T16:17:00Z"/>
                            <w:rFonts w:ascii="Calibri" w:hAnsi="Calibri" w:cs="Calibri"/>
                            <w:b/>
                            <w:bCs/>
                            <w:color w:val="FFFFFF" w:themeColor="background1"/>
                            <w:kern w:val="24"/>
                            <w:sz w:val="28"/>
                            <w:szCs w:val="28"/>
                            <w:lang w:val="en-GB"/>
                          </w:rPr>
                        </w:pPr>
                      </w:p>
                      <w:p w14:paraId="203206FA" w14:textId="77777777" w:rsidR="00FE60FC" w:rsidRDefault="00FE60FC" w:rsidP="005A19CF">
                        <w:pPr>
                          <w:spacing w:before="67"/>
                          <w:jc w:val="center"/>
                          <w:rPr>
                            <w:ins w:id="725" w:author="Jean-Philippe MECHIN" w:date="2020-12-16T16:17:00Z"/>
                            <w:rFonts w:ascii="Calibri" w:hAnsi="Calibri" w:cs="Calibri"/>
                            <w:b/>
                            <w:bCs/>
                            <w:color w:val="FFFFFF" w:themeColor="background1"/>
                            <w:kern w:val="24"/>
                            <w:sz w:val="28"/>
                            <w:szCs w:val="28"/>
                            <w:lang w:val="en-GB"/>
                          </w:rPr>
                        </w:pPr>
                      </w:p>
                      <w:p w14:paraId="3A425C6B" w14:textId="77777777" w:rsidR="00FE60FC" w:rsidRDefault="00FE60FC" w:rsidP="005A19CF">
                        <w:pPr>
                          <w:spacing w:before="67"/>
                          <w:jc w:val="center"/>
                          <w:rPr>
                            <w:ins w:id="726" w:author="Jean-Philippe MECHIN" w:date="2020-12-16T16:17:00Z"/>
                            <w:rFonts w:ascii="Calibri" w:hAnsi="Calibri" w:cs="Calibri"/>
                            <w:b/>
                            <w:bCs/>
                            <w:color w:val="FFFFFF" w:themeColor="background1"/>
                            <w:kern w:val="24"/>
                            <w:sz w:val="28"/>
                            <w:szCs w:val="28"/>
                            <w:lang w:val="en-GB"/>
                          </w:rPr>
                        </w:pPr>
                      </w:p>
                      <w:p w14:paraId="1EE0462C" w14:textId="77777777" w:rsidR="00FE60FC" w:rsidRDefault="00FE60FC" w:rsidP="005A19CF">
                        <w:pPr>
                          <w:spacing w:before="67"/>
                          <w:jc w:val="center"/>
                          <w:rPr>
                            <w:sz w:val="24"/>
                          </w:rPr>
                        </w:pPr>
                      </w:p>
                    </w:txbxContent>
                  </v:textbox>
                </v:rect>
                <v:rect id="Rectangle 55" o:spid="_x0000_s1053" style="position:absolute;left:30099;top:6953;width:25527;height:7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" fillcolor="#d8d8d8 [2732]">
                  <v:stroke joinstyle="round"/>
                  <v:textbox>
                    <w:txbxContent>
                      <w:p w14:paraId="5A7D903C" w14:textId="77777777" w:rsidR="00FE60FC" w:rsidRDefault="00FE60FC" w:rsidP="005A19CF">
                        <w:pPr>
                          <w:jc w:val="center"/>
                          <w:rPr>
                            <w:ins w:id="727" w:author="Jean-Philippe MECHIN" w:date="2020-12-16T16:09:00Z"/>
                            <w:rFonts w:ascii="Calibri" w:hAnsi="Calibri" w:cs="Calibri"/>
                            <w:b/>
                            <w:bCs/>
                            <w:color w:val="000000" w:themeColor="text1"/>
                            <w:kern w:val="24"/>
                            <w:sz w:val="28"/>
                            <w:szCs w:val="28"/>
                            <w:lang w:val="en-GB"/>
                          </w:rPr>
                        </w:pPr>
                        <w:ins w:id="728" w:author="Jean-Philippe MECHIN" w:date="2020-12-16T16:19:00Z">
                          <w:r>
                            <w:rPr>
                              <w:rFonts w:ascii="Calibri" w:hAnsi="Calibri" w:cs="Calibri"/>
                              <w:b/>
                              <w:bCs/>
                              <w:color w:val="000000" w:themeColor="text1"/>
                              <w:kern w:val="24"/>
                              <w:sz w:val="28"/>
                              <w:szCs w:val="28"/>
                              <w:lang w:val="en-GB"/>
                            </w:rPr>
                            <w:t xml:space="preserve">TP1 </w:t>
                          </w:r>
                        </w:ins>
                        <w:ins w:id="729" w:author="Jean-Philippe MECHIN" w:date="2020-12-16T16:25:00Z">
                          <w:r>
                            <w:rPr>
                              <w:rFonts w:ascii="Calibri" w:hAnsi="Calibri" w:cs="Calibri"/>
                              <w:b/>
                              <w:bCs/>
                              <w:color w:val="000000" w:themeColor="text1"/>
                              <w:kern w:val="24"/>
                              <w:sz w:val="28"/>
                              <w:szCs w:val="28"/>
                              <w:lang w:val="en-GB"/>
                            </w:rPr>
                            <w:t xml:space="preserve">Authority </w:t>
                          </w:r>
                        </w:ins>
                        <w:r>
                          <w:rPr>
                            <w:rFonts w:ascii="Calibri" w:hAnsi="Calibri" w:cs="Calibri"/>
                            <w:b/>
                            <w:bCs/>
                            <w:color w:val="000000" w:themeColor="text1"/>
                            <w:kern w:val="24"/>
                            <w:sz w:val="28"/>
                            <w:szCs w:val="28"/>
                            <w:lang w:val="en-GB"/>
                          </w:rPr>
                          <w:t>DG Webservices for Public body</w:t>
                        </w:r>
                      </w:p>
                      <w:p w14:paraId="1E133E0B" w14:textId="77777777" w:rsidR="00FE60FC" w:rsidRDefault="00FE60FC" w:rsidP="005A19CF">
                        <w:pPr>
                          <w:jc w:val="center"/>
                          <w:rPr>
                            <w:sz w:val="24"/>
                          </w:rPr>
                        </w:pPr>
                        <w:ins w:id="730" w:author="Jean-Philippe MECHIN" w:date="2020-12-16T16:19:00Z">
                          <w:r>
                            <w:rPr>
                              <w:rFonts w:ascii="Calibri" w:hAnsi="Calibri" w:cs="Calibri"/>
                              <w:b/>
                              <w:bCs/>
                              <w:color w:val="000000" w:themeColor="text1"/>
                              <w:kern w:val="24"/>
                              <w:sz w:val="28"/>
                              <w:szCs w:val="28"/>
                              <w:lang w:val="en-GB"/>
                            </w:rPr>
                            <w:t>t</w:t>
                          </w:r>
                        </w:ins>
                        <w:ins w:id="731" w:author="Jean-Philippe MECHIN" w:date="2020-12-16T16:10:00Z">
                          <w:r>
                            <w:rPr>
                              <w:rFonts w:ascii="Calibri" w:hAnsi="Calibri" w:cs="Calibri"/>
                              <w:b/>
                              <w:bCs/>
                              <w:color w:val="000000" w:themeColor="text1"/>
                              <w:kern w:val="24"/>
                              <w:sz w:val="28"/>
                              <w:szCs w:val="28"/>
                              <w:lang w:val="en-GB"/>
                            </w:rPr>
                            <w:t>p1-external.wsdl</w:t>
                          </w:r>
                        </w:ins>
                      </w:p>
                    </w:txbxContent>
                  </v:textbox>
                </v:rect>
                <v:shape id="Gewinkelte Verbindung 25" o:spid="_x0000_s1054" type="#_x0000_t32" style="position:absolute;left:21907;top:2667;width:8192;height:6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" strokeweight="5pt">
                  <v:stroke endarrow="block"/>
                </v:shape>
                <v:shape id="Gewinkelte Verbindung 25" o:spid="_x0000_s1055" type="#_x0000_t32" style="position:absolute;left:21717;top:10763;width:8286;height: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" strokeweight="5pt">
                  <v:stroke endarrow="block"/>
                </v:shape>
              </v:group>
            </w:pict>
          </mc:Fallback>
        </mc:AlternateContent>
      </w:r>
    </w:p>
    <w:p w14:paraId="7127562B" w14:textId="0D219DD8" w:rsidR="005A19CF" w:rsidRDefault="005A19CF">
      <w:pPr>
        <w:pStyle w:val="Texte"/>
        <w:rPr>
          <w:ins w:id="732" w:author="Jean-Philippe MECHIN" w:date="2020-12-16T16:35:00Z"/>
          <w:lang w:val="en-GB"/>
        </w:rPr>
      </w:pPr>
    </w:p>
    <w:p w14:paraId="5DB12270" w14:textId="6F82FAA7" w:rsidR="005A19CF" w:rsidRDefault="005A19CF">
      <w:pPr>
        <w:pStyle w:val="Texte"/>
        <w:rPr>
          <w:ins w:id="733" w:author="Jean-Philippe MECHIN" w:date="2020-12-16T16:35:00Z"/>
          <w:lang w:val="en-GB"/>
        </w:rPr>
      </w:pPr>
    </w:p>
    <w:p w14:paraId="0ED6BBF4" w14:textId="5EF526AD" w:rsidR="005A19CF" w:rsidRDefault="005A19CF">
      <w:pPr>
        <w:pStyle w:val="Texte"/>
        <w:rPr>
          <w:ins w:id="734" w:author="Jean-Philippe MECHIN" w:date="2020-12-16T16:35:00Z"/>
          <w:lang w:val="en-GB"/>
        </w:rPr>
      </w:pPr>
    </w:p>
    <w:p w14:paraId="7DD9AD09" w14:textId="22D02B95" w:rsidR="005A19CF" w:rsidRDefault="005A19CF">
      <w:pPr>
        <w:pStyle w:val="Texte"/>
        <w:rPr>
          <w:ins w:id="735" w:author="Jean-Philippe MECHIN" w:date="2020-12-16T16:35:00Z"/>
          <w:lang w:val="en-GB"/>
        </w:rPr>
      </w:pPr>
    </w:p>
    <w:p w14:paraId="2724A99B" w14:textId="448B54CF" w:rsidR="005A19CF" w:rsidRDefault="005A19CF">
      <w:pPr>
        <w:pStyle w:val="Texte"/>
        <w:rPr>
          <w:ins w:id="736" w:author="Jean-Philippe MECHIN" w:date="2020-12-16T16:35:00Z"/>
          <w:lang w:val="en-GB"/>
        </w:rPr>
      </w:pPr>
    </w:p>
    <w:p w14:paraId="30415733" w14:textId="55BB1CBD" w:rsidR="005A19CF" w:rsidRDefault="005A19CF">
      <w:pPr>
        <w:pStyle w:val="Texte"/>
        <w:rPr>
          <w:ins w:id="737" w:author="Jean-Philippe MECHIN" w:date="2020-12-16T16:35:00Z"/>
          <w:lang w:val="en-GB"/>
        </w:rPr>
      </w:pPr>
    </w:p>
    <w:p w14:paraId="064A5701" w14:textId="2748D90B" w:rsidR="005A19CF" w:rsidRDefault="005A19CF">
      <w:pPr>
        <w:pStyle w:val="Texte"/>
        <w:rPr>
          <w:ins w:id="738" w:author="Jean-Philippe MECHIN" w:date="2020-12-16T16:51:00Z"/>
          <w:lang w:val="en-GB"/>
        </w:rPr>
      </w:pPr>
    </w:p>
    <w:p w14:paraId="30BB49E6" w14:textId="1C0EBA4C" w:rsidR="00475976" w:rsidRDefault="00475976">
      <w:pPr>
        <w:pStyle w:val="Texte"/>
        <w:rPr>
          <w:ins w:id="739" w:author="Jean-Philippe MECHIN" w:date="2020-12-16T16:51:00Z"/>
          <w:lang w:val="en-GB"/>
        </w:rPr>
      </w:pPr>
    </w:p>
    <w:p w14:paraId="7C0DC2DB" w14:textId="36F9562D" w:rsidR="00475976" w:rsidRDefault="00475976">
      <w:pPr>
        <w:pStyle w:val="Texte"/>
        <w:rPr>
          <w:ins w:id="740" w:author="Jean-Philippe MECHIN" w:date="2020-12-16T16:51:00Z"/>
          <w:lang w:val="en-GB"/>
        </w:rPr>
      </w:pPr>
    </w:p>
    <w:p w14:paraId="166BD7B0" w14:textId="423E3E86" w:rsidR="00475976" w:rsidRDefault="00475976">
      <w:pPr>
        <w:pStyle w:val="Texte"/>
        <w:rPr>
          <w:ins w:id="741" w:author="Jean-Philippe MECHIN" w:date="2020-12-16T16:51:00Z"/>
          <w:lang w:val="en-GB"/>
        </w:rPr>
      </w:pPr>
    </w:p>
    <w:p w14:paraId="68F16E5F" w14:textId="11242E99" w:rsidR="00475976" w:rsidRDefault="00475976">
      <w:pPr>
        <w:pStyle w:val="Texte"/>
        <w:rPr>
          <w:ins w:id="742" w:author="Jean-Philippe MECHIN" w:date="2020-12-16T16:51:00Z"/>
          <w:lang w:val="en-GB"/>
        </w:rPr>
      </w:pPr>
    </w:p>
    <w:p w14:paraId="341C4F44" w14:textId="77777777" w:rsidR="00475976" w:rsidRDefault="00475976">
      <w:pPr>
        <w:pStyle w:val="Texte"/>
        <w:rPr>
          <w:ins w:id="743" w:author="Jean-Philippe MECHIN" w:date="2020-12-16T16:35:00Z"/>
          <w:lang w:val="en-GB"/>
        </w:rPr>
      </w:pPr>
    </w:p>
    <w:p w14:paraId="112AF9F0" w14:textId="77777777" w:rsidR="005A19CF" w:rsidDel="005A19CF" w:rsidRDefault="005A19CF">
      <w:pPr>
        <w:pStyle w:val="Texte"/>
        <w:rPr>
          <w:del w:id="744" w:author="Jean-Philippe MECHIN" w:date="2020-12-16T16:35:00Z"/>
          <w:lang w:val="en-GB"/>
        </w:rPr>
      </w:pPr>
    </w:p>
    <w:p w14:paraId="26B05B9A" w14:textId="0C3B3259" w:rsidR="00355F6C" w:rsidDel="005A19CF" w:rsidRDefault="00691B38">
      <w:pPr>
        <w:pStyle w:val="Texte"/>
        <w:rPr>
          <w:del w:id="745" w:author="Jean-Philippe MECHIN" w:date="2020-12-16T16:35:00Z"/>
          <w:lang w:val="en-GB"/>
        </w:rPr>
        <w:pPrChange w:id="746" w:author="Jean-Philippe MECHIN" w:date="2020-12-16T16:35:00Z">
          <w:pPr>
            <w:pStyle w:val="Texte"/>
            <w:jc w:val="center"/>
          </w:pPr>
        </w:pPrChange>
      </w:pPr>
      <w:del w:id="747" w:author="Jean-Philippe MECHIN" w:date="2020-12-16T16:35:00Z">
        <w:r w:rsidDel="005A19CF">
          <w:rPr>
            <w:b w:val="0"/>
            <w:bCs w:val="0"/>
            <w:i w:val="0"/>
            <w:noProof/>
          </w:rPr>
          <w:drawing>
            <wp:inline distT="0" distB="6350" distL="0" distR="4445" wp14:anchorId="251B5D08" wp14:editId="5EDE2B97">
              <wp:extent cx="4338955" cy="1746885"/>
              <wp:effectExtent l="0" t="0" r="0" b="0"/>
              <wp:docPr id="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7"/>
                      <pic:cNvPicPr>
                        <a:picLocks noChangeAspect="1" noChangeArrowheads="1"/>
                      </pic:cNvPicPr>
                    </pic:nvPicPr>
                    <pic:blipFill>
                      <a:blip r:embed="rId14"/>
                      <a:stretch>
                        <a:fillRect/>
                      </a:stretch>
                    </pic:blipFill>
                    <pic:spPr bwMode="auto">
                      <a:xfrm>
                        <a:off x="0" y="0"/>
                        <a:ext cx="4338955" cy="1746885"/>
                      </a:xfrm>
                      <a:prstGeom prst="rect">
                        <a:avLst/>
                      </a:prstGeom>
                    </pic:spPr>
                  </pic:pic>
                </a:graphicData>
              </a:graphic>
            </wp:inline>
          </w:drawing>
        </w:r>
      </w:del>
    </w:p>
    <w:p w14:paraId="56B6EDDF" w14:textId="7B5D301F" w:rsidR="00355F6C" w:rsidRDefault="00691B38">
      <w:pPr>
        <w:pStyle w:val="Texte"/>
        <w:rPr>
          <w:lang w:val="en-GB"/>
        </w:rPr>
      </w:pPr>
      <w:r>
        <w:rPr>
          <w:lang w:val="en-GB"/>
        </w:rPr>
        <w:t>Available methods ar</w:t>
      </w:r>
      <w:ins w:id="748" w:author="Jean-Philippe MECHIN" w:date="2020-12-16T16:38:00Z">
        <w:r w:rsidR="005A19CF">
          <w:rPr>
            <w:lang w:val="en-GB"/>
          </w:rPr>
          <w:t>e</w:t>
        </w:r>
      </w:ins>
      <w:del w:id="749" w:author="Jean-Philippe MECHIN" w:date="2020-12-16T16:38:00Z">
        <w:r w:rsidDel="005A19CF">
          <w:rPr>
            <w:lang w:val="en-GB"/>
          </w:rPr>
          <w:delText xml:space="preserve">e </w:delText>
        </w:r>
      </w:del>
      <w:r>
        <w:rPr>
          <w:lang w:val="en-GB"/>
        </w:rPr>
        <w:t>:</w:t>
      </w:r>
    </w:p>
    <w:p w14:paraId="42D0766D" w14:textId="1BCA0CC7" w:rsidR="00355F6C" w:rsidRPr="006B76AF" w:rsidDel="005A19CF" w:rsidRDefault="00691B38">
      <w:pPr>
        <w:pStyle w:val="Texte"/>
        <w:numPr>
          <w:ilvl w:val="0"/>
          <w:numId w:val="14"/>
        </w:numPr>
        <w:rPr>
          <w:del w:id="750" w:author="Jean-Philippe MECHIN" w:date="2020-12-16T16:38:00Z"/>
          <w:lang w:val="en-GB"/>
          <w:rPrChange w:id="751" w:author="Stefan Willmeroth" w:date="2020-12-17T09:47:00Z">
            <w:rPr>
              <w:del w:id="752" w:author="Jean-Philippe MECHIN" w:date="2020-12-16T16:38:00Z"/>
              <w:lang w:val="en-GB"/>
            </w:rPr>
          </w:rPrChange>
        </w:rPr>
        <w:pPrChange w:id="753" w:author="Jean-Philippe MECHIN" w:date="2020-12-16T16:38:00Z">
          <w:pPr>
            <w:pStyle w:val="Texte"/>
            <w:numPr>
              <w:numId w:val="3"/>
            </w:numPr>
            <w:ind w:left="720" w:hanging="360"/>
          </w:pPr>
        </w:pPrChange>
      </w:pPr>
      <w:r w:rsidRPr="006B76AF">
        <w:rPr>
          <w:i w:val="0"/>
          <w:lang w:val="en-GB"/>
          <w:rPrChange w:id="754" w:author="Stefan Willmeroth" w:date="2020-12-17T09:47:00Z">
            <w:rPr>
              <w:b w:val="0"/>
              <w:bCs w:val="0"/>
              <w:i w:val="0"/>
              <w:lang w:val="en-GB"/>
            </w:rPr>
          </w:rPrChange>
        </w:rPr>
        <w:t>getDGTDocument</w:t>
      </w:r>
      <w:del w:id="755" w:author="Jean-Philippe MECHIN" w:date="2020-12-16T16:39:00Z">
        <w:r w:rsidRPr="006B76AF" w:rsidDel="005A19CF">
          <w:rPr>
            <w:i w:val="0"/>
            <w:lang w:val="en-GB"/>
            <w:rPrChange w:id="756" w:author="Stefan Willmeroth" w:date="2020-12-17T09:47:00Z">
              <w:rPr>
                <w:b w:val="0"/>
                <w:bCs w:val="0"/>
                <w:i w:val="0"/>
                <w:lang w:val="en-GB"/>
              </w:rPr>
            </w:rPrChange>
          </w:rPr>
          <w:delText xml:space="preserve"> </w:delText>
        </w:r>
      </w:del>
      <w:r w:rsidRPr="006B76AF">
        <w:rPr>
          <w:i w:val="0"/>
          <w:lang w:val="en-GB"/>
          <w:rPrChange w:id="757" w:author="Stefan Willmeroth" w:date="2020-12-17T09:47:00Z">
            <w:rPr>
              <w:b w:val="0"/>
              <w:bCs w:val="0"/>
              <w:i w:val="0"/>
              <w:lang w:val="en-GB"/>
            </w:rPr>
          </w:rPrChange>
        </w:rPr>
        <w:t>: Allows an external system to ask transport documents for a vehicle</w:t>
      </w:r>
    </w:p>
    <w:p w14:paraId="39671969" w14:textId="77777777" w:rsidR="005A19CF" w:rsidRDefault="005A19CF" w:rsidP="00FE60FC">
      <w:pPr>
        <w:pStyle w:val="Texte"/>
        <w:numPr>
          <w:ilvl w:val="0"/>
          <w:numId w:val="14"/>
        </w:numPr>
        <w:rPr>
          <w:ins w:id="758" w:author="Jean-Philippe MECHIN" w:date="2020-12-16T16:38:00Z"/>
          <w:lang w:val="en-GB"/>
        </w:rPr>
      </w:pPr>
    </w:p>
    <w:p w14:paraId="0ABE0457" w14:textId="2F4ED5A8" w:rsidR="005A19CF" w:rsidRDefault="00691B38" w:rsidP="005A19CF">
      <w:pPr>
        <w:pStyle w:val="Texte"/>
        <w:numPr>
          <w:ilvl w:val="0"/>
          <w:numId w:val="14"/>
        </w:numPr>
        <w:rPr>
          <w:ins w:id="759" w:author="Jean-Philippe MECHIN" w:date="2020-12-16T16:38:00Z"/>
          <w:lang w:val="en-GB"/>
        </w:rPr>
      </w:pPr>
      <w:r w:rsidRPr="005A19CF">
        <w:rPr>
          <w:lang w:val="en-GB"/>
        </w:rPr>
        <w:t>getArchiveJourneyList</w:t>
      </w:r>
      <w:del w:id="760" w:author="Jean-Philippe MECHIN" w:date="2020-12-16T16:39:00Z">
        <w:r w:rsidRPr="005A19CF" w:rsidDel="005A19CF">
          <w:rPr>
            <w:lang w:val="en-GB"/>
          </w:rPr>
          <w:delText xml:space="preserve"> </w:delText>
        </w:r>
      </w:del>
      <w:r w:rsidRPr="005A19CF">
        <w:rPr>
          <w:lang w:val="en-GB"/>
        </w:rPr>
        <w:t>:</w:t>
      </w:r>
      <w:r w:rsidR="006918AA" w:rsidRPr="005A19CF">
        <w:rPr>
          <w:lang w:val="en-GB"/>
        </w:rPr>
        <w:t xml:space="preserve"> </w:t>
      </w:r>
      <w:r w:rsidRPr="005A19CF">
        <w:rPr>
          <w:lang w:val="en-GB"/>
        </w:rPr>
        <w:t>Allows an external system</w:t>
      </w:r>
      <w:ins w:id="761" w:author="Jean-Philippe MECHIN" w:date="2020-12-16T16:47:00Z">
        <w:r w:rsidR="00F104D0">
          <w:rPr>
            <w:lang w:val="en-GB"/>
          </w:rPr>
          <w:t xml:space="preserve"> from authority</w:t>
        </w:r>
      </w:ins>
      <w:r w:rsidRPr="005A19CF">
        <w:rPr>
          <w:lang w:val="en-GB"/>
        </w:rPr>
        <w:t xml:space="preserve"> to ask for archived data</w:t>
      </w:r>
    </w:p>
    <w:p w14:paraId="4CA86E73" w14:textId="6EFF282B" w:rsidR="005A19CF" w:rsidRDefault="005A19CF" w:rsidP="005A19CF">
      <w:pPr>
        <w:pStyle w:val="Texte"/>
        <w:numPr>
          <w:ilvl w:val="0"/>
          <w:numId w:val="14"/>
        </w:numPr>
        <w:rPr>
          <w:ins w:id="762" w:author="Jean-Philippe MECHIN" w:date="2020-12-16T16:39:00Z"/>
          <w:lang w:val="en-GB"/>
        </w:rPr>
      </w:pPr>
      <w:ins w:id="763" w:author="Jean-Philippe MECHIN" w:date="2020-12-16T16:39:00Z">
        <w:r>
          <w:rPr>
            <w:lang w:val="en-GB"/>
          </w:rPr>
          <w:t>getTransportUnitByArea:</w:t>
        </w:r>
      </w:ins>
      <w:ins w:id="764" w:author="Jean-Philippe MECHIN" w:date="2020-12-16T16:40:00Z">
        <w:r w:rsidR="00F104D0">
          <w:rPr>
            <w:lang w:val="en-GB"/>
          </w:rPr>
          <w:t xml:space="preserve"> </w:t>
        </w:r>
      </w:ins>
      <w:ins w:id="765" w:author="Jean-Philippe MECHIN" w:date="2020-12-16T16:56:00Z">
        <w:r w:rsidR="000E750A">
          <w:rPr>
            <w:lang w:val="en-GB"/>
          </w:rPr>
          <w:t xml:space="preserve">Allows to get identification of vehicle in the vicinity of an area (for instance an accident area) </w:t>
        </w:r>
      </w:ins>
      <w:ins w:id="766" w:author="Jean-Philippe MECHIN" w:date="2020-12-16T16:40:00Z">
        <w:r w:rsidR="00F104D0" w:rsidRPr="00401A3D">
          <w:rPr>
            <w:lang w:val="en-GB"/>
          </w:rPr>
          <w:t xml:space="preserve">Allows an external system </w:t>
        </w:r>
      </w:ins>
      <w:ins w:id="767" w:author="Jean-Philippe MECHIN" w:date="2020-12-16T16:47:00Z">
        <w:r w:rsidR="00F104D0">
          <w:rPr>
            <w:lang w:val="en-GB"/>
          </w:rPr>
          <w:t xml:space="preserve">from emergency responder </w:t>
        </w:r>
      </w:ins>
      <w:ins w:id="768" w:author="Jean-Philippe MECHIN" w:date="2020-12-16T16:40:00Z">
        <w:r w:rsidR="00F104D0" w:rsidRPr="00401A3D">
          <w:rPr>
            <w:lang w:val="en-GB"/>
          </w:rPr>
          <w:t xml:space="preserve">to ask </w:t>
        </w:r>
      </w:ins>
      <w:ins w:id="769" w:author="Jean-Philippe MECHIN" w:date="2020-12-16T16:48:00Z">
        <w:r w:rsidR="00F104D0">
          <w:rPr>
            <w:lang w:val="en-GB"/>
          </w:rPr>
          <w:t xml:space="preserve">the list of </w:t>
        </w:r>
      </w:ins>
      <w:ins w:id="770" w:author="Jean-Philippe MECHIN" w:date="2020-12-16T16:40:00Z">
        <w:r w:rsidR="00F104D0" w:rsidRPr="00401A3D">
          <w:rPr>
            <w:lang w:val="en-GB"/>
          </w:rPr>
          <w:t xml:space="preserve">transport </w:t>
        </w:r>
      </w:ins>
      <w:ins w:id="771" w:author="Jean-Philippe MECHIN" w:date="2020-12-16T16:48:00Z">
        <w:r w:rsidR="00F104D0">
          <w:rPr>
            <w:lang w:val="en-GB"/>
          </w:rPr>
          <w:t>units located inside circle</w:t>
        </w:r>
      </w:ins>
      <w:ins w:id="772" w:author="Jean-Philippe MECHIN" w:date="2020-12-16T16:49:00Z">
        <w:r w:rsidR="00F104D0">
          <w:rPr>
            <w:lang w:val="en-GB"/>
          </w:rPr>
          <w:t>.</w:t>
        </w:r>
      </w:ins>
    </w:p>
    <w:p w14:paraId="6213B26A" w14:textId="3FB3B2DA" w:rsidR="005A19CF" w:rsidRDefault="005A19CF" w:rsidP="005A19CF">
      <w:pPr>
        <w:pStyle w:val="Texte"/>
        <w:numPr>
          <w:ilvl w:val="0"/>
          <w:numId w:val="14"/>
        </w:numPr>
        <w:rPr>
          <w:ins w:id="773" w:author="Jean-Philippe MECHIN" w:date="2020-12-16T16:56:00Z"/>
          <w:lang w:val="en-GB"/>
        </w:rPr>
      </w:pPr>
      <w:ins w:id="774" w:author="Jean-Philippe MECHIN" w:date="2020-12-16T16:39:00Z">
        <w:r>
          <w:rPr>
            <w:lang w:val="en-GB"/>
          </w:rPr>
          <w:t>getDynamicInformation:</w:t>
        </w:r>
      </w:ins>
      <w:ins w:id="775" w:author="Jean-Philippe MECHIN" w:date="2020-12-16T16:40:00Z">
        <w:r w:rsidR="00F104D0" w:rsidRPr="00F104D0">
          <w:rPr>
            <w:lang w:val="en-GB"/>
          </w:rPr>
          <w:t xml:space="preserve"> </w:t>
        </w:r>
        <w:r w:rsidR="00F104D0" w:rsidRPr="00401A3D">
          <w:rPr>
            <w:lang w:val="en-GB"/>
          </w:rPr>
          <w:t xml:space="preserve">Allows an external system </w:t>
        </w:r>
      </w:ins>
      <w:ins w:id="776" w:author="Jean-Philippe MECHIN" w:date="2020-12-16T16:49:00Z">
        <w:r w:rsidR="00F104D0">
          <w:rPr>
            <w:lang w:val="en-GB"/>
          </w:rPr>
          <w:t xml:space="preserve">from public body (road operator of traffic manager by instance) </w:t>
        </w:r>
      </w:ins>
      <w:ins w:id="777" w:author="Jean-Philippe MECHIN" w:date="2020-12-16T16:40:00Z">
        <w:r w:rsidR="00F104D0" w:rsidRPr="00401A3D">
          <w:rPr>
            <w:lang w:val="en-GB"/>
          </w:rPr>
          <w:t xml:space="preserve">to ask </w:t>
        </w:r>
      </w:ins>
      <w:ins w:id="778" w:author="Jean-Philippe MECHIN" w:date="2020-12-16T16:49:00Z">
        <w:r w:rsidR="00F104D0">
          <w:rPr>
            <w:lang w:val="en-GB"/>
          </w:rPr>
          <w:t xml:space="preserve">dynamic information related to a </w:t>
        </w:r>
      </w:ins>
      <w:ins w:id="779" w:author="Jean-Philippe MECHIN" w:date="2020-12-16T16:40:00Z">
        <w:r w:rsidR="00F104D0" w:rsidRPr="00401A3D">
          <w:rPr>
            <w:lang w:val="en-GB"/>
          </w:rPr>
          <w:t xml:space="preserve">transport </w:t>
        </w:r>
      </w:ins>
      <w:ins w:id="780" w:author="Jean-Philippe MECHIN" w:date="2020-12-16T16:49:00Z">
        <w:r w:rsidR="00F104D0">
          <w:rPr>
            <w:lang w:val="en-GB"/>
          </w:rPr>
          <w:t>unit</w:t>
        </w:r>
        <w:r w:rsidR="00475976">
          <w:rPr>
            <w:lang w:val="en-GB"/>
          </w:rPr>
          <w:t xml:space="preserve"> and </w:t>
        </w:r>
      </w:ins>
      <w:ins w:id="781" w:author="Jean-Philippe MECHIN" w:date="2020-12-16T16:50:00Z">
        <w:r w:rsidR="00475976">
          <w:rPr>
            <w:lang w:val="en-GB"/>
          </w:rPr>
          <w:t>its</w:t>
        </w:r>
      </w:ins>
      <w:ins w:id="782" w:author="Jean-Philippe MECHIN" w:date="2020-12-16T16:49:00Z">
        <w:r w:rsidR="00475976">
          <w:rPr>
            <w:lang w:val="en-GB"/>
          </w:rPr>
          <w:t xml:space="preserve"> goods</w:t>
        </w:r>
      </w:ins>
    </w:p>
    <w:p w14:paraId="6BE11DCC" w14:textId="0922DF4E" w:rsidR="000E750A" w:rsidRPr="005A19CF" w:rsidRDefault="000E750A">
      <w:pPr>
        <w:pStyle w:val="Texte"/>
        <w:numPr>
          <w:ilvl w:val="0"/>
          <w:numId w:val="14"/>
        </w:numPr>
        <w:rPr>
          <w:lang w:val="en-GB"/>
        </w:rPr>
        <w:pPrChange w:id="783" w:author="Jean-Philippe MECHIN" w:date="2020-12-16T16:38:00Z">
          <w:pPr>
            <w:pStyle w:val="Texte"/>
            <w:numPr>
              <w:numId w:val="3"/>
            </w:numPr>
            <w:ind w:left="720" w:hanging="360"/>
          </w:pPr>
        </w:pPrChange>
      </w:pPr>
      <w:ins w:id="784" w:author="Jean-Philippe MECHIN" w:date="2020-12-16T16:56:00Z">
        <w:r>
          <w:rPr>
            <w:lang w:val="en-GB"/>
          </w:rPr>
          <w:t>sen</w:t>
        </w:r>
        <w:del w:id="785" w:author="Stefan Willmeroth" w:date="2020-12-17T09:47:00Z">
          <w:r w:rsidDel="006B76AF">
            <w:rPr>
              <w:lang w:val="en-GB"/>
            </w:rPr>
            <w:delText>t</w:delText>
          </w:r>
        </w:del>
      </w:ins>
      <w:ins w:id="786" w:author="Stefan Willmeroth" w:date="2020-12-17T09:47:00Z">
        <w:r w:rsidR="006B76AF">
          <w:rPr>
            <w:lang w:val="en-GB"/>
          </w:rPr>
          <w:t>d</w:t>
        </w:r>
      </w:ins>
      <w:ins w:id="787" w:author="Jean-Philippe MECHIN" w:date="2020-12-16T16:56:00Z">
        <w:r>
          <w:rPr>
            <w:lang w:val="en-GB"/>
          </w:rPr>
          <w:t>P</w:t>
        </w:r>
      </w:ins>
      <w:ins w:id="788" w:author="Jean-Philippe MECHIN" w:date="2020-12-16T16:57:00Z">
        <w:r>
          <w:rPr>
            <w:lang w:val="en-GB"/>
          </w:rPr>
          <w:t>ublicServiceRegistrationRequest: Allows to implement automatic connection of a public service</w:t>
        </w:r>
      </w:ins>
    </w:p>
    <w:p w14:paraId="3A06235E" w14:textId="46E6E348" w:rsidR="00355F6C" w:rsidRPr="00C5581C" w:rsidRDefault="00691B38">
      <w:pPr>
        <w:pStyle w:val="Texte"/>
        <w:rPr>
          <w:b w:val="0"/>
          <w:bCs w:val="0"/>
          <w:iCs/>
          <w:lang w:val="en-GB"/>
        </w:rPr>
      </w:pPr>
      <w:r>
        <w:rPr>
          <w:b w:val="0"/>
          <w:bCs w:val="0"/>
          <w:iCs/>
          <w:lang w:val="en-GB"/>
        </w:rPr>
        <w:lastRenderedPageBreak/>
        <w:t>Note: When using the</w:t>
      </w:r>
      <w:ins w:id="789" w:author="Jean-Philippe MECHIN" w:date="2020-12-16T16:50:00Z">
        <w:r w:rsidR="00475976">
          <w:rPr>
            <w:b w:val="0"/>
            <w:bCs w:val="0"/>
            <w:iCs/>
            <w:lang w:val="en-GB"/>
          </w:rPr>
          <w:t>se</w:t>
        </w:r>
      </w:ins>
      <w:r>
        <w:rPr>
          <w:b w:val="0"/>
          <w:bCs w:val="0"/>
          <w:iCs/>
          <w:lang w:val="en-GB"/>
        </w:rPr>
        <w:t xml:space="preserve"> methods </w:t>
      </w:r>
      <w:del w:id="790" w:author="Jean-Philippe MECHIN" w:date="2020-12-16T16:50:00Z">
        <w:r w:rsidDel="00475976">
          <w:rPr>
            <w:b w:val="0"/>
            <w:bCs w:val="0"/>
            <w:iCs/>
            <w:lang w:val="en-GB"/>
          </w:rPr>
          <w:delText xml:space="preserve">« getDGTDocument » and « getArchiveJourneyList » </w:delText>
        </w:r>
      </w:del>
      <w:r>
        <w:rPr>
          <w:b w:val="0"/>
          <w:bCs w:val="0"/>
          <w:iCs/>
          <w:lang w:val="en-GB"/>
        </w:rPr>
        <w:t xml:space="preserve">the TP1 shall verify that the sender of the query is a public service </w:t>
      </w:r>
      <w:del w:id="791" w:author="Jean-Philippe MECHIN" w:date="2020-12-16T16:51:00Z">
        <w:r w:rsidDel="00475976">
          <w:rPr>
            <w:b w:val="0"/>
            <w:bCs w:val="0"/>
            <w:iCs/>
            <w:lang w:val="en-GB"/>
          </w:rPr>
          <w:delText xml:space="preserve">of the type inspectorate </w:delText>
        </w:r>
      </w:del>
      <w:r>
        <w:rPr>
          <w:b w:val="0"/>
          <w:bCs w:val="0"/>
          <w:iCs/>
          <w:lang w:val="en-GB"/>
        </w:rPr>
        <w:t>by using the public key.</w:t>
      </w:r>
    </w:p>
    <w:p w14:paraId="2513B512" w14:textId="16F83833" w:rsidR="00355F6C" w:rsidRDefault="00691B38">
      <w:pPr>
        <w:pStyle w:val="berschrift2"/>
        <w:numPr>
          <w:ilvl w:val="1"/>
          <w:numId w:val="2"/>
        </w:numPr>
        <w:rPr>
          <w:lang w:val="en-GB"/>
        </w:rPr>
      </w:pPr>
      <w:bookmarkStart w:id="792" w:name="_Toc59030472"/>
      <w:r>
        <w:rPr>
          <w:lang w:val="en-GB"/>
        </w:rPr>
        <w:t xml:space="preserve">TP1 Webservices For </w:t>
      </w:r>
      <w:del w:id="793" w:author="Jean-Philippe MECHIN" w:date="2020-12-16T16:59:00Z">
        <w:r w:rsidDel="000E750A">
          <w:rPr>
            <w:lang w:val="en-GB"/>
          </w:rPr>
          <w:delText>Public Services - Emergency Responders</w:delText>
        </w:r>
      </w:del>
      <w:ins w:id="794" w:author="Jean-Philippe MECHIN" w:date="2020-12-16T16:59:00Z">
        <w:r w:rsidR="000E750A">
          <w:rPr>
            <w:lang w:val="en-GB"/>
          </w:rPr>
          <w:t>other TP1</w:t>
        </w:r>
      </w:ins>
      <w:bookmarkEnd w:id="792"/>
    </w:p>
    <w:p w14:paraId="00162838" w14:textId="5AD0CCEC" w:rsidR="00355F6C" w:rsidRDefault="00691B38">
      <w:pPr>
        <w:pStyle w:val="Texte"/>
        <w:rPr>
          <w:lang w:val="en-GB"/>
        </w:rPr>
      </w:pPr>
      <w:r>
        <w:rPr>
          <w:lang w:val="en-GB"/>
        </w:rPr>
        <w:t xml:space="preserve"> Name of webservice is « </w:t>
      </w:r>
      <w:del w:id="795" w:author="Jean-Philippe MECHIN" w:date="2020-12-16T16:59:00Z">
        <w:r w:rsidDel="000E750A">
          <w:rPr>
            <w:lang w:val="en-GB"/>
          </w:rPr>
          <w:delText>TP1ExternalWebServices </w:delText>
        </w:r>
      </w:del>
      <w:ins w:id="796" w:author="Jean-Philippe MECHIN" w:date="2020-12-16T16:59:00Z">
        <w:r w:rsidR="000E750A">
          <w:rPr>
            <w:lang w:val="en-GB"/>
          </w:rPr>
          <w:t>TP1InternalWebServices </w:t>
        </w:r>
      </w:ins>
      <w:r>
        <w:rPr>
          <w:lang w:val="en-GB"/>
        </w:rPr>
        <w:t>».</w:t>
      </w:r>
    </w:p>
    <w:p w14:paraId="6D11940E" w14:textId="77777777" w:rsidR="00355F6C" w:rsidRDefault="00691B38">
      <w:pPr>
        <w:pStyle w:val="Texte"/>
        <w:jc w:val="center"/>
        <w:rPr>
          <w:lang w:val="en-GB"/>
        </w:rPr>
      </w:pPr>
      <w:r>
        <w:rPr>
          <w:noProof/>
        </w:rPr>
        <w:drawing>
          <wp:inline distT="0" distB="2540" distL="0" distR="0" wp14:anchorId="3A03822B" wp14:editId="33A58383">
            <wp:extent cx="4287520" cy="1407160"/>
            <wp:effectExtent l="0" t="0" r="0" b="0"/>
            <wp:docPr id="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8"/>
                    <pic:cNvPicPr>
                      <a:picLocks noChangeAspect="1" noChangeArrowheads="1"/>
                    </pic:cNvPicPr>
                  </pic:nvPicPr>
                  <pic:blipFill>
                    <a:blip r:embed="rId15"/>
                    <a:stretch>
                      <a:fillRect/>
                    </a:stretch>
                  </pic:blipFill>
                  <pic:spPr bwMode="auto">
                    <a:xfrm>
                      <a:off x="0" y="0"/>
                      <a:ext cx="4287520" cy="1407160"/>
                    </a:xfrm>
                    <a:prstGeom prst="rect">
                      <a:avLst/>
                    </a:prstGeom>
                  </pic:spPr>
                </pic:pic>
              </a:graphicData>
            </a:graphic>
          </wp:inline>
        </w:drawing>
      </w:r>
    </w:p>
    <w:p w14:paraId="5669C144" w14:textId="77777777" w:rsidR="00355F6C" w:rsidRDefault="00691B38">
      <w:pPr>
        <w:pStyle w:val="Texte"/>
        <w:rPr>
          <w:lang w:val="en-GB"/>
        </w:rPr>
      </w:pPr>
      <w:r>
        <w:rPr>
          <w:lang w:val="en-GB"/>
        </w:rPr>
        <w:t>Available methods are:</w:t>
      </w:r>
    </w:p>
    <w:p w14:paraId="32282FA3" w14:textId="77777777" w:rsidR="00355F6C" w:rsidRDefault="00691B38">
      <w:pPr>
        <w:pStyle w:val="Texte"/>
        <w:numPr>
          <w:ilvl w:val="0"/>
          <w:numId w:val="14"/>
        </w:numPr>
        <w:rPr>
          <w:lang w:val="en-GB"/>
        </w:rPr>
        <w:pPrChange w:id="797" w:author="Jean-Philippe MECHIN" w:date="2020-12-16T16:38:00Z">
          <w:pPr>
            <w:pStyle w:val="Texte"/>
            <w:numPr>
              <w:numId w:val="3"/>
            </w:numPr>
            <w:ind w:left="720" w:hanging="360"/>
          </w:pPr>
        </w:pPrChange>
      </w:pPr>
      <w:r>
        <w:rPr>
          <w:lang w:val="en-GB"/>
        </w:rPr>
        <w:t>getDGTDocument :Allows an external system to ask transport documents for a vehicle</w:t>
      </w:r>
    </w:p>
    <w:p w14:paraId="4AB84333" w14:textId="2BC90C91" w:rsidR="00355F6C" w:rsidRDefault="00691B38">
      <w:pPr>
        <w:pStyle w:val="Texte"/>
        <w:numPr>
          <w:ilvl w:val="0"/>
          <w:numId w:val="14"/>
        </w:numPr>
        <w:rPr>
          <w:lang w:val="en-GB"/>
        </w:rPr>
        <w:pPrChange w:id="798" w:author="Jean-Philippe MECHIN" w:date="2020-12-16T16:38:00Z">
          <w:pPr>
            <w:pStyle w:val="Texte"/>
            <w:numPr>
              <w:numId w:val="3"/>
            </w:numPr>
            <w:ind w:left="720" w:hanging="360"/>
          </w:pPr>
        </w:pPrChange>
      </w:pPr>
      <w:r>
        <w:rPr>
          <w:lang w:val="en-GB"/>
        </w:rPr>
        <w:t xml:space="preserve">getTransportUnitByArea : </w:t>
      </w:r>
      <w:r w:rsidR="006918AA">
        <w:rPr>
          <w:lang w:val="en-GB"/>
        </w:rPr>
        <w:t>A</w:t>
      </w:r>
      <w:r>
        <w:rPr>
          <w:lang w:val="en-GB"/>
        </w:rPr>
        <w:t>llows to get identif</w:t>
      </w:r>
      <w:r w:rsidR="00982E9D">
        <w:rPr>
          <w:lang w:val="en-GB"/>
        </w:rPr>
        <w:t>i</w:t>
      </w:r>
      <w:r>
        <w:rPr>
          <w:lang w:val="en-GB"/>
        </w:rPr>
        <w:t>cation of vehicle in the vicinity of an area (for instance an accident area)</w:t>
      </w:r>
    </w:p>
    <w:p w14:paraId="19F6E434" w14:textId="2881AEDE" w:rsidR="00355F6C" w:rsidRDefault="00691B38">
      <w:pPr>
        <w:pStyle w:val="Texte"/>
        <w:numPr>
          <w:ilvl w:val="0"/>
          <w:numId w:val="14"/>
        </w:numPr>
        <w:rPr>
          <w:lang w:val="en-GB"/>
        </w:rPr>
        <w:pPrChange w:id="799" w:author="Jean-Philippe MECHIN" w:date="2020-12-16T16:38:00Z">
          <w:pPr>
            <w:pStyle w:val="Texte"/>
            <w:numPr>
              <w:numId w:val="3"/>
            </w:numPr>
            <w:ind w:left="720" w:hanging="360"/>
          </w:pPr>
        </w:pPrChange>
      </w:pPr>
      <w:r>
        <w:rPr>
          <w:lang w:val="en-GB"/>
        </w:rPr>
        <w:t xml:space="preserve">getDynamicInformation : </w:t>
      </w:r>
      <w:r w:rsidR="006918AA">
        <w:rPr>
          <w:lang w:val="en-GB"/>
        </w:rPr>
        <w:t>A</w:t>
      </w:r>
      <w:r>
        <w:rPr>
          <w:lang w:val="en-GB"/>
        </w:rPr>
        <w:t>llows to send dynamic information concerning a vehicle.</w:t>
      </w:r>
    </w:p>
    <w:p w14:paraId="45C06008" w14:textId="2CBF3D92" w:rsidR="00355F6C" w:rsidRPr="00C5581C" w:rsidRDefault="00691B38">
      <w:pPr>
        <w:pStyle w:val="Texte"/>
        <w:rPr>
          <w:b w:val="0"/>
          <w:bCs w:val="0"/>
          <w:lang w:val="en-GB"/>
        </w:rPr>
      </w:pPr>
      <w:r>
        <w:rPr>
          <w:b w:val="0"/>
          <w:bCs w:val="0"/>
          <w:lang w:val="en-GB"/>
        </w:rPr>
        <w:t>Note: When using the methods « getDGTDocument », « getTransportUnitByArea</w:t>
      </w:r>
      <w:r w:rsidR="006918AA">
        <w:rPr>
          <w:b w:val="0"/>
          <w:bCs w:val="0"/>
          <w:lang w:val="en-GB"/>
        </w:rPr>
        <w:t xml:space="preserve">» and «getDynamicInformation » </w:t>
      </w:r>
      <w:r>
        <w:rPr>
          <w:b w:val="0"/>
          <w:bCs w:val="0"/>
          <w:lang w:val="en-GB"/>
        </w:rPr>
        <w:t>the TP1 shall verify that the sender of the query is a public service of the type emergency responder by using the public key.</w:t>
      </w:r>
    </w:p>
    <w:p w14:paraId="362CEB65" w14:textId="77777777" w:rsidR="00355F6C" w:rsidRDefault="00691B38">
      <w:pPr>
        <w:pStyle w:val="berschrift2"/>
        <w:numPr>
          <w:ilvl w:val="1"/>
          <w:numId w:val="2"/>
        </w:numPr>
        <w:rPr>
          <w:lang w:val="en-GB"/>
        </w:rPr>
      </w:pPr>
      <w:bookmarkStart w:id="800" w:name="_Toc59030473"/>
      <w:r>
        <w:rPr>
          <w:lang w:val="en-GB"/>
        </w:rPr>
        <w:t>TP2 Webservices forTP1</w:t>
      </w:r>
      <w:bookmarkEnd w:id="800"/>
    </w:p>
    <w:p w14:paraId="744F560F" w14:textId="77777777" w:rsidR="00355F6C" w:rsidRDefault="00691B38">
      <w:pPr>
        <w:pStyle w:val="Texte"/>
        <w:rPr>
          <w:lang w:val="en-GB"/>
        </w:rPr>
      </w:pPr>
      <w:r>
        <w:rPr>
          <w:lang w:val="en-GB"/>
        </w:rPr>
        <w:t>Name of webservice is « TP2InternalWebServices ».</w:t>
      </w:r>
    </w:p>
    <w:p w14:paraId="22A56B85" w14:textId="77777777" w:rsidR="00355F6C" w:rsidRDefault="00691B38">
      <w:pPr>
        <w:pStyle w:val="Texte"/>
        <w:jc w:val="center"/>
        <w:rPr>
          <w:lang w:val="en-GB"/>
        </w:rPr>
      </w:pPr>
      <w:r>
        <w:rPr>
          <w:noProof/>
        </w:rPr>
        <w:lastRenderedPageBreak/>
        <w:drawing>
          <wp:inline distT="0" distB="0" distL="0" distR="0" wp14:anchorId="6FB314E6" wp14:editId="4435B35D">
            <wp:extent cx="4098290" cy="2176145"/>
            <wp:effectExtent l="0" t="0" r="0" b="0"/>
            <wp:docPr id="9"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20"/>
                    <pic:cNvPicPr>
                      <a:picLocks noChangeAspect="1" noChangeArrowheads="1"/>
                    </pic:cNvPicPr>
                  </pic:nvPicPr>
                  <pic:blipFill>
                    <a:blip r:embed="rId16"/>
                    <a:stretch>
                      <a:fillRect/>
                    </a:stretch>
                  </pic:blipFill>
                  <pic:spPr bwMode="auto">
                    <a:xfrm>
                      <a:off x="0" y="0"/>
                      <a:ext cx="4098290" cy="2176145"/>
                    </a:xfrm>
                    <a:prstGeom prst="rect">
                      <a:avLst/>
                    </a:prstGeom>
                  </pic:spPr>
                </pic:pic>
              </a:graphicData>
            </a:graphic>
          </wp:inline>
        </w:drawing>
      </w:r>
    </w:p>
    <w:p w14:paraId="3F1AA0B6" w14:textId="77777777" w:rsidR="00355F6C" w:rsidRDefault="00691B38">
      <w:pPr>
        <w:pStyle w:val="Texte"/>
        <w:rPr>
          <w:lang w:val="en-GB"/>
        </w:rPr>
      </w:pPr>
      <w:r>
        <w:rPr>
          <w:lang w:val="en-GB"/>
        </w:rPr>
        <w:t>Available methods are:</w:t>
      </w:r>
    </w:p>
    <w:p w14:paraId="7B944652" w14:textId="77777777" w:rsidR="00355F6C" w:rsidRDefault="00691B38">
      <w:pPr>
        <w:pStyle w:val="Texte"/>
        <w:numPr>
          <w:ilvl w:val="0"/>
          <w:numId w:val="14"/>
        </w:numPr>
        <w:rPr>
          <w:lang w:val="en-GB"/>
        </w:rPr>
        <w:pPrChange w:id="801" w:author="Jean-Philippe MECHIN" w:date="2020-12-16T16:38:00Z">
          <w:pPr>
            <w:pStyle w:val="Texte"/>
            <w:numPr>
              <w:numId w:val="3"/>
            </w:numPr>
            <w:ind w:left="720" w:hanging="360"/>
          </w:pPr>
        </w:pPrChange>
      </w:pPr>
      <w:r>
        <w:rPr>
          <w:lang w:val="en-GB"/>
        </w:rPr>
        <w:t>getDGTDocument : Allows a TP1 to ask for the transport document for a vehicle communicating the reason for it</w:t>
      </w:r>
    </w:p>
    <w:p w14:paraId="025AC0B0" w14:textId="77777777" w:rsidR="00355F6C" w:rsidRDefault="00691B38">
      <w:pPr>
        <w:pStyle w:val="Texte"/>
        <w:numPr>
          <w:ilvl w:val="0"/>
          <w:numId w:val="14"/>
        </w:numPr>
        <w:rPr>
          <w:lang w:val="en-GB"/>
        </w:rPr>
        <w:pPrChange w:id="802" w:author="Jean-Philippe MECHIN" w:date="2020-12-16T16:38:00Z">
          <w:pPr>
            <w:pStyle w:val="Texte"/>
            <w:numPr>
              <w:numId w:val="3"/>
            </w:numPr>
            <w:ind w:left="720" w:hanging="360"/>
          </w:pPr>
        </w:pPrChange>
      </w:pPr>
      <w:r>
        <w:rPr>
          <w:lang w:val="en-GB"/>
        </w:rPr>
        <w:t>getArchiveJourneyList : Allows the TP1 to get archived data</w:t>
      </w:r>
    </w:p>
    <w:p w14:paraId="5D52647E" w14:textId="3FA9E1A1" w:rsidR="00355F6C" w:rsidRPr="00C5581C" w:rsidRDefault="00691B38">
      <w:pPr>
        <w:pStyle w:val="Texte"/>
        <w:rPr>
          <w:b w:val="0"/>
          <w:bCs w:val="0"/>
          <w:lang w:val="en-GB"/>
        </w:rPr>
      </w:pPr>
      <w:r>
        <w:rPr>
          <w:b w:val="0"/>
          <w:bCs w:val="0"/>
          <w:lang w:val="en-GB"/>
        </w:rPr>
        <w:t>Note: The TP2 shall verify that the sender of the request is a TP1 where he is registered by using the public key</w:t>
      </w:r>
      <w:r w:rsidR="006918AA">
        <w:rPr>
          <w:b w:val="0"/>
          <w:bCs w:val="0"/>
          <w:lang w:val="en-GB"/>
        </w:rPr>
        <w:t>.</w:t>
      </w:r>
    </w:p>
    <w:p w14:paraId="38C961FF" w14:textId="77777777" w:rsidR="00355F6C" w:rsidRDefault="00691B38">
      <w:pPr>
        <w:pStyle w:val="berschrift2"/>
        <w:numPr>
          <w:ilvl w:val="1"/>
          <w:numId w:val="2"/>
        </w:numPr>
        <w:rPr>
          <w:lang w:val="en-GB"/>
        </w:rPr>
      </w:pPr>
      <w:bookmarkStart w:id="803" w:name="_Toc59030474"/>
      <w:r>
        <w:rPr>
          <w:lang w:val="en-GB"/>
        </w:rPr>
        <w:t>TP1 Webservices for TP1</w:t>
      </w:r>
      <w:bookmarkEnd w:id="803"/>
    </w:p>
    <w:p w14:paraId="20C13354" w14:textId="77777777" w:rsidR="00355F6C" w:rsidRDefault="00691B38">
      <w:pPr>
        <w:pStyle w:val="Texte"/>
        <w:rPr>
          <w:lang w:val="en-GB"/>
        </w:rPr>
      </w:pPr>
      <w:r>
        <w:rPr>
          <w:lang w:val="en-GB"/>
        </w:rPr>
        <w:t xml:space="preserve"> Name of webservice is « TP1InternalWebServices ».</w:t>
      </w:r>
    </w:p>
    <w:p w14:paraId="2EDAE021" w14:textId="77777777" w:rsidR="00355F6C" w:rsidRDefault="00691B38">
      <w:pPr>
        <w:pStyle w:val="Texte"/>
        <w:jc w:val="center"/>
        <w:rPr>
          <w:lang w:val="en-GB"/>
        </w:rPr>
      </w:pPr>
      <w:r>
        <w:rPr>
          <w:noProof/>
        </w:rPr>
        <w:drawing>
          <wp:inline distT="0" distB="6350" distL="0" distR="0" wp14:anchorId="5B2EE1B5" wp14:editId="3095BE50">
            <wp:extent cx="4045585" cy="1917700"/>
            <wp:effectExtent l="0" t="0" r="0" b="0"/>
            <wp:docPr id="10"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22"/>
                    <pic:cNvPicPr>
                      <a:picLocks noChangeAspect="1" noChangeArrowheads="1"/>
                    </pic:cNvPicPr>
                  </pic:nvPicPr>
                  <pic:blipFill>
                    <a:blip r:embed="rId17"/>
                    <a:stretch>
                      <a:fillRect/>
                    </a:stretch>
                  </pic:blipFill>
                  <pic:spPr bwMode="auto">
                    <a:xfrm>
                      <a:off x="0" y="0"/>
                      <a:ext cx="4045585" cy="1917700"/>
                    </a:xfrm>
                    <a:prstGeom prst="rect">
                      <a:avLst/>
                    </a:prstGeom>
                  </pic:spPr>
                </pic:pic>
              </a:graphicData>
            </a:graphic>
          </wp:inline>
        </w:drawing>
      </w:r>
    </w:p>
    <w:p w14:paraId="1DD517D3" w14:textId="77777777" w:rsidR="00355F6C" w:rsidRDefault="00691B38">
      <w:pPr>
        <w:pStyle w:val="Texte"/>
        <w:rPr>
          <w:lang w:val="en-GB"/>
        </w:rPr>
      </w:pPr>
      <w:r>
        <w:rPr>
          <w:lang w:val="en-GB"/>
        </w:rPr>
        <w:t>Available methods are:</w:t>
      </w:r>
    </w:p>
    <w:p w14:paraId="12FFB838" w14:textId="77777777" w:rsidR="00355F6C" w:rsidRDefault="00691B38">
      <w:pPr>
        <w:pStyle w:val="Texte"/>
        <w:numPr>
          <w:ilvl w:val="0"/>
          <w:numId w:val="14"/>
        </w:numPr>
        <w:rPr>
          <w:lang w:val="en-GB"/>
        </w:rPr>
        <w:pPrChange w:id="804" w:author="Jean-Philippe MECHIN" w:date="2020-12-16T16:38:00Z">
          <w:pPr>
            <w:pStyle w:val="Texte"/>
            <w:numPr>
              <w:numId w:val="3"/>
            </w:numPr>
            <w:ind w:left="720" w:hanging="360"/>
          </w:pPr>
        </w:pPrChange>
      </w:pPr>
      <w:r>
        <w:rPr>
          <w:lang w:val="en-GB"/>
        </w:rPr>
        <w:t>getDGTDocument : Allows a TP1 to ask for the transport document for a vehicle communicating the reason for it.</w:t>
      </w:r>
    </w:p>
    <w:p w14:paraId="774B0984" w14:textId="77777777" w:rsidR="00355F6C" w:rsidRDefault="00691B38">
      <w:pPr>
        <w:pStyle w:val="Texte"/>
        <w:numPr>
          <w:ilvl w:val="0"/>
          <w:numId w:val="14"/>
        </w:numPr>
        <w:rPr>
          <w:lang w:val="en-GB"/>
        </w:rPr>
        <w:pPrChange w:id="805" w:author="Jean-Philippe MECHIN" w:date="2020-12-16T16:38:00Z">
          <w:pPr>
            <w:pStyle w:val="Texte"/>
            <w:numPr>
              <w:numId w:val="3"/>
            </w:numPr>
            <w:ind w:left="720" w:hanging="360"/>
          </w:pPr>
        </w:pPrChange>
      </w:pPr>
      <w:r>
        <w:rPr>
          <w:lang w:val="en-GB"/>
        </w:rPr>
        <w:t>getArchiveJourneyList : Allows the TP1 to get archived data</w:t>
      </w:r>
    </w:p>
    <w:p w14:paraId="14B9109B" w14:textId="77777777" w:rsidR="00355F6C" w:rsidRDefault="00691B38">
      <w:pPr>
        <w:pStyle w:val="Texte"/>
        <w:numPr>
          <w:ilvl w:val="0"/>
          <w:numId w:val="14"/>
        </w:numPr>
        <w:rPr>
          <w:lang w:val="en-GB"/>
        </w:rPr>
        <w:pPrChange w:id="806" w:author="Jean-Philippe MECHIN" w:date="2020-12-16T16:38:00Z">
          <w:pPr>
            <w:pStyle w:val="Texte"/>
            <w:numPr>
              <w:numId w:val="3"/>
            </w:numPr>
            <w:ind w:left="720" w:hanging="360"/>
          </w:pPr>
        </w:pPrChange>
      </w:pPr>
      <w:r>
        <w:rPr>
          <w:lang w:val="en-GB"/>
        </w:rPr>
        <w:lastRenderedPageBreak/>
        <w:t>getTransportUnitByArea : Allows to get identification of vehicle in the vicinity of an area (for instance an accident area) and communicate the reason for request</w:t>
      </w:r>
    </w:p>
    <w:p w14:paraId="1ABEC355" w14:textId="77777777" w:rsidR="00355F6C" w:rsidRDefault="00691B38">
      <w:pPr>
        <w:pStyle w:val="Texte"/>
        <w:numPr>
          <w:ilvl w:val="0"/>
          <w:numId w:val="14"/>
        </w:numPr>
        <w:rPr>
          <w:lang w:val="en-GB"/>
        </w:rPr>
        <w:pPrChange w:id="807" w:author="Jean-Philippe MECHIN" w:date="2020-12-16T16:38:00Z">
          <w:pPr>
            <w:pStyle w:val="Texte"/>
            <w:numPr>
              <w:numId w:val="3"/>
            </w:numPr>
            <w:ind w:left="720" w:hanging="360"/>
          </w:pPr>
        </w:pPrChange>
      </w:pPr>
      <w:r>
        <w:rPr>
          <w:lang w:val="en-GB"/>
        </w:rPr>
        <w:t>getDynamicInformation : Allows to send dynamic information concerning a vehicle.</w:t>
      </w:r>
    </w:p>
    <w:p w14:paraId="0E06909A" w14:textId="77777777" w:rsidR="00355F6C" w:rsidRDefault="00691B38">
      <w:pPr>
        <w:pStyle w:val="Texte"/>
        <w:rPr>
          <w:lang w:val="en-GB"/>
        </w:rPr>
      </w:pPr>
      <w:r>
        <w:rPr>
          <w:b w:val="0"/>
          <w:bCs w:val="0"/>
          <w:lang w:val="en-GB"/>
        </w:rPr>
        <w:t>Note: The TP1 shall verify that the sender of the request is a TP1 by using the public key</w:t>
      </w:r>
    </w:p>
    <w:p w14:paraId="287E9B2A" w14:textId="77777777" w:rsidR="00355F6C" w:rsidRDefault="00691B38">
      <w:pPr>
        <w:pStyle w:val="berschrift1"/>
        <w:numPr>
          <w:ilvl w:val="0"/>
          <w:numId w:val="2"/>
        </w:numPr>
        <w:rPr>
          <w:lang w:val="en-GB"/>
        </w:rPr>
      </w:pPr>
      <w:bookmarkStart w:id="808" w:name="_Toc59030475"/>
      <w:r>
        <w:rPr>
          <w:lang w:val="en-GB"/>
        </w:rPr>
        <w:lastRenderedPageBreak/>
        <w:t>TP1InternalServices</w:t>
      </w:r>
      <w:bookmarkEnd w:id="808"/>
    </w:p>
    <w:p w14:paraId="1C136C4F" w14:textId="77777777" w:rsidR="00355F6C" w:rsidRDefault="00691B38">
      <w:pPr>
        <w:pStyle w:val="berschrift2"/>
        <w:numPr>
          <w:ilvl w:val="1"/>
          <w:numId w:val="2"/>
        </w:numPr>
        <w:rPr>
          <w:lang w:val="en-GB"/>
        </w:rPr>
      </w:pPr>
      <w:bookmarkStart w:id="809" w:name="_Toc59030476"/>
      <w:r>
        <w:rPr>
          <w:lang w:val="en-GB"/>
        </w:rPr>
        <w:t>Mandatory methods</w:t>
      </w:r>
      <w:bookmarkEnd w:id="809"/>
    </w:p>
    <w:p w14:paraId="302EC234" w14:textId="77777777" w:rsidR="00355F6C" w:rsidRDefault="00691B38">
      <w:pPr>
        <w:pStyle w:val="berschrift3"/>
        <w:numPr>
          <w:ilvl w:val="2"/>
          <w:numId w:val="2"/>
        </w:numPr>
        <w:rPr>
          <w:lang w:val="en-GB"/>
        </w:rPr>
      </w:pPr>
      <w:bookmarkStart w:id="810" w:name="_Toc59030477"/>
      <w:r>
        <w:rPr>
          <w:lang w:val="en-GB"/>
        </w:rPr>
        <w:t>handleLoadedVehicle</w:t>
      </w:r>
      <w:bookmarkEnd w:id="810"/>
    </w:p>
    <w:p w14:paraId="0CDD24E1" w14:textId="77777777" w:rsidR="00355F6C" w:rsidRDefault="00691B38">
      <w:pPr>
        <w:rPr>
          <w:lang w:val="en-GB"/>
        </w:rPr>
      </w:pPr>
      <w:r>
        <w:rPr>
          <w:lang w:val="en-GB"/>
        </w:rPr>
        <w:t>This method indicates that a journey has begun or has ended.</w:t>
      </w:r>
    </w:p>
    <w:p w14:paraId="1ADC7301" w14:textId="77777777" w:rsidR="00355F6C" w:rsidRDefault="00355F6C">
      <w:pPr>
        <w:rPr>
          <w:lang w:val="en-GB"/>
        </w:rPr>
      </w:pPr>
    </w:p>
    <w:p w14:paraId="1634A7BC" w14:textId="77777777" w:rsidR="00355F6C" w:rsidRDefault="00691B38">
      <w:pPr>
        <w:ind w:left="431"/>
        <w:rPr>
          <w:lang w:val="en-GB"/>
        </w:rPr>
      </w:pPr>
      <w:r>
        <w:rPr>
          <w:lang w:val="en-GB"/>
        </w:rPr>
        <w:t>boolean handleLoadedVehicle(eu.datex2.schema._2._2_0.DGCarryingVehicle dgCarryingVehicle, boolean activation) throws java.rmi.RemoteException</w:t>
      </w:r>
    </w:p>
    <w:p w14:paraId="749C9E9F" w14:textId="21A9B997" w:rsidR="00355F6C" w:rsidRDefault="00691B38" w:rsidP="00691B38">
      <w:pPr>
        <w:pStyle w:val="Acronyms"/>
        <w:rPr>
          <w:lang w:val="en-GB"/>
        </w:rPr>
      </w:pPr>
      <w:r>
        <w:rPr>
          <w:lang w:val="en-GB"/>
        </w:rPr>
        <w:t xml:space="preserve">Entry </w:t>
      </w:r>
      <w:r w:rsidR="00237137">
        <w:rPr>
          <w:lang w:val="en-GB"/>
        </w:rPr>
        <w:t>parameters</w:t>
      </w:r>
    </w:p>
    <w:p w14:paraId="377E2A88" w14:textId="371DFB6F" w:rsidR="00355F6C" w:rsidRDefault="00691B38">
      <w:pPr>
        <w:ind w:left="431"/>
        <w:rPr>
          <w:lang w:val="en-GB"/>
        </w:rPr>
      </w:pPr>
      <w:r>
        <w:rPr>
          <w:lang w:val="en-GB"/>
        </w:rPr>
        <w:t>eu.datex2.schema._2._2_0.DGCarryingVehicle dgCarryingVehicle: objet « DGCarryingVehicle »  w</w:t>
      </w:r>
      <w:r w:rsidR="006918AA">
        <w:rPr>
          <w:lang w:val="en-GB"/>
        </w:rPr>
        <w:t>here « DGTransportUnit » is mand</w:t>
      </w:r>
      <w:r>
        <w:rPr>
          <w:lang w:val="en-GB"/>
        </w:rPr>
        <w:t>atory and indicates which Transport Unit is involved for the journey. « DGTransportUnit » is the list of iD to identify the each transport unit composing the</w:t>
      </w:r>
      <w:r w:rsidR="006918AA">
        <w:rPr>
          <w:lang w:val="en-GB"/>
        </w:rPr>
        <w:t> </w:t>
      </w:r>
      <w:r>
        <w:rPr>
          <w:lang w:val="en-GB"/>
        </w:rPr>
        <w:t>”convoy”. For road transport, at least VIN and Plate Number of the tractor and the trailers hanged together. For water way, the ID of the vessel and the containers loaded on it…</w:t>
      </w:r>
    </w:p>
    <w:p w14:paraId="7E32651D" w14:textId="7996E326" w:rsidR="00355F6C" w:rsidRDefault="00691B38">
      <w:pPr>
        <w:ind w:left="431"/>
        <w:rPr>
          <w:lang w:val="en-GB"/>
        </w:rPr>
      </w:pPr>
      <w:r>
        <w:rPr>
          <w:lang w:val="en-GB"/>
        </w:rPr>
        <w:t>boolean activation: If the value is true then the transport is active that means the transport Unit is loaded with dangerous goods and electronic document are available if needed. If the value is false then the transport is inactive. Electronic document are no more available but archives are done for the three next months</w:t>
      </w:r>
      <w:r w:rsidR="00CC4CAB">
        <w:rPr>
          <w:lang w:val="en-GB"/>
        </w:rPr>
        <w:t>.</w:t>
      </w:r>
    </w:p>
    <w:p w14:paraId="2A60358C" w14:textId="77777777" w:rsidR="00355F6C" w:rsidRDefault="00691B38" w:rsidP="00691B38">
      <w:pPr>
        <w:pStyle w:val="Acronyms"/>
        <w:rPr>
          <w:lang w:val="en-GB"/>
        </w:rPr>
      </w:pPr>
      <w:r>
        <w:rPr>
          <w:lang w:val="en-GB"/>
        </w:rPr>
        <w:t xml:space="preserve">Exit parameters </w:t>
      </w:r>
    </w:p>
    <w:p w14:paraId="47F3049D" w14:textId="3353E4CA" w:rsidR="00355F6C" w:rsidRDefault="00691B38">
      <w:pPr>
        <w:ind w:left="431"/>
        <w:rPr>
          <w:b/>
          <w:lang w:val="en-GB"/>
        </w:rPr>
      </w:pPr>
      <w:r>
        <w:rPr>
          <w:b/>
          <w:lang w:val="en-GB"/>
        </w:rPr>
        <w:t>boolean</w:t>
      </w:r>
      <w:r>
        <w:rPr>
          <w:lang w:val="en-GB"/>
        </w:rPr>
        <w:t xml:space="preserve"> : « TRUE » indicates that activation or </w:t>
      </w:r>
      <w:r w:rsidR="006918AA">
        <w:rPr>
          <w:lang w:val="en-GB"/>
        </w:rPr>
        <w:t>deactivation</w:t>
      </w:r>
      <w:r>
        <w:rPr>
          <w:lang w:val="en-GB"/>
        </w:rPr>
        <w:t xml:space="preserve"> is done without error. “FALSE” indicates that activation or </w:t>
      </w:r>
      <w:r w:rsidR="006918AA">
        <w:rPr>
          <w:lang w:val="en-GB"/>
        </w:rPr>
        <w:t>deactivation</w:t>
      </w:r>
      <w:r>
        <w:rPr>
          <w:lang w:val="en-GB"/>
        </w:rPr>
        <w:t xml:space="preserve"> is not done due to an error and the method must be invoked until TRUE.</w:t>
      </w:r>
    </w:p>
    <w:p w14:paraId="5104E32F" w14:textId="7BFBBEDA" w:rsidR="00355F6C" w:rsidRDefault="00A34A57" w:rsidP="00691B38">
      <w:pPr>
        <w:pStyle w:val="Acronyms"/>
        <w:rPr>
          <w:lang w:val="en-GB"/>
        </w:rPr>
      </w:pPr>
      <w:r>
        <w:rPr>
          <w:lang w:val="en-GB"/>
        </w:rPr>
        <w:t>Constraint</w:t>
      </w:r>
      <w:r w:rsidR="00691B38">
        <w:rPr>
          <w:lang w:val="en-GB"/>
        </w:rPr>
        <w:t>s</w:t>
      </w:r>
    </w:p>
    <w:p w14:paraId="438C6E59" w14:textId="77777777" w:rsidR="00355F6C" w:rsidRDefault="00691B38">
      <w:pPr>
        <w:rPr>
          <w:lang w:val="en-GB"/>
        </w:rPr>
      </w:pPr>
      <w:r>
        <w:rPr>
          <w:lang w:val="en-GB"/>
        </w:rPr>
        <w:t xml:space="preserve">This request must be transmitted to only one TP1 and must take into account all the documents related to the transport unit. In certain case the transport unit is a list of transport units (Tractor and its trailers, Wagon and its containers …).  Thus, at a time, each transport unit (or group of linked transport units) is only registered on one and only one TP2 and consequently on one and only one TP1. </w:t>
      </w:r>
    </w:p>
    <w:p w14:paraId="1C243AB5" w14:textId="77777777" w:rsidR="00355F6C" w:rsidRPr="00C5581C" w:rsidRDefault="00691B38" w:rsidP="00691B38">
      <w:pPr>
        <w:pStyle w:val="Acronyms"/>
        <w:rPr>
          <w:lang w:val="en-GB"/>
        </w:rPr>
      </w:pPr>
      <w:r w:rsidRPr="00C5581C">
        <w:rPr>
          <w:lang w:val="en-GB"/>
        </w:rPr>
        <w:t>Request example</w:t>
      </w:r>
    </w:p>
    <w:p w14:paraId="34ECE920" w14:textId="77777777" w:rsidR="00355F6C" w:rsidRPr="00C5581C" w:rsidRDefault="00691B38" w:rsidP="00691B38">
      <w:pPr>
        <w:ind w:right="-2"/>
        <w:rPr>
          <w:lang w:val="en-GB"/>
        </w:rPr>
      </w:pPr>
      <w:r w:rsidRPr="00C5581C">
        <w:rPr>
          <w:rFonts w:ascii="Consolas" w:hAnsi="Consolas" w:cs="Consolas"/>
          <w:color w:val="000000"/>
          <w:szCs w:val="20"/>
          <w:lang w:val="en-GB"/>
        </w:rPr>
        <w:t>&lt;?xml version="1.0" encoding="utf-8"?&gt;&lt;soapenv:Envelope xmlns:soapenv="</w:t>
      </w:r>
      <w:hyperlink r:id="rId18">
        <w:r w:rsidRPr="00C5581C">
          <w:rPr>
            <w:rStyle w:val="LienInternet"/>
            <w:rFonts w:ascii="Consolas" w:hAnsi="Consolas" w:cs="Consolas"/>
            <w:webHidden/>
            <w:szCs w:val="20"/>
            <w:lang w:val="en-GB"/>
          </w:rPr>
          <w:t>http://schemas.xmlsoap.org/soap/envelope/</w:t>
        </w:r>
      </w:hyperlink>
      <w:r w:rsidRPr="00C5581C">
        <w:rPr>
          <w:rFonts w:ascii="Consolas" w:hAnsi="Consolas" w:cs="Consolas"/>
          <w:color w:val="000000"/>
          <w:szCs w:val="20"/>
          <w:lang w:val="en-GB"/>
        </w:rPr>
        <w:t>" xmlns:xsd="</w:t>
      </w:r>
      <w:hyperlink r:id="rId19">
        <w:r w:rsidRPr="00C5581C">
          <w:rPr>
            <w:rStyle w:val="LienInternet"/>
            <w:rFonts w:ascii="Consolas" w:hAnsi="Consolas" w:cs="Consolas"/>
            <w:webHidden/>
            <w:szCs w:val="20"/>
            <w:lang w:val="en-GB"/>
          </w:rPr>
          <w:t>http://www.w3.org/2001/XMLSchema</w:t>
        </w:r>
      </w:hyperlink>
      <w:r w:rsidRPr="00C5581C">
        <w:rPr>
          <w:rFonts w:ascii="Consolas" w:hAnsi="Consolas" w:cs="Consolas"/>
          <w:color w:val="000000"/>
          <w:szCs w:val="20"/>
          <w:lang w:val="en-GB"/>
        </w:rPr>
        <w:t>" xmlns:xsi="</w:t>
      </w:r>
      <w:hyperlink r:id="rId20">
        <w:r w:rsidRPr="00C5581C">
          <w:rPr>
            <w:rStyle w:val="LienInternet"/>
            <w:rFonts w:ascii="Consolas" w:hAnsi="Consolas" w:cs="Consolas"/>
            <w:webHidden/>
            <w:szCs w:val="20"/>
            <w:lang w:val="en-GB"/>
          </w:rPr>
          <w:t>http://www.w3.org/2001/XMLSchema-instance</w:t>
        </w:r>
      </w:hyperlink>
      <w:r w:rsidRPr="00C5581C">
        <w:rPr>
          <w:rFonts w:ascii="Consolas" w:hAnsi="Consolas" w:cs="Consolas"/>
          <w:color w:val="000000"/>
          <w:szCs w:val="20"/>
          <w:lang w:val="en-GB"/>
        </w:rPr>
        <w:t>"&gt;</w:t>
      </w:r>
    </w:p>
    <w:p w14:paraId="7FB85360" w14:textId="77777777" w:rsidR="00355F6C" w:rsidRDefault="00691B38" w:rsidP="00691B38">
      <w:pPr>
        <w:ind w:right="-2"/>
        <w:rPr>
          <w:rFonts w:ascii="Consolas" w:hAnsi="Consolas" w:cs="Consolas"/>
          <w:szCs w:val="20"/>
          <w:lang w:val="en-GB"/>
        </w:rPr>
      </w:pPr>
      <w:r>
        <w:rPr>
          <w:rFonts w:ascii="Consolas" w:hAnsi="Consolas" w:cs="Consolas"/>
          <w:color w:val="000000"/>
          <w:szCs w:val="20"/>
          <w:lang w:val="en-GB"/>
        </w:rPr>
        <w:t>&lt;soapenv:Body&gt;</w:t>
      </w:r>
    </w:p>
    <w:p w14:paraId="5D639983" w14:textId="77777777" w:rsidR="00355F6C" w:rsidRPr="00C5581C" w:rsidRDefault="00691B38" w:rsidP="00691B38">
      <w:pPr>
        <w:ind w:right="-2"/>
        <w:rPr>
          <w:lang w:val="en-GB"/>
        </w:rPr>
      </w:pPr>
      <w:r>
        <w:rPr>
          <w:rFonts w:ascii="Consolas" w:hAnsi="Consolas" w:cs="Consolas"/>
          <w:color w:val="000000"/>
          <w:szCs w:val="20"/>
          <w:lang w:val="en-GB"/>
        </w:rPr>
        <w:t>  &lt;handleLoadedVehicle xmlns="</w:t>
      </w:r>
      <w:hyperlink r:id="rId21">
        <w:r>
          <w:rPr>
            <w:rStyle w:val="LienInternet"/>
            <w:rFonts w:ascii="Consolas" w:hAnsi="Consolas" w:cs="Consolas"/>
            <w:webHidden/>
            <w:szCs w:val="20"/>
            <w:lang w:val="en-GB"/>
          </w:rPr>
          <w:t>http://geotransmd.com/wsdl/TP1Services/1_0</w:t>
        </w:r>
      </w:hyperlink>
      <w:r>
        <w:rPr>
          <w:rFonts w:ascii="Consolas" w:hAnsi="Consolas" w:cs="Consolas"/>
          <w:color w:val="000000"/>
          <w:szCs w:val="20"/>
          <w:lang w:val="en-GB"/>
        </w:rPr>
        <w:t>"&gt;</w:t>
      </w:r>
    </w:p>
    <w:p w14:paraId="5105185F" w14:textId="77777777" w:rsidR="00355F6C" w:rsidRPr="00C5581C" w:rsidRDefault="00691B38" w:rsidP="00691B38">
      <w:pPr>
        <w:ind w:right="-2"/>
        <w:rPr>
          <w:lang w:val="en-GB"/>
        </w:rPr>
      </w:pPr>
      <w:r>
        <w:rPr>
          <w:rFonts w:ascii="Consolas" w:hAnsi="Consolas" w:cs="Consolas"/>
          <w:color w:val="000000"/>
          <w:szCs w:val="20"/>
          <w:lang w:val="en-GB"/>
        </w:rPr>
        <w:t>   &lt;ns1:dgCarryingVehicle extensionName="GeotransMD" extensionVersion="0.2.3" id="ID_UNIQUE1" modelBaseVersion="2" xmlns:ns1="</w:t>
      </w:r>
      <w:hyperlink r:id="rId22">
        <w:r>
          <w:rPr>
            <w:rStyle w:val="LienInternet"/>
            <w:rFonts w:ascii="Consolas" w:hAnsi="Consolas" w:cs="Consolas"/>
            <w:webHidden/>
            <w:szCs w:val="20"/>
            <w:lang w:val="en-GB"/>
          </w:rPr>
          <w:t>http://datex2.eu/schema/2/2_0</w:t>
        </w:r>
      </w:hyperlink>
      <w:r>
        <w:rPr>
          <w:rFonts w:ascii="Consolas" w:hAnsi="Consolas" w:cs="Consolas"/>
          <w:color w:val="000000"/>
          <w:szCs w:val="20"/>
          <w:lang w:val="en-GB"/>
        </w:rPr>
        <w:t>"&gt;</w:t>
      </w:r>
    </w:p>
    <w:p w14:paraId="4B84CFED" w14:textId="77777777" w:rsidR="00355F6C" w:rsidRDefault="00691B38" w:rsidP="00691B38">
      <w:pPr>
        <w:ind w:right="-2"/>
        <w:rPr>
          <w:rFonts w:ascii="Consolas" w:hAnsi="Consolas" w:cs="Consolas"/>
          <w:szCs w:val="20"/>
          <w:lang w:val="en-GB"/>
        </w:rPr>
      </w:pPr>
      <w:r>
        <w:rPr>
          <w:rFonts w:ascii="Consolas" w:hAnsi="Consolas" w:cs="Consolas"/>
          <w:color w:val="000000"/>
          <w:szCs w:val="20"/>
          <w:lang w:val="en-GB"/>
        </w:rPr>
        <w:t>    &lt;ns1:dgTransportUnit xsi:type="ns1:RoadVehicle"&gt;</w:t>
      </w:r>
    </w:p>
    <w:p w14:paraId="412981A7" w14:textId="77777777" w:rsidR="00355F6C" w:rsidRDefault="00691B38" w:rsidP="00691B38">
      <w:pPr>
        <w:ind w:right="-2"/>
        <w:rPr>
          <w:rFonts w:ascii="Consolas" w:hAnsi="Consolas" w:cs="Consolas"/>
          <w:szCs w:val="20"/>
          <w:lang w:val="en-GB"/>
        </w:rPr>
      </w:pPr>
      <w:r>
        <w:rPr>
          <w:rFonts w:ascii="Consolas" w:hAnsi="Consolas" w:cs="Consolas"/>
          <w:color w:val="000000"/>
          <w:szCs w:val="20"/>
          <w:lang w:val="en-GB"/>
        </w:rPr>
        <w:t>     &lt;ns1:vehicleExtension&gt;</w:t>
      </w:r>
    </w:p>
    <w:p w14:paraId="70A0F450" w14:textId="571CAD38" w:rsidR="00D83D1C" w:rsidRDefault="00691B38" w:rsidP="00691B38">
      <w:pPr>
        <w:ind w:right="-2"/>
        <w:rPr>
          <w:rFonts w:ascii="Consolas" w:hAnsi="Consolas" w:cs="Consolas"/>
          <w:color w:val="000000"/>
          <w:szCs w:val="20"/>
          <w:lang w:val="en-GB"/>
        </w:rPr>
      </w:pPr>
      <w:r>
        <w:rPr>
          <w:rFonts w:ascii="Consolas" w:hAnsi="Consolas" w:cs="Consolas"/>
          <w:color w:val="000000"/>
          <w:szCs w:val="20"/>
          <w:lang w:val="en-GB"/>
        </w:rPr>
        <w:t>      &lt;ns1:vehicleRegistrationPlateIdentifier&gt;BB333DD&lt;/ns1:vehicleRegistrationPlateIdentifier&gt;</w:t>
      </w:r>
    </w:p>
    <w:p w14:paraId="4799758B" w14:textId="77777777" w:rsidR="00D83D1C" w:rsidRDefault="00C13637" w:rsidP="00D83D1C">
      <w:pPr>
        <w:ind w:right="-2"/>
        <w:rPr>
          <w:rFonts w:ascii="Consolas" w:hAnsi="Consolas" w:cs="Consolas"/>
          <w:color w:val="000000"/>
          <w:szCs w:val="20"/>
          <w:lang w:val="en-GB"/>
        </w:rPr>
      </w:pPr>
      <w:r w:rsidRPr="00982E9D">
        <w:rPr>
          <w:rFonts w:ascii="Consolas" w:hAnsi="Consolas" w:cs="Consolas"/>
          <w:color w:val="000000"/>
          <w:szCs w:val="20"/>
          <w:highlight w:val="yellow"/>
          <w:lang w:val="en-GB"/>
        </w:rPr>
        <w:t>Adding Country of the Car</w:t>
      </w:r>
      <w:r w:rsidR="00D83D1C" w:rsidRPr="00982E9D">
        <w:rPr>
          <w:rFonts w:ascii="Consolas" w:hAnsi="Consolas" w:cs="Consolas"/>
          <w:color w:val="000000"/>
          <w:szCs w:val="20"/>
          <w:highlight w:val="yellow"/>
          <w:lang w:val="en-GB"/>
        </w:rPr>
        <w:t>      &lt;ns1:</w:t>
      </w:r>
      <w:r w:rsidR="00D83D1C" w:rsidRPr="00982E9D">
        <w:rPr>
          <w:highlight w:val="yellow"/>
        </w:rPr>
        <w:t xml:space="preserve"> </w:t>
      </w:r>
      <w:r w:rsidR="00D83D1C" w:rsidRPr="00982E9D">
        <w:rPr>
          <w:rFonts w:ascii="Consolas" w:hAnsi="Consolas" w:cs="Consolas"/>
          <w:color w:val="000000"/>
          <w:szCs w:val="20"/>
          <w:highlight w:val="yellow"/>
          <w:lang w:val="en-GB"/>
        </w:rPr>
        <w:t>vehicleCountryOfOrigin&gt;fr&lt;/ns1:</w:t>
      </w:r>
      <w:r w:rsidR="00D83D1C" w:rsidRPr="00982E9D">
        <w:rPr>
          <w:highlight w:val="yellow"/>
        </w:rPr>
        <w:t xml:space="preserve"> </w:t>
      </w:r>
      <w:r w:rsidR="00D83D1C" w:rsidRPr="00982E9D">
        <w:rPr>
          <w:rFonts w:ascii="Consolas" w:hAnsi="Consolas" w:cs="Consolas"/>
          <w:color w:val="000000"/>
          <w:szCs w:val="20"/>
          <w:highlight w:val="yellow"/>
          <w:lang w:val="en-GB"/>
        </w:rPr>
        <w:t>vehicleCountryOfOrigin&gt;</w:t>
      </w:r>
    </w:p>
    <w:p w14:paraId="226C279E" w14:textId="77777777" w:rsidR="00355F6C" w:rsidRDefault="00691B38" w:rsidP="00691B38">
      <w:pPr>
        <w:ind w:right="-2"/>
        <w:rPr>
          <w:rFonts w:ascii="Consolas" w:hAnsi="Consolas" w:cs="Consolas"/>
          <w:szCs w:val="20"/>
          <w:lang w:val="en-GB"/>
        </w:rPr>
      </w:pPr>
      <w:r>
        <w:rPr>
          <w:rFonts w:ascii="Consolas" w:hAnsi="Consolas" w:cs="Consolas"/>
          <w:color w:val="000000"/>
          <w:szCs w:val="20"/>
          <w:lang w:val="en-GB"/>
        </w:rPr>
        <w:t>      &lt;ns1:vehicleCharacteristics&gt;</w:t>
      </w:r>
    </w:p>
    <w:p w14:paraId="2A38A700" w14:textId="77777777" w:rsidR="00355F6C" w:rsidRDefault="00691B38" w:rsidP="00691B38">
      <w:pPr>
        <w:ind w:right="-2"/>
        <w:rPr>
          <w:rFonts w:ascii="Consolas" w:hAnsi="Consolas" w:cs="Consolas"/>
          <w:szCs w:val="20"/>
          <w:lang w:val="en-GB"/>
        </w:rPr>
      </w:pPr>
      <w:r>
        <w:rPr>
          <w:rFonts w:ascii="Consolas" w:hAnsi="Consolas" w:cs="Consolas"/>
          <w:color w:val="000000"/>
          <w:szCs w:val="20"/>
          <w:lang w:val="en-GB"/>
        </w:rPr>
        <w:t>       &lt;ns1:vehicleType&gt;lorry&lt;/ns1:vehicleType&gt;</w:t>
      </w:r>
    </w:p>
    <w:p w14:paraId="5A6B733B" w14:textId="77777777" w:rsidR="00355F6C" w:rsidRDefault="00691B38" w:rsidP="00691B38">
      <w:pPr>
        <w:ind w:right="-2"/>
        <w:rPr>
          <w:rFonts w:ascii="Consolas" w:hAnsi="Consolas" w:cs="Consolas"/>
          <w:szCs w:val="20"/>
          <w:lang w:val="en-GB"/>
        </w:rPr>
      </w:pPr>
      <w:r>
        <w:rPr>
          <w:rFonts w:ascii="Consolas" w:hAnsi="Consolas" w:cs="Consolas"/>
          <w:color w:val="000000"/>
          <w:szCs w:val="20"/>
          <w:lang w:val="en-GB"/>
        </w:rPr>
        <w:t>      &lt;/ns1:vehicleCharacteristics&gt;</w:t>
      </w:r>
    </w:p>
    <w:p w14:paraId="67307C2B" w14:textId="77777777" w:rsidR="00355F6C" w:rsidRDefault="00691B38" w:rsidP="00691B38">
      <w:pPr>
        <w:ind w:right="-2"/>
        <w:rPr>
          <w:rFonts w:ascii="Consolas" w:hAnsi="Consolas" w:cs="Consolas"/>
          <w:szCs w:val="20"/>
          <w:lang w:val="en-GB"/>
        </w:rPr>
      </w:pPr>
      <w:r>
        <w:rPr>
          <w:rFonts w:ascii="Consolas" w:hAnsi="Consolas" w:cs="Consolas"/>
          <w:color w:val="000000"/>
          <w:szCs w:val="20"/>
          <w:lang w:val="en-GB"/>
        </w:rPr>
        <w:t>     &lt;/ns1:vehicleExtension&gt;</w:t>
      </w:r>
    </w:p>
    <w:p w14:paraId="4A186060" w14:textId="77777777" w:rsidR="00355F6C" w:rsidRDefault="00691B38" w:rsidP="00691B38">
      <w:pPr>
        <w:ind w:right="-2"/>
        <w:rPr>
          <w:rFonts w:ascii="Consolas" w:hAnsi="Consolas" w:cs="Consolas"/>
          <w:szCs w:val="20"/>
          <w:lang w:val="en-GB"/>
        </w:rPr>
      </w:pPr>
      <w:r>
        <w:rPr>
          <w:rFonts w:ascii="Consolas" w:hAnsi="Consolas" w:cs="Consolas"/>
          <w:color w:val="000000"/>
          <w:szCs w:val="20"/>
          <w:lang w:val="en-GB"/>
        </w:rPr>
        <w:lastRenderedPageBreak/>
        <w:t>     &lt;ns1:vehicleExtension&gt;</w:t>
      </w:r>
    </w:p>
    <w:p w14:paraId="24362C27" w14:textId="77777777" w:rsidR="00355F6C" w:rsidRDefault="00691B38" w:rsidP="00691B38">
      <w:pPr>
        <w:ind w:right="-2"/>
        <w:rPr>
          <w:rFonts w:ascii="Consolas" w:hAnsi="Consolas" w:cs="Consolas"/>
          <w:szCs w:val="20"/>
          <w:lang w:val="en-GB"/>
        </w:rPr>
      </w:pPr>
      <w:r>
        <w:rPr>
          <w:rFonts w:ascii="Consolas" w:hAnsi="Consolas" w:cs="Consolas"/>
          <w:color w:val="000000"/>
          <w:szCs w:val="20"/>
          <w:lang w:val="en-GB"/>
        </w:rPr>
        <w:t>      &lt;ns1:vehicleRegistrationPlateIdentifier&gt;BB444DD&lt;/ns1:vehicleRegistrationPlateIdentifier&gt;</w:t>
      </w:r>
    </w:p>
    <w:p w14:paraId="4D488F83" w14:textId="77777777" w:rsidR="00355F6C" w:rsidRDefault="00691B38" w:rsidP="00691B38">
      <w:pPr>
        <w:ind w:right="-2"/>
        <w:rPr>
          <w:rFonts w:ascii="Consolas" w:hAnsi="Consolas" w:cs="Consolas"/>
          <w:szCs w:val="20"/>
          <w:lang w:val="en-GB"/>
        </w:rPr>
      </w:pPr>
      <w:r>
        <w:rPr>
          <w:rFonts w:ascii="Consolas" w:hAnsi="Consolas" w:cs="Consolas"/>
          <w:color w:val="000000"/>
          <w:szCs w:val="20"/>
          <w:lang w:val="en-GB"/>
        </w:rPr>
        <w:t>      &lt;ns1:vehicleCharacteristics&gt;</w:t>
      </w:r>
    </w:p>
    <w:p w14:paraId="73B66908" w14:textId="77777777" w:rsidR="00355F6C" w:rsidRDefault="00691B38" w:rsidP="00691B38">
      <w:pPr>
        <w:ind w:right="-2"/>
        <w:rPr>
          <w:rFonts w:ascii="Consolas" w:hAnsi="Consolas" w:cs="Consolas"/>
          <w:szCs w:val="20"/>
          <w:lang w:val="en-GB"/>
        </w:rPr>
      </w:pPr>
      <w:r>
        <w:rPr>
          <w:rFonts w:ascii="Consolas" w:hAnsi="Consolas" w:cs="Consolas"/>
          <w:color w:val="000000"/>
          <w:szCs w:val="20"/>
          <w:lang w:val="en-GB"/>
        </w:rPr>
        <w:t>       &lt;ns1:vehicleType&gt;trailer&lt;/ns1:vehicleType&gt;</w:t>
      </w:r>
    </w:p>
    <w:p w14:paraId="37E84CF2" w14:textId="77777777" w:rsidR="00355F6C" w:rsidRDefault="00691B38" w:rsidP="00691B38">
      <w:pPr>
        <w:ind w:right="-2"/>
        <w:rPr>
          <w:rFonts w:ascii="Consolas" w:hAnsi="Consolas" w:cs="Consolas"/>
          <w:szCs w:val="20"/>
        </w:rPr>
      </w:pPr>
      <w:r>
        <w:rPr>
          <w:rFonts w:ascii="Consolas" w:hAnsi="Consolas" w:cs="Consolas"/>
          <w:color w:val="000000"/>
          <w:szCs w:val="20"/>
          <w:lang w:val="en-GB"/>
        </w:rPr>
        <w:t xml:space="preserve">      </w:t>
      </w:r>
      <w:r>
        <w:rPr>
          <w:rFonts w:ascii="Consolas" w:hAnsi="Consolas" w:cs="Consolas"/>
          <w:color w:val="000000"/>
          <w:szCs w:val="20"/>
        </w:rPr>
        <w:t>&lt;/ns1:vehicleCharacteristics&gt;</w:t>
      </w:r>
    </w:p>
    <w:p w14:paraId="65DCAF43" w14:textId="77777777" w:rsidR="00355F6C" w:rsidRDefault="00691B38" w:rsidP="00691B38">
      <w:pPr>
        <w:ind w:right="-2"/>
        <w:rPr>
          <w:rFonts w:ascii="Consolas" w:hAnsi="Consolas" w:cs="Consolas"/>
          <w:szCs w:val="20"/>
        </w:rPr>
      </w:pPr>
      <w:r>
        <w:rPr>
          <w:rFonts w:ascii="Consolas" w:hAnsi="Consolas" w:cs="Consolas"/>
          <w:color w:val="000000"/>
          <w:szCs w:val="20"/>
        </w:rPr>
        <w:t>     &lt;/ns1:vehicleExtension&gt;</w:t>
      </w:r>
    </w:p>
    <w:p w14:paraId="5E3C84E4" w14:textId="77777777" w:rsidR="00355F6C" w:rsidRDefault="00691B38" w:rsidP="00691B38">
      <w:pPr>
        <w:ind w:right="-2"/>
        <w:rPr>
          <w:rFonts w:ascii="Consolas" w:hAnsi="Consolas" w:cs="Consolas"/>
          <w:szCs w:val="20"/>
        </w:rPr>
      </w:pPr>
      <w:r>
        <w:rPr>
          <w:rFonts w:ascii="Consolas" w:hAnsi="Consolas" w:cs="Consolas"/>
          <w:color w:val="000000"/>
          <w:szCs w:val="20"/>
        </w:rPr>
        <w:t>    &lt;/ns1:dgTransportUnit&gt;</w:t>
      </w:r>
    </w:p>
    <w:p w14:paraId="52C2F9B7" w14:textId="77777777" w:rsidR="00355F6C" w:rsidRDefault="00691B38" w:rsidP="00691B38">
      <w:pPr>
        <w:ind w:right="-2"/>
        <w:rPr>
          <w:rFonts w:ascii="Consolas" w:hAnsi="Consolas" w:cs="Consolas"/>
          <w:szCs w:val="20"/>
        </w:rPr>
      </w:pPr>
      <w:r>
        <w:rPr>
          <w:rFonts w:ascii="Consolas" w:hAnsi="Consolas" w:cs="Consolas"/>
          <w:color w:val="000000"/>
          <w:szCs w:val="20"/>
        </w:rPr>
        <w:t>    &lt;ns1:dgPublication lang="fr"&gt;</w:t>
      </w:r>
    </w:p>
    <w:p w14:paraId="1CF2C7FC" w14:textId="77777777" w:rsidR="00355F6C" w:rsidRDefault="00691B38" w:rsidP="00691B38">
      <w:pPr>
        <w:ind w:right="-2"/>
        <w:rPr>
          <w:rFonts w:ascii="Consolas" w:hAnsi="Consolas" w:cs="Consolas"/>
          <w:szCs w:val="20"/>
        </w:rPr>
      </w:pPr>
      <w:r>
        <w:rPr>
          <w:rFonts w:ascii="Consolas" w:hAnsi="Consolas" w:cs="Consolas"/>
          <w:color w:val="000000"/>
          <w:szCs w:val="20"/>
        </w:rPr>
        <w:t>     &lt;ns1:publicationTime xsi:type="ns1:DateTime"&gt;2015-07-20T11:57:54+02:00&lt;/ns1:publicationTime&gt;</w:t>
      </w:r>
    </w:p>
    <w:p w14:paraId="28EED49B" w14:textId="77777777" w:rsidR="00355F6C" w:rsidRDefault="00691B38" w:rsidP="00691B38">
      <w:pPr>
        <w:ind w:right="-2"/>
        <w:rPr>
          <w:rFonts w:ascii="Consolas" w:hAnsi="Consolas" w:cs="Consolas"/>
          <w:szCs w:val="20"/>
          <w:lang w:val="en-GB"/>
        </w:rPr>
      </w:pPr>
      <w:r>
        <w:rPr>
          <w:rFonts w:ascii="Consolas" w:hAnsi="Consolas" w:cs="Consolas"/>
          <w:color w:val="000000"/>
          <w:szCs w:val="20"/>
        </w:rPr>
        <w:t xml:space="preserve">     </w:t>
      </w:r>
      <w:r>
        <w:rPr>
          <w:rFonts w:ascii="Consolas" w:hAnsi="Consolas" w:cs="Consolas"/>
          <w:color w:val="000000"/>
          <w:szCs w:val="20"/>
          <w:lang w:val="en-GB"/>
        </w:rPr>
        <w:t>&lt;ns1:publicationCreator&gt;</w:t>
      </w:r>
    </w:p>
    <w:p w14:paraId="6D5F11C7" w14:textId="77777777" w:rsidR="00355F6C" w:rsidRDefault="00691B38" w:rsidP="00691B38">
      <w:pPr>
        <w:ind w:right="-2"/>
        <w:rPr>
          <w:rFonts w:ascii="Consolas" w:hAnsi="Consolas" w:cs="Consolas"/>
          <w:szCs w:val="20"/>
          <w:lang w:val="en-GB"/>
        </w:rPr>
      </w:pPr>
      <w:r>
        <w:rPr>
          <w:rFonts w:ascii="Consolas" w:hAnsi="Consolas" w:cs="Consolas"/>
          <w:color w:val="000000"/>
          <w:szCs w:val="20"/>
          <w:lang w:val="en-GB"/>
        </w:rPr>
        <w:t>      &lt;ns1:country&gt;fr&lt;/ns1:country&gt;</w:t>
      </w:r>
    </w:p>
    <w:p w14:paraId="7339E677" w14:textId="77777777" w:rsidR="00355F6C" w:rsidRDefault="00691B38" w:rsidP="00691B38">
      <w:pPr>
        <w:ind w:right="-2"/>
        <w:rPr>
          <w:rFonts w:ascii="Consolas" w:hAnsi="Consolas" w:cs="Consolas"/>
          <w:szCs w:val="20"/>
        </w:rPr>
      </w:pPr>
      <w:r>
        <w:rPr>
          <w:rFonts w:ascii="Consolas" w:hAnsi="Consolas" w:cs="Consolas"/>
          <w:color w:val="000000"/>
          <w:szCs w:val="20"/>
          <w:lang w:val="en-GB"/>
        </w:rPr>
        <w:t xml:space="preserve">      </w:t>
      </w:r>
      <w:r>
        <w:rPr>
          <w:rFonts w:ascii="Consolas" w:hAnsi="Consolas" w:cs="Consolas"/>
          <w:color w:val="000000"/>
          <w:szCs w:val="20"/>
        </w:rPr>
        <w:t>&lt;ns1:nationalIdentifier&gt;publicationCreator&lt;/ns1:nationalIdentifier&gt;</w:t>
      </w:r>
    </w:p>
    <w:p w14:paraId="0F4B6815" w14:textId="77777777" w:rsidR="00355F6C" w:rsidRDefault="00691B38" w:rsidP="00691B38">
      <w:pPr>
        <w:ind w:right="-2"/>
        <w:rPr>
          <w:rFonts w:ascii="Consolas" w:hAnsi="Consolas" w:cs="Consolas"/>
          <w:szCs w:val="20"/>
          <w:lang w:val="en-GB"/>
        </w:rPr>
      </w:pPr>
      <w:r>
        <w:rPr>
          <w:rFonts w:ascii="Consolas" w:hAnsi="Consolas" w:cs="Consolas"/>
          <w:color w:val="000000"/>
          <w:szCs w:val="20"/>
        </w:rPr>
        <w:t xml:space="preserve">     </w:t>
      </w:r>
      <w:r>
        <w:rPr>
          <w:rFonts w:ascii="Consolas" w:hAnsi="Consolas" w:cs="Consolas"/>
          <w:color w:val="000000"/>
          <w:szCs w:val="20"/>
          <w:lang w:val="en-GB"/>
        </w:rPr>
        <w:t>&lt;/ns1:publicationCreator&gt;</w:t>
      </w:r>
    </w:p>
    <w:p w14:paraId="5AE4A30D" w14:textId="77777777" w:rsidR="00355F6C" w:rsidRDefault="00691B38" w:rsidP="00691B38">
      <w:pPr>
        <w:ind w:right="-2"/>
        <w:rPr>
          <w:rFonts w:ascii="Consolas" w:hAnsi="Consolas" w:cs="Consolas"/>
          <w:szCs w:val="20"/>
          <w:lang w:val="en-GB"/>
        </w:rPr>
      </w:pPr>
      <w:r>
        <w:rPr>
          <w:rFonts w:ascii="Consolas" w:hAnsi="Consolas" w:cs="Consolas"/>
          <w:color w:val="000000"/>
          <w:szCs w:val="20"/>
          <w:lang w:val="en-GB"/>
        </w:rPr>
        <w:t>    &lt;/ns1:dgPublication&gt;</w:t>
      </w:r>
    </w:p>
    <w:p w14:paraId="1050171F" w14:textId="77777777" w:rsidR="00355F6C" w:rsidRDefault="00691B38" w:rsidP="00691B38">
      <w:pPr>
        <w:ind w:right="-2"/>
        <w:rPr>
          <w:rFonts w:ascii="Consolas" w:hAnsi="Consolas" w:cs="Consolas"/>
          <w:szCs w:val="20"/>
          <w:lang w:val="en-GB"/>
        </w:rPr>
      </w:pPr>
      <w:r>
        <w:rPr>
          <w:rFonts w:ascii="Consolas" w:hAnsi="Consolas" w:cs="Consolas"/>
          <w:color w:val="000000"/>
          <w:szCs w:val="20"/>
          <w:lang w:val="en-GB"/>
        </w:rPr>
        <w:t>    &lt;ns1:dgExchange&gt;</w:t>
      </w:r>
    </w:p>
    <w:p w14:paraId="6B93BB3A" w14:textId="77777777" w:rsidR="00355F6C" w:rsidRDefault="00691B38" w:rsidP="00691B38">
      <w:pPr>
        <w:ind w:right="-2"/>
        <w:rPr>
          <w:rFonts w:ascii="Consolas" w:hAnsi="Consolas" w:cs="Consolas"/>
          <w:szCs w:val="20"/>
          <w:lang w:val="en-GB"/>
        </w:rPr>
      </w:pPr>
      <w:r>
        <w:rPr>
          <w:rFonts w:ascii="Consolas" w:hAnsi="Consolas" w:cs="Consolas"/>
          <w:color w:val="000000"/>
          <w:szCs w:val="20"/>
          <w:lang w:val="en-GB"/>
        </w:rPr>
        <w:t>     &lt;ns1:keepAlive&gt;true&lt;/ns1:keepAlive&gt;</w:t>
      </w:r>
    </w:p>
    <w:p w14:paraId="1D829E67" w14:textId="77777777" w:rsidR="00355F6C" w:rsidRDefault="00691B38" w:rsidP="00691B38">
      <w:pPr>
        <w:ind w:right="-2"/>
        <w:rPr>
          <w:rFonts w:ascii="Consolas" w:hAnsi="Consolas" w:cs="Consolas"/>
          <w:szCs w:val="20"/>
          <w:lang w:val="en-GB"/>
        </w:rPr>
      </w:pPr>
      <w:r>
        <w:rPr>
          <w:rFonts w:ascii="Consolas" w:hAnsi="Consolas" w:cs="Consolas"/>
          <w:color w:val="000000"/>
          <w:szCs w:val="20"/>
          <w:lang w:val="en-GB"/>
        </w:rPr>
        <w:t>     &lt;ns1:response&gt;acknowledge&lt;/ns1:response&gt;</w:t>
      </w:r>
    </w:p>
    <w:p w14:paraId="3703927C" w14:textId="77777777" w:rsidR="00355F6C" w:rsidRDefault="00691B38" w:rsidP="00691B38">
      <w:pPr>
        <w:ind w:right="-2"/>
        <w:rPr>
          <w:rFonts w:ascii="Consolas" w:hAnsi="Consolas" w:cs="Consolas"/>
          <w:szCs w:val="20"/>
          <w:lang w:val="en-GB"/>
        </w:rPr>
      </w:pPr>
      <w:r>
        <w:rPr>
          <w:rFonts w:ascii="Consolas" w:hAnsi="Consolas" w:cs="Consolas"/>
          <w:color w:val="000000"/>
          <w:szCs w:val="20"/>
          <w:lang w:val="en-GB"/>
        </w:rPr>
        <w:t>     &lt;ns1:supplierIdentification&gt;</w:t>
      </w:r>
    </w:p>
    <w:p w14:paraId="1F177A50" w14:textId="77777777" w:rsidR="00355F6C" w:rsidRDefault="00691B38" w:rsidP="00691B38">
      <w:pPr>
        <w:ind w:right="-2"/>
        <w:rPr>
          <w:rFonts w:ascii="Consolas" w:hAnsi="Consolas" w:cs="Consolas"/>
          <w:szCs w:val="20"/>
          <w:lang w:val="en-GB"/>
        </w:rPr>
      </w:pPr>
      <w:r>
        <w:rPr>
          <w:rFonts w:ascii="Consolas" w:hAnsi="Consolas" w:cs="Consolas"/>
          <w:color w:val="000000"/>
          <w:szCs w:val="20"/>
          <w:lang w:val="en-GB"/>
        </w:rPr>
        <w:t>      &lt;ns1:country&gt;fr&lt;/ns1:country&gt;</w:t>
      </w:r>
    </w:p>
    <w:p w14:paraId="62BC0BAD" w14:textId="77777777" w:rsidR="00355F6C" w:rsidRDefault="00691B38" w:rsidP="00691B38">
      <w:pPr>
        <w:ind w:right="-2"/>
        <w:rPr>
          <w:rFonts w:ascii="Consolas" w:hAnsi="Consolas" w:cs="Consolas"/>
          <w:szCs w:val="20"/>
        </w:rPr>
      </w:pPr>
      <w:r>
        <w:rPr>
          <w:rFonts w:ascii="Consolas" w:hAnsi="Consolas" w:cs="Consolas"/>
          <w:color w:val="000000"/>
          <w:szCs w:val="20"/>
          <w:lang w:val="en-GB"/>
        </w:rPr>
        <w:t xml:space="preserve">      </w:t>
      </w:r>
      <w:r>
        <w:rPr>
          <w:rFonts w:ascii="Consolas" w:hAnsi="Consolas" w:cs="Consolas"/>
          <w:color w:val="000000"/>
          <w:szCs w:val="20"/>
        </w:rPr>
        <w:t>&lt;ns1:nationalIdentifier&gt;supplier&lt;/ns1:nationalIdentifier&gt;</w:t>
      </w:r>
    </w:p>
    <w:p w14:paraId="6318EA06" w14:textId="77777777" w:rsidR="00355F6C" w:rsidRDefault="00691B38" w:rsidP="00691B38">
      <w:pPr>
        <w:ind w:right="-2"/>
        <w:rPr>
          <w:rFonts w:ascii="Consolas" w:hAnsi="Consolas" w:cs="Consolas"/>
          <w:szCs w:val="20"/>
          <w:lang w:val="en-GB"/>
        </w:rPr>
      </w:pPr>
      <w:r>
        <w:rPr>
          <w:rFonts w:ascii="Consolas" w:hAnsi="Consolas" w:cs="Consolas"/>
          <w:color w:val="000000"/>
          <w:szCs w:val="20"/>
        </w:rPr>
        <w:t xml:space="preserve">     </w:t>
      </w:r>
      <w:r>
        <w:rPr>
          <w:rFonts w:ascii="Consolas" w:hAnsi="Consolas" w:cs="Consolas"/>
          <w:color w:val="000000"/>
          <w:szCs w:val="20"/>
          <w:lang w:val="en-GB"/>
        </w:rPr>
        <w:t>&lt;/ns1:supplierIdentification&gt;</w:t>
      </w:r>
    </w:p>
    <w:p w14:paraId="4DD6E3E3" w14:textId="77777777" w:rsidR="00355F6C" w:rsidRDefault="00691B38" w:rsidP="00691B38">
      <w:pPr>
        <w:ind w:right="-2"/>
        <w:rPr>
          <w:rFonts w:ascii="Consolas" w:hAnsi="Consolas" w:cs="Consolas"/>
          <w:szCs w:val="20"/>
          <w:lang w:val="en-GB"/>
        </w:rPr>
      </w:pPr>
      <w:r>
        <w:rPr>
          <w:rFonts w:ascii="Consolas" w:hAnsi="Consolas" w:cs="Consolas"/>
          <w:color w:val="000000"/>
          <w:szCs w:val="20"/>
          <w:lang w:val="en-GB"/>
        </w:rPr>
        <w:t>    &lt;/ns1:dgExchange&gt;</w:t>
      </w:r>
    </w:p>
    <w:p w14:paraId="47F15108" w14:textId="77777777" w:rsidR="00355F6C" w:rsidRDefault="00691B38" w:rsidP="00691B38">
      <w:pPr>
        <w:ind w:right="-2"/>
        <w:rPr>
          <w:rFonts w:ascii="Consolas" w:hAnsi="Consolas" w:cs="Consolas"/>
          <w:szCs w:val="20"/>
          <w:lang w:val="en-GB"/>
        </w:rPr>
      </w:pPr>
      <w:r>
        <w:rPr>
          <w:rFonts w:ascii="Consolas" w:hAnsi="Consolas" w:cs="Consolas"/>
          <w:color w:val="000000"/>
          <w:szCs w:val="20"/>
          <w:lang w:val="en-GB"/>
        </w:rPr>
        <w:t>   &lt;/ns1:dgCarryingVehicle&gt;</w:t>
      </w:r>
    </w:p>
    <w:p w14:paraId="0FBE8A62" w14:textId="77777777" w:rsidR="00355F6C" w:rsidRDefault="00691B38" w:rsidP="00691B38">
      <w:pPr>
        <w:ind w:right="-2"/>
        <w:rPr>
          <w:rFonts w:ascii="Consolas" w:hAnsi="Consolas" w:cs="Consolas"/>
          <w:szCs w:val="20"/>
          <w:lang w:val="en-GB"/>
        </w:rPr>
      </w:pPr>
      <w:r>
        <w:rPr>
          <w:rFonts w:ascii="Consolas" w:hAnsi="Consolas" w:cs="Consolas"/>
          <w:color w:val="000000"/>
          <w:szCs w:val="20"/>
          <w:lang w:val="en-GB"/>
        </w:rPr>
        <w:t>   &lt;activation&gt;true&lt;/activation&gt;</w:t>
      </w:r>
    </w:p>
    <w:p w14:paraId="1BCF895A" w14:textId="77777777" w:rsidR="00355F6C" w:rsidRDefault="00691B38" w:rsidP="00691B38">
      <w:pPr>
        <w:ind w:right="-2"/>
        <w:rPr>
          <w:rFonts w:ascii="Consolas" w:hAnsi="Consolas" w:cs="Consolas"/>
          <w:szCs w:val="20"/>
          <w:lang w:val="en-GB"/>
        </w:rPr>
      </w:pPr>
      <w:r>
        <w:rPr>
          <w:rFonts w:ascii="Consolas" w:hAnsi="Consolas" w:cs="Consolas"/>
          <w:color w:val="000000"/>
          <w:szCs w:val="20"/>
          <w:lang w:val="en-GB"/>
        </w:rPr>
        <w:t>  &lt;/handleLoadedVehicle&gt;</w:t>
      </w:r>
    </w:p>
    <w:p w14:paraId="03D4FA92" w14:textId="77777777" w:rsidR="00355F6C" w:rsidRDefault="00691B38" w:rsidP="00691B38">
      <w:pPr>
        <w:ind w:right="-2"/>
        <w:rPr>
          <w:rFonts w:ascii="Consolas" w:hAnsi="Consolas" w:cs="Consolas"/>
          <w:szCs w:val="20"/>
          <w:lang w:val="en-GB"/>
        </w:rPr>
      </w:pPr>
      <w:r>
        <w:rPr>
          <w:rFonts w:ascii="Consolas" w:hAnsi="Consolas" w:cs="Consolas"/>
          <w:color w:val="000000"/>
          <w:szCs w:val="20"/>
          <w:lang w:val="en-GB"/>
        </w:rPr>
        <w:t>&lt;/soapenv:Body&gt;</w:t>
      </w:r>
    </w:p>
    <w:p w14:paraId="1C9D6159" w14:textId="77777777" w:rsidR="00355F6C" w:rsidRDefault="00691B38" w:rsidP="00691B38">
      <w:pPr>
        <w:ind w:right="-2"/>
        <w:rPr>
          <w:rFonts w:ascii="Consolas" w:hAnsi="Consolas" w:cs="Consolas"/>
          <w:color w:val="000000"/>
          <w:szCs w:val="20"/>
          <w:lang w:val="en-GB"/>
        </w:rPr>
      </w:pPr>
      <w:r>
        <w:rPr>
          <w:rFonts w:ascii="Consolas" w:hAnsi="Consolas" w:cs="Consolas"/>
          <w:color w:val="000000"/>
          <w:szCs w:val="20"/>
          <w:lang w:val="en-GB"/>
        </w:rPr>
        <w:t>&lt;/soapenv:Envelope&gt;</w:t>
      </w:r>
    </w:p>
    <w:p w14:paraId="5CAC508C" w14:textId="77777777" w:rsidR="00355F6C" w:rsidRDefault="00355F6C" w:rsidP="00691B38">
      <w:pPr>
        <w:ind w:right="-2"/>
        <w:rPr>
          <w:rFonts w:ascii="Consolas" w:hAnsi="Consolas" w:cs="Consolas"/>
          <w:color w:val="000000"/>
          <w:szCs w:val="20"/>
          <w:lang w:val="en-GB"/>
        </w:rPr>
      </w:pPr>
    </w:p>
    <w:p w14:paraId="599AF40F" w14:textId="77777777" w:rsidR="00355F6C" w:rsidRDefault="00691B38">
      <w:pPr>
        <w:pStyle w:val="berschrift3"/>
        <w:numPr>
          <w:ilvl w:val="2"/>
          <w:numId w:val="2"/>
        </w:numPr>
        <w:rPr>
          <w:lang w:val="en-GB"/>
        </w:rPr>
      </w:pPr>
      <w:bookmarkStart w:id="811" w:name="_Toc59030478"/>
      <w:r>
        <w:rPr>
          <w:lang w:val="en-GB"/>
        </w:rPr>
        <w:t>getDGTDocument</w:t>
      </w:r>
      <w:bookmarkEnd w:id="811"/>
    </w:p>
    <w:p w14:paraId="2891BE30" w14:textId="144393DD" w:rsidR="00355F6C" w:rsidRDefault="00691B38">
      <w:pPr>
        <w:rPr>
          <w:lang w:val="en-GB"/>
        </w:rPr>
      </w:pPr>
      <w:r>
        <w:rPr>
          <w:lang w:val="en-GB"/>
        </w:rPr>
        <w:t>This method is for a TP1 which request</w:t>
      </w:r>
      <w:r w:rsidR="006918AA">
        <w:rPr>
          <w:lang w:val="en-GB"/>
        </w:rPr>
        <w:t>s</w:t>
      </w:r>
      <w:r>
        <w:rPr>
          <w:lang w:val="en-GB"/>
        </w:rPr>
        <w:t xml:space="preserve"> DGT documents to other(s) TP1 for a known transport unit. It must give the reason of the request in order that the transport company can know if the request has origin emergency services or enforcement bodies or others allowed bodies.</w:t>
      </w:r>
    </w:p>
    <w:p w14:paraId="7A3A1000" w14:textId="77777777" w:rsidR="00355F6C" w:rsidRDefault="00355F6C">
      <w:pPr>
        <w:rPr>
          <w:lang w:val="en-GB"/>
        </w:rPr>
      </w:pPr>
    </w:p>
    <w:p w14:paraId="2084C4AA" w14:textId="77777777" w:rsidR="00355F6C" w:rsidRDefault="00691B38">
      <w:pPr>
        <w:rPr>
          <w:lang w:val="en-GB"/>
        </w:rPr>
      </w:pPr>
      <w:r>
        <w:rPr>
          <w:lang w:val="en-GB"/>
        </w:rPr>
        <w:t>eu.datex2.schema._2._2_0.DGCarryingVehicle getDGTDocument(java.lang.String idTransportUnit, java.lang.String countryCode, com.geotransmd.schema._1_0.RequestReasonEnum requestReason) throws java.rmi.RemoteException</w:t>
      </w:r>
    </w:p>
    <w:p w14:paraId="70459668" w14:textId="7D20BB4A" w:rsidR="00355F6C" w:rsidRDefault="00691B38" w:rsidP="00691B38">
      <w:pPr>
        <w:pStyle w:val="Acronyms"/>
        <w:rPr>
          <w:lang w:val="en-GB"/>
        </w:rPr>
      </w:pPr>
      <w:r>
        <w:rPr>
          <w:lang w:val="en-GB"/>
        </w:rPr>
        <w:t xml:space="preserve">Entry </w:t>
      </w:r>
      <w:r w:rsidR="00237137">
        <w:rPr>
          <w:lang w:val="en-GB"/>
        </w:rPr>
        <w:t>Parameters</w:t>
      </w:r>
    </w:p>
    <w:p w14:paraId="38A81748" w14:textId="77777777" w:rsidR="00355F6C" w:rsidRDefault="00691B38">
      <w:pPr>
        <w:ind w:left="431"/>
        <w:rPr>
          <w:lang w:val="en-GB"/>
        </w:rPr>
      </w:pPr>
      <w:r>
        <w:rPr>
          <w:lang w:val="en-GB"/>
        </w:rPr>
        <w:t>java.lang.String idTransportUnit : One o the iD of one of the transport units composing the convoy</w:t>
      </w:r>
    </w:p>
    <w:p w14:paraId="2391F69B" w14:textId="77777777" w:rsidR="00355F6C" w:rsidRDefault="00691B38">
      <w:pPr>
        <w:ind w:left="431"/>
        <w:rPr>
          <w:lang w:val="en-GB"/>
        </w:rPr>
      </w:pPr>
      <w:r>
        <w:rPr>
          <w:lang w:val="en-GB"/>
        </w:rPr>
        <w:t xml:space="preserve">java.lang.String countryCode : Country code of the transport unit based on ISO 3166-1  (ex : FR) </w:t>
      </w:r>
    </w:p>
    <w:p w14:paraId="31AE5CCB" w14:textId="77777777" w:rsidR="00355F6C" w:rsidRDefault="00691B38">
      <w:pPr>
        <w:ind w:left="431"/>
        <w:rPr>
          <w:lang w:val="en-GB"/>
        </w:rPr>
      </w:pPr>
      <w:r>
        <w:rPr>
          <w:lang w:val="en-GB"/>
        </w:rPr>
        <w:t>com.geotransmd.schema._1_0.RequestReasonEnum requestReason : Reason of the request from the predefine list emergencyServices, enforcementBodies, customs, infrastructureManagers, trafficManagers, statisticsProducers, preventiveSafety.</w:t>
      </w:r>
    </w:p>
    <w:p w14:paraId="69A6E865" w14:textId="19D9B26E" w:rsidR="00C13637" w:rsidRPr="00982E9D" w:rsidRDefault="00C13637">
      <w:pPr>
        <w:ind w:left="431"/>
        <w:rPr>
          <w:highlight w:val="yellow"/>
          <w:lang w:val="en-GB"/>
        </w:rPr>
      </w:pPr>
      <w:r w:rsidRPr="00982E9D">
        <w:rPr>
          <w:highlight w:val="yellow"/>
          <w:lang w:val="en-GB"/>
        </w:rPr>
        <w:t>Name of the r</w:t>
      </w:r>
      <w:r w:rsidR="00CF4B98">
        <w:rPr>
          <w:highlight w:val="yellow"/>
          <w:lang w:val="en-GB"/>
        </w:rPr>
        <w:t>e</w:t>
      </w:r>
      <w:r w:rsidRPr="00982E9D">
        <w:rPr>
          <w:highlight w:val="yellow"/>
          <w:lang w:val="en-GB"/>
        </w:rPr>
        <w:t>questing authority</w:t>
      </w:r>
    </w:p>
    <w:p w14:paraId="432E479A" w14:textId="0400FFDD" w:rsidR="00C13637" w:rsidRDefault="00C13637">
      <w:pPr>
        <w:ind w:left="431"/>
        <w:rPr>
          <w:lang w:val="en-GB"/>
        </w:rPr>
      </w:pPr>
      <w:r w:rsidRPr="00982E9D">
        <w:rPr>
          <w:highlight w:val="yellow"/>
          <w:lang w:val="en-GB"/>
        </w:rPr>
        <w:t>Co</w:t>
      </w:r>
      <w:r>
        <w:rPr>
          <w:highlight w:val="yellow"/>
          <w:lang w:val="en-GB"/>
        </w:rPr>
        <w:t>u</w:t>
      </w:r>
      <w:r w:rsidRPr="00982E9D">
        <w:rPr>
          <w:highlight w:val="yellow"/>
          <w:lang w:val="en-GB"/>
        </w:rPr>
        <w:t>ntry of the requesting authority</w:t>
      </w:r>
    </w:p>
    <w:p w14:paraId="491FDC8E" w14:textId="77777777" w:rsidR="00355F6C" w:rsidRDefault="00691B38" w:rsidP="00691B38">
      <w:pPr>
        <w:pStyle w:val="Acronyms"/>
        <w:rPr>
          <w:lang w:val="en-GB"/>
        </w:rPr>
      </w:pPr>
      <w:r>
        <w:rPr>
          <w:lang w:val="en-GB"/>
        </w:rPr>
        <w:t>Exit parameters</w:t>
      </w:r>
    </w:p>
    <w:p w14:paraId="665D058E" w14:textId="77777777" w:rsidR="00355F6C" w:rsidRDefault="00691B38">
      <w:pPr>
        <w:ind w:left="431"/>
        <w:rPr>
          <w:lang w:val="en-GB"/>
        </w:rPr>
      </w:pPr>
      <w:r>
        <w:rPr>
          <w:lang w:val="en-GB"/>
        </w:rPr>
        <w:t>eu.datex2.schema._2._2_0.DGCarryingVehicle : Transport documents issued from the object « DGFloder » out of « contains ».</w:t>
      </w:r>
    </w:p>
    <w:p w14:paraId="5B05C170" w14:textId="3717B268" w:rsidR="00355F6C" w:rsidRDefault="00A34A57" w:rsidP="00691B38">
      <w:pPr>
        <w:pStyle w:val="Acronyms"/>
        <w:rPr>
          <w:lang w:val="en-GB"/>
        </w:rPr>
      </w:pPr>
      <w:r>
        <w:rPr>
          <w:lang w:val="en-GB"/>
        </w:rPr>
        <w:t>Constraint</w:t>
      </w:r>
      <w:r w:rsidR="00691B38">
        <w:rPr>
          <w:lang w:val="en-GB"/>
        </w:rPr>
        <w:t>s</w:t>
      </w:r>
    </w:p>
    <w:p w14:paraId="06DAC9F2" w14:textId="77777777" w:rsidR="00355F6C" w:rsidRDefault="00691B38">
      <w:pPr>
        <w:rPr>
          <w:lang w:val="en-GB"/>
        </w:rPr>
      </w:pPr>
      <w:r>
        <w:rPr>
          <w:lang w:val="en-GB"/>
        </w:rPr>
        <w:lastRenderedPageBreak/>
        <w:t>Issued from request of the public service, this request is transmited by the TP1 which is able to associate the reason of the request.</w:t>
      </w:r>
    </w:p>
    <w:p w14:paraId="1281FDBE" w14:textId="77777777" w:rsidR="00355F6C" w:rsidRDefault="00691B38">
      <w:pPr>
        <w:rPr>
          <w:lang w:val="en-GB"/>
        </w:rPr>
      </w:pPr>
      <w:r>
        <w:rPr>
          <w:lang w:val="en-GB"/>
        </w:rPr>
        <w:t>On the basis of this reason, TP2 will transmit all or part of the data taking into account the regulatory obligations. For example, in case of request for statistical purposes, the TP2 may limit the transmission of personal data such as the names of people, their phone number, part of the address limiting to the town or city.</w:t>
      </w:r>
    </w:p>
    <w:p w14:paraId="1FF017AD" w14:textId="431F4EDB" w:rsidR="00355F6C" w:rsidRDefault="00691B38">
      <w:pPr>
        <w:rPr>
          <w:lang w:val="en-GB"/>
        </w:rPr>
      </w:pPr>
      <w:r>
        <w:rPr>
          <w:lang w:val="en-GB"/>
        </w:rPr>
        <w:t>If the request is issued from emergency services (requestReason is valued with emergencyServices), the TP2 must transmit all the stored data including the last location if given by the transport company. All cont</w:t>
      </w:r>
      <w:r w:rsidR="006918AA">
        <w:rPr>
          <w:lang w:val="en-GB"/>
        </w:rPr>
        <w:t>ent</w:t>
      </w:r>
      <w:r>
        <w:rPr>
          <w:lang w:val="en-GB"/>
        </w:rPr>
        <w:t xml:space="preserve"> of this xml file (included optional classes and attributes) must be transmitted by all TP1 involved in the data exchange to emergency responder which has requested the data. </w:t>
      </w:r>
    </w:p>
    <w:p w14:paraId="58C8FD6C" w14:textId="77777777" w:rsidR="00355F6C" w:rsidRDefault="00691B38">
      <w:pPr>
        <w:rPr>
          <w:lang w:val="en-GB"/>
        </w:rPr>
      </w:pPr>
      <w:r>
        <w:rPr>
          <w:lang w:val="en-GB"/>
        </w:rPr>
        <w:t>When reason are emergencyServices or enforcementBodies, TP2 has to transmit all the data given by the transport company.</w:t>
      </w:r>
    </w:p>
    <w:p w14:paraId="31AEED34" w14:textId="77777777" w:rsidR="00355F6C" w:rsidRDefault="00691B38">
      <w:pPr>
        <w:rPr>
          <w:lang w:val="en-GB"/>
        </w:rPr>
      </w:pPr>
      <w:r>
        <w:rPr>
          <w:lang w:val="en-GB"/>
        </w:rPr>
        <w:t>For the other reasons, which allow added services, TP2 can transmit only a part of the data and especially, to guaranty privacy, hide names and phone numbers, and also part of geographical addresses.</w:t>
      </w:r>
    </w:p>
    <w:p w14:paraId="7C34C1E5" w14:textId="77777777" w:rsidR="00355F6C" w:rsidRDefault="00691B38" w:rsidP="00691B38">
      <w:pPr>
        <w:pStyle w:val="Acronyms"/>
        <w:rPr>
          <w:lang w:val="en-GB"/>
        </w:rPr>
      </w:pPr>
      <w:r>
        <w:rPr>
          <w:lang w:val="en-GB"/>
        </w:rPr>
        <w:t>Request example</w:t>
      </w:r>
    </w:p>
    <w:p w14:paraId="0EFF70CB"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&lt;?xml version="1.0" encoding="utf-8"?&gt;</w:t>
      </w:r>
    </w:p>
    <w:p w14:paraId="7896E64C" w14:textId="77777777" w:rsidR="00355F6C" w:rsidRPr="00C5581C" w:rsidRDefault="00691B38">
      <w:pPr>
        <w:rPr>
          <w:lang w:val="en-GB"/>
        </w:rPr>
      </w:pPr>
      <w:r>
        <w:rPr>
          <w:rFonts w:ascii="Consolas" w:hAnsi="Consolas" w:cs="Consolas"/>
          <w:color w:val="000000"/>
          <w:szCs w:val="20"/>
          <w:lang w:val="en-GB"/>
        </w:rPr>
        <w:t>&lt;soapenv:Envelope xmlns:soapenv="</w:t>
      </w:r>
      <w:hyperlink r:id="rId23">
        <w:r>
          <w:rPr>
            <w:rStyle w:val="LienInternet"/>
            <w:rFonts w:ascii="Consolas" w:hAnsi="Consolas" w:cs="Consolas"/>
            <w:webHidden/>
            <w:szCs w:val="20"/>
            <w:lang w:val="en-GB"/>
          </w:rPr>
          <w:t>http://schemas.xmlsoap.org/soap/envelope/</w:t>
        </w:r>
      </w:hyperlink>
      <w:r>
        <w:rPr>
          <w:rFonts w:ascii="Consolas" w:hAnsi="Consolas" w:cs="Consolas"/>
          <w:color w:val="000000"/>
          <w:szCs w:val="20"/>
          <w:lang w:val="en-GB"/>
        </w:rPr>
        <w:t>" xmlns:xsd="</w:t>
      </w:r>
      <w:hyperlink r:id="rId24">
        <w:r>
          <w:rPr>
            <w:rStyle w:val="LienInternet"/>
            <w:rFonts w:ascii="Consolas" w:hAnsi="Consolas" w:cs="Consolas"/>
            <w:webHidden/>
            <w:szCs w:val="20"/>
            <w:lang w:val="en-GB"/>
          </w:rPr>
          <w:t>http://www.w3.org/2001/XMLSchema</w:t>
        </w:r>
      </w:hyperlink>
      <w:r>
        <w:rPr>
          <w:rFonts w:ascii="Consolas" w:hAnsi="Consolas" w:cs="Consolas"/>
          <w:color w:val="000000"/>
          <w:szCs w:val="20"/>
          <w:lang w:val="en-GB"/>
        </w:rPr>
        <w:t>" xmlns:xsi="</w:t>
      </w:r>
      <w:hyperlink r:id="rId25">
        <w:r>
          <w:rPr>
            <w:rStyle w:val="LienInternet"/>
            <w:rFonts w:ascii="Consolas" w:hAnsi="Consolas" w:cs="Consolas"/>
            <w:webHidden/>
            <w:szCs w:val="20"/>
            <w:lang w:val="en-GB"/>
          </w:rPr>
          <w:t>http://www.w3.org/2001/XMLSchema-instance</w:t>
        </w:r>
      </w:hyperlink>
      <w:r>
        <w:rPr>
          <w:rFonts w:ascii="Consolas" w:hAnsi="Consolas" w:cs="Consolas"/>
          <w:color w:val="000000"/>
          <w:szCs w:val="20"/>
          <w:lang w:val="en-GB"/>
        </w:rPr>
        <w:t>"&gt;</w:t>
      </w:r>
    </w:p>
    <w:p w14:paraId="500DE78C"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&lt;soapenv:Body&gt;</w:t>
      </w:r>
    </w:p>
    <w:p w14:paraId="4078BC1A" w14:textId="77777777" w:rsidR="00355F6C" w:rsidRDefault="00691B38">
      <w:pPr>
        <w:ind w:firstLine="431"/>
        <w:rPr>
          <w:rFonts w:ascii="Consolas" w:hAnsi="Consolas" w:cs="Consolas"/>
          <w:color w:val="000000"/>
          <w:szCs w:val="20"/>
          <w:lang w:val="en-GB"/>
        </w:rPr>
      </w:pPr>
      <w:r>
        <w:rPr>
          <w:rFonts w:ascii="Consolas" w:hAnsi="Consolas" w:cs="Consolas"/>
          <w:color w:val="000000"/>
          <w:szCs w:val="20"/>
          <w:lang w:val="en-GB"/>
        </w:rPr>
        <w:t>&lt;getDGTDocument&gt;</w:t>
      </w:r>
    </w:p>
    <w:p w14:paraId="72D50DE7" w14:textId="77777777" w:rsidR="00355F6C" w:rsidRDefault="00691B38">
      <w:pPr>
        <w:ind w:firstLine="708"/>
        <w:rPr>
          <w:rFonts w:ascii="Consolas" w:hAnsi="Consolas" w:cs="Consolas"/>
          <w:color w:val="000000"/>
          <w:szCs w:val="20"/>
          <w:lang w:val="en-GB"/>
        </w:rPr>
      </w:pPr>
      <w:r>
        <w:rPr>
          <w:rFonts w:ascii="Consolas" w:hAnsi="Consolas" w:cs="Consolas"/>
          <w:color w:val="000000"/>
          <w:szCs w:val="20"/>
          <w:lang w:val="en-GB"/>
        </w:rPr>
        <w:t>&lt;idTransportUnit&gt;5T&lt;/idTransportUnit&gt;</w:t>
      </w:r>
    </w:p>
    <w:p w14:paraId="72835CAA"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t>&lt;countryCode&gt;FR&lt;/countryCode&gt;</w:t>
      </w:r>
    </w:p>
    <w:p w14:paraId="3486C870" w14:textId="77777777" w:rsidR="00355F6C" w:rsidRDefault="00691B38">
      <w:pPr>
        <w:ind w:firstLine="708"/>
        <w:rPr>
          <w:rFonts w:ascii="Consolas" w:hAnsi="Consolas" w:cs="Consolas"/>
          <w:color w:val="000000"/>
          <w:szCs w:val="20"/>
          <w:lang w:val="en-GB"/>
        </w:rPr>
      </w:pPr>
      <w:r>
        <w:rPr>
          <w:rFonts w:ascii="Consolas" w:hAnsi="Consolas" w:cs="Consolas"/>
          <w:color w:val="000000"/>
          <w:szCs w:val="20"/>
          <w:lang w:val="en-GB"/>
        </w:rPr>
        <w:t>&lt;requestReason&gt;emergencyServices&lt;/requestReason&gt;</w:t>
      </w:r>
    </w:p>
    <w:p w14:paraId="31C45312" w14:textId="77777777" w:rsidR="00355F6C" w:rsidRDefault="00691B38">
      <w:pPr>
        <w:ind w:firstLine="431"/>
        <w:rPr>
          <w:rFonts w:ascii="Consolas" w:hAnsi="Consolas" w:cs="Consolas"/>
          <w:color w:val="000000"/>
          <w:szCs w:val="20"/>
          <w:lang w:val="en-GB"/>
        </w:rPr>
      </w:pPr>
      <w:r>
        <w:rPr>
          <w:rFonts w:ascii="Consolas" w:hAnsi="Consolas" w:cs="Consolas"/>
          <w:color w:val="000000"/>
          <w:szCs w:val="20"/>
          <w:lang w:val="en-GB"/>
        </w:rPr>
        <w:t>&lt;/getDGTDocument&gt;</w:t>
      </w:r>
    </w:p>
    <w:p w14:paraId="53B39FF9"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&lt;/soapenv:Body&gt;</w:t>
      </w:r>
    </w:p>
    <w:p w14:paraId="2D0CE368"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&lt;/soapenv:Envelope&gt;</w:t>
      </w:r>
    </w:p>
    <w:p w14:paraId="627CDF5A" w14:textId="77777777" w:rsidR="00355F6C" w:rsidRDefault="00691B38">
      <w:pPr>
        <w:pStyle w:val="berschrift3"/>
        <w:numPr>
          <w:ilvl w:val="2"/>
          <w:numId w:val="2"/>
        </w:numPr>
        <w:rPr>
          <w:lang w:val="en-GB"/>
        </w:rPr>
      </w:pPr>
      <w:bookmarkStart w:id="812" w:name="_Toc59030479"/>
      <w:r>
        <w:rPr>
          <w:lang w:val="en-GB"/>
        </w:rPr>
        <w:t>getArchiveJourneyList</w:t>
      </w:r>
      <w:bookmarkEnd w:id="812"/>
    </w:p>
    <w:p w14:paraId="6B915FFA" w14:textId="77777777" w:rsidR="00355F6C" w:rsidRDefault="00691B38">
      <w:pPr>
        <w:rPr>
          <w:lang w:val="en-GB"/>
        </w:rPr>
      </w:pPr>
      <w:r>
        <w:rPr>
          <w:lang w:val="en-GB"/>
        </w:rPr>
        <w:t>This methods is a request from one TP1 to another one for getting the list of the journey done by a transport unit between two dates within the last three months. The TP1 requester knows which public body is the original requester and can give the reason of the request according to the status of this public body given in the registration process.</w:t>
      </w:r>
    </w:p>
    <w:p w14:paraId="431BE352" w14:textId="77777777" w:rsidR="00355F6C" w:rsidRDefault="00355F6C">
      <w:pPr>
        <w:rPr>
          <w:lang w:val="en-GB"/>
        </w:rPr>
      </w:pPr>
    </w:p>
    <w:p w14:paraId="1FEC910A" w14:textId="77777777" w:rsidR="00355F6C" w:rsidRDefault="00691B38">
      <w:pPr>
        <w:rPr>
          <w:lang w:val="en-GB"/>
        </w:rPr>
      </w:pPr>
      <w:r>
        <w:rPr>
          <w:lang w:val="en-GB"/>
        </w:rPr>
        <w:t>com.geotransmd.schema._1_0.Journey[] getArchiveJourneyList(java.lang.String idTransportUnit, java.lang.String countryCode, com.geotransmd.schema._1_0.RequestReasonEnum requestReason, java.util.Calendar startTime, java.util.Calendar endTime) throws java.rmi.RemoteException</w:t>
      </w:r>
    </w:p>
    <w:p w14:paraId="74ACE047" w14:textId="757A9A76" w:rsidR="00355F6C" w:rsidRDefault="00691B38" w:rsidP="00691B38">
      <w:pPr>
        <w:pStyle w:val="Acronyms"/>
        <w:rPr>
          <w:lang w:val="en-GB"/>
        </w:rPr>
      </w:pPr>
      <w:r>
        <w:rPr>
          <w:lang w:val="en-GB"/>
        </w:rPr>
        <w:t xml:space="preserve">Entry </w:t>
      </w:r>
      <w:r w:rsidR="00237137">
        <w:rPr>
          <w:lang w:val="en-GB"/>
        </w:rPr>
        <w:t>parameters</w:t>
      </w:r>
    </w:p>
    <w:p w14:paraId="2724EECB" w14:textId="77777777" w:rsidR="00355F6C" w:rsidRDefault="00691B38">
      <w:pPr>
        <w:ind w:left="431"/>
        <w:rPr>
          <w:lang w:val="en-GB"/>
        </w:rPr>
      </w:pPr>
      <w:r>
        <w:rPr>
          <w:lang w:val="en-GB"/>
        </w:rPr>
        <w:t>java.lang.String idTransportUnit : one of the iD of the transport unit</w:t>
      </w:r>
    </w:p>
    <w:p w14:paraId="4EE9A3E8" w14:textId="77777777" w:rsidR="00355F6C" w:rsidRDefault="00691B38">
      <w:pPr>
        <w:ind w:left="431"/>
        <w:rPr>
          <w:lang w:val="en-GB"/>
        </w:rPr>
      </w:pPr>
      <w:r>
        <w:rPr>
          <w:lang w:val="en-GB"/>
        </w:rPr>
        <w:t xml:space="preserve">java.lang.String countryCode : Country code (ex : FR) </w:t>
      </w:r>
    </w:p>
    <w:p w14:paraId="7441E407" w14:textId="77777777" w:rsidR="00355F6C" w:rsidRDefault="00691B38">
      <w:pPr>
        <w:ind w:left="431"/>
        <w:rPr>
          <w:lang w:val="en-GB"/>
        </w:rPr>
      </w:pPr>
      <w:r>
        <w:rPr>
          <w:lang w:val="en-GB"/>
        </w:rPr>
        <w:t>com.geotransmd.schema._1_0.RequestReasonEnum requestReason : Reason of the request (emergencyServices, enforcementBodies, customs, infrastructureManagers, trafficManagers, statisticsProducers, preventiveSafety)</w:t>
      </w:r>
    </w:p>
    <w:p w14:paraId="1ED5DE33" w14:textId="77777777" w:rsidR="00355F6C" w:rsidRDefault="00691B38">
      <w:pPr>
        <w:ind w:left="431"/>
        <w:rPr>
          <w:lang w:val="en-GB"/>
        </w:rPr>
      </w:pPr>
      <w:r>
        <w:rPr>
          <w:lang w:val="en-GB"/>
        </w:rPr>
        <w:t>java.util.Calendar startTime : date to begin the research</w:t>
      </w:r>
    </w:p>
    <w:p w14:paraId="0DBA1589" w14:textId="77777777" w:rsidR="00355F6C" w:rsidRDefault="00691B38">
      <w:pPr>
        <w:ind w:left="431"/>
        <w:rPr>
          <w:lang w:val="en-GB"/>
        </w:rPr>
      </w:pPr>
      <w:r>
        <w:rPr>
          <w:lang w:val="en-GB"/>
        </w:rPr>
        <w:t>java.util.Calendar endTime : date to finish the research</w:t>
      </w:r>
    </w:p>
    <w:p w14:paraId="37809A54" w14:textId="77777777" w:rsidR="00355F6C" w:rsidRDefault="00691B38" w:rsidP="00691B38">
      <w:pPr>
        <w:pStyle w:val="Acronyms"/>
        <w:rPr>
          <w:lang w:val="en-GB"/>
        </w:rPr>
      </w:pPr>
      <w:r>
        <w:rPr>
          <w:lang w:val="en-GB"/>
        </w:rPr>
        <w:t>Exit parameters</w:t>
      </w:r>
    </w:p>
    <w:p w14:paraId="5BAD5949" w14:textId="77777777" w:rsidR="00355F6C" w:rsidRDefault="00691B38">
      <w:pPr>
        <w:ind w:left="431"/>
        <w:rPr>
          <w:lang w:val="en-GB"/>
        </w:rPr>
      </w:pPr>
      <w:r>
        <w:rPr>
          <w:lang w:val="en-GB"/>
        </w:rPr>
        <w:t>com.geotransmd.schema._1_0.Journey[] : list of the journey (Date/Time of active period) of the transport unit . If the list is too long the response could be a time out. In this case, the request must be done a second time with a shortest period.</w:t>
      </w:r>
    </w:p>
    <w:p w14:paraId="5C30E88D" w14:textId="3AD81BDB" w:rsidR="00355F6C" w:rsidRDefault="00A34A57" w:rsidP="00691B38">
      <w:pPr>
        <w:pStyle w:val="Acronyms"/>
        <w:rPr>
          <w:lang w:val="en-GB"/>
        </w:rPr>
      </w:pPr>
      <w:r>
        <w:rPr>
          <w:lang w:val="en-GB"/>
        </w:rPr>
        <w:lastRenderedPageBreak/>
        <w:t>Constraint</w:t>
      </w:r>
      <w:r w:rsidR="00691B38">
        <w:rPr>
          <w:lang w:val="en-GB"/>
        </w:rPr>
        <w:t>s</w:t>
      </w:r>
    </w:p>
    <w:p w14:paraId="5B5656D7" w14:textId="27AB817A" w:rsidR="00355F6C" w:rsidRDefault="00691B38">
      <w:pPr>
        <w:rPr>
          <w:lang w:val="en-GB"/>
        </w:rPr>
      </w:pPr>
      <w:r>
        <w:rPr>
          <w:lang w:val="en-GB"/>
        </w:rPr>
        <w:tab/>
        <w:t xml:space="preserve">No </w:t>
      </w:r>
      <w:r w:rsidR="00A34A57">
        <w:rPr>
          <w:lang w:val="en-GB"/>
        </w:rPr>
        <w:t>Constraint</w:t>
      </w:r>
    </w:p>
    <w:p w14:paraId="7023C071" w14:textId="77777777" w:rsidR="00355F6C" w:rsidRDefault="00691B38" w:rsidP="00691B38">
      <w:pPr>
        <w:pStyle w:val="Acronyms"/>
        <w:rPr>
          <w:lang w:val="en-GB"/>
        </w:rPr>
      </w:pPr>
      <w:r>
        <w:rPr>
          <w:lang w:val="en-GB"/>
        </w:rPr>
        <w:t>Request example</w:t>
      </w:r>
    </w:p>
    <w:p w14:paraId="269A982D"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&lt;?xml version="1.0" encoding="UTF-8"?&gt;</w:t>
      </w:r>
    </w:p>
    <w:p w14:paraId="13CCCA32"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&lt;soapenv:Envelope xmlns:soapenv="http://schemas.xmlsoap.org/soap/envelope/" xmlns:xsd="http://www.w3.org/2001/XMLSchema" xmlns:xsi="http://www.w3.org/2001/XMLSchema-instance"&gt;</w:t>
      </w:r>
    </w:p>
    <w:p w14:paraId="32759D75"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t>&lt;soapenv:Body&gt;</w:t>
      </w:r>
    </w:p>
    <w:p w14:paraId="65265B4E"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t>&lt;getArchiveJourneyList xmlns="http://geotransmd.com/wsdl/TP1Services/1_0"&gt;</w:t>
      </w:r>
    </w:p>
    <w:p w14:paraId="0B89BC52"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&lt;idTransportUnit&gt;5T&lt;/idTransportUnit&gt;</w:t>
      </w:r>
    </w:p>
    <w:p w14:paraId="3E0A485E"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&lt;countryCode&gt;FR&lt;/countryCode&gt;</w:t>
      </w:r>
    </w:p>
    <w:p w14:paraId="2B8708EE"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&lt;requestReason&gt;emergencyServices&lt;/requestReason&gt;</w:t>
      </w:r>
    </w:p>
    <w:p w14:paraId="766E5093"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&lt;startTime xsi:type="ns1:DateTime" xmlns:ns1="http://datex2.eu/schema/2/2_0"&gt;2017-11-27T00:00:00+01:00&lt;/startTime&gt;</w:t>
      </w:r>
    </w:p>
    <w:p w14:paraId="01160780"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&lt;endTime xsi:type="ns2:DateTime" xmlns:ns2="http://datex2.eu/schema/2/2_0"&gt;2017-12-01T00:00:00+01:00&lt;/endTime&gt;</w:t>
      </w:r>
    </w:p>
    <w:p w14:paraId="452A62C9"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t>&lt;/getArchiveJourneyList&gt;</w:t>
      </w:r>
    </w:p>
    <w:p w14:paraId="061C9616"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t>&lt;/soapenv:Body&gt;</w:t>
      </w:r>
    </w:p>
    <w:p w14:paraId="11B67980"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&lt;/soapenv:Envelope&gt;</w:t>
      </w:r>
    </w:p>
    <w:p w14:paraId="205FDD1F" w14:textId="77777777" w:rsidR="00355F6C" w:rsidRDefault="00691B38">
      <w:pPr>
        <w:pStyle w:val="berschrift3"/>
        <w:numPr>
          <w:ilvl w:val="2"/>
          <w:numId w:val="2"/>
        </w:numPr>
        <w:rPr>
          <w:lang w:val="en-GB"/>
        </w:rPr>
      </w:pPr>
      <w:bookmarkStart w:id="813" w:name="_Toc59030480"/>
      <w:r>
        <w:rPr>
          <w:lang w:val="en-GB"/>
        </w:rPr>
        <w:t>getTransportUnitByArea</w:t>
      </w:r>
      <w:bookmarkEnd w:id="813"/>
    </w:p>
    <w:p w14:paraId="18B2BBE4" w14:textId="77777777" w:rsidR="00355F6C" w:rsidRDefault="00691B38">
      <w:pPr>
        <w:rPr>
          <w:lang w:val="en-GB"/>
        </w:rPr>
      </w:pPr>
      <w:r>
        <w:rPr>
          <w:lang w:val="en-GB"/>
        </w:rPr>
        <w:t>This method gets the list of ID of actives transport units located in a circle which define the area of request. This area is an entry parameter as well as the reason of request. This area is circle defined with its centre (WGS84 coordinates) and a distance in meter for the radius.</w:t>
      </w:r>
    </w:p>
    <w:p w14:paraId="1BDED433" w14:textId="77777777" w:rsidR="00355F6C" w:rsidRDefault="00691B38">
      <w:pPr>
        <w:rPr>
          <w:lang w:val="en-GB"/>
        </w:rPr>
      </w:pPr>
      <w:r>
        <w:rPr>
          <w:lang w:val="en-GB"/>
        </w:rPr>
        <w:t xml:space="preserve">This method is for emergency situation when an accident occurs and iD of the transport unit involved is not available. </w:t>
      </w:r>
    </w:p>
    <w:p w14:paraId="4E7F6F1C" w14:textId="77777777" w:rsidR="00355F6C" w:rsidRDefault="00691B38">
      <w:pPr>
        <w:rPr>
          <w:lang w:val="en-GB"/>
        </w:rPr>
      </w:pPr>
      <w:r>
        <w:rPr>
          <w:lang w:val="en-GB"/>
        </w:rPr>
        <w:t>The TP1 has to transmit the request to all TP1 and all TP2, compile the responses that are list of iD and transmit the response to the emergency responder which has invoked the method. To manage that the TP1 do not need to have implemented geographical services.</w:t>
      </w:r>
    </w:p>
    <w:p w14:paraId="09D66310" w14:textId="77777777" w:rsidR="00355F6C" w:rsidRDefault="00355F6C">
      <w:pPr>
        <w:rPr>
          <w:lang w:val="en-GB"/>
        </w:rPr>
      </w:pPr>
    </w:p>
    <w:p w14:paraId="00A300C8" w14:textId="77777777" w:rsidR="00355F6C" w:rsidRDefault="00691B38" w:rsidP="00691B38">
      <w:pPr>
        <w:ind w:left="431"/>
        <w:rPr>
          <w:lang w:val="en-GB"/>
        </w:rPr>
      </w:pPr>
      <w:r>
        <w:rPr>
          <w:lang w:val="en-GB"/>
        </w:rPr>
        <w:t>java.lang.String[] getTransportUnitByArea(float x, float y, int radius, com.geotransmd.schema._1_0.RequestReasonEnum requestReason) throws java.rmi.RemoteException</w:t>
      </w:r>
    </w:p>
    <w:p w14:paraId="785F8E92" w14:textId="286F14F2" w:rsidR="00355F6C" w:rsidRDefault="00691B38" w:rsidP="00691B38">
      <w:pPr>
        <w:pStyle w:val="Acronyms"/>
        <w:rPr>
          <w:lang w:val="en-GB"/>
        </w:rPr>
      </w:pPr>
      <w:r>
        <w:rPr>
          <w:lang w:val="en-GB"/>
        </w:rPr>
        <w:t xml:space="preserve">Entry </w:t>
      </w:r>
      <w:r w:rsidR="00237137">
        <w:rPr>
          <w:lang w:val="en-GB"/>
        </w:rPr>
        <w:t>parameters</w:t>
      </w:r>
    </w:p>
    <w:p w14:paraId="04ED77E2" w14:textId="3A91CEC4" w:rsidR="00355F6C" w:rsidRDefault="00691B38">
      <w:pPr>
        <w:ind w:left="431"/>
        <w:rPr>
          <w:lang w:val="en-GB"/>
        </w:rPr>
      </w:pPr>
      <w:r>
        <w:rPr>
          <w:lang w:val="en-GB"/>
        </w:rPr>
        <w:t>float x: x coordinate o</w:t>
      </w:r>
      <w:r w:rsidR="006918AA">
        <w:rPr>
          <w:lang w:val="en-GB"/>
        </w:rPr>
        <w:t>f the centre of the circle (WGS8</w:t>
      </w:r>
      <w:r>
        <w:rPr>
          <w:lang w:val="en-GB"/>
        </w:rPr>
        <w:t>4 longitude)</w:t>
      </w:r>
    </w:p>
    <w:p w14:paraId="251CC623" w14:textId="1185C982" w:rsidR="00355F6C" w:rsidRDefault="00691B38">
      <w:pPr>
        <w:ind w:left="431"/>
        <w:rPr>
          <w:lang w:val="en-GB"/>
        </w:rPr>
      </w:pPr>
      <w:r>
        <w:rPr>
          <w:lang w:val="en-GB"/>
        </w:rPr>
        <w:t>float y: y coo</w:t>
      </w:r>
      <w:r w:rsidR="006918AA">
        <w:rPr>
          <w:lang w:val="en-GB"/>
        </w:rPr>
        <w:t>r</w:t>
      </w:r>
      <w:r>
        <w:rPr>
          <w:lang w:val="en-GB"/>
        </w:rPr>
        <w:t>dinate o</w:t>
      </w:r>
      <w:r w:rsidR="006918AA">
        <w:rPr>
          <w:lang w:val="en-GB"/>
        </w:rPr>
        <w:t>f the centre of the circle (WGS8</w:t>
      </w:r>
      <w:r>
        <w:rPr>
          <w:lang w:val="en-GB"/>
        </w:rPr>
        <w:t>4 latitude)</w:t>
      </w:r>
    </w:p>
    <w:p w14:paraId="5BE9E68F" w14:textId="77777777" w:rsidR="00355F6C" w:rsidRDefault="00691B38">
      <w:pPr>
        <w:ind w:left="431"/>
        <w:rPr>
          <w:lang w:val="en-GB"/>
        </w:rPr>
      </w:pPr>
      <w:r>
        <w:rPr>
          <w:lang w:val="en-GB"/>
        </w:rPr>
        <w:t>int radius: radius of the circle in meter</w:t>
      </w:r>
    </w:p>
    <w:p w14:paraId="373EDE7B" w14:textId="77777777" w:rsidR="00355F6C" w:rsidRDefault="00691B38">
      <w:pPr>
        <w:ind w:left="431"/>
        <w:rPr>
          <w:lang w:val="en-GB"/>
        </w:rPr>
      </w:pPr>
      <w:r>
        <w:rPr>
          <w:lang w:val="en-GB"/>
        </w:rPr>
        <w:t>com.geotransmd.schema._1_0.RequestReasonEnum requestReason : reason of the request (emergencyServices, enforcementBodies, customs, infrastructureManagers, trafficManagers, statisticsProducers, preventiveSafety)</w:t>
      </w:r>
    </w:p>
    <w:p w14:paraId="2D7F9012" w14:textId="77777777" w:rsidR="00355F6C" w:rsidRDefault="00691B38" w:rsidP="00691B38">
      <w:pPr>
        <w:pStyle w:val="Acronyms"/>
        <w:rPr>
          <w:lang w:val="en-GB"/>
        </w:rPr>
      </w:pPr>
      <w:r>
        <w:rPr>
          <w:lang w:val="en-GB"/>
        </w:rPr>
        <w:t>Exit parameters</w:t>
      </w:r>
    </w:p>
    <w:p w14:paraId="11C6CC6A" w14:textId="77777777" w:rsidR="00355F6C" w:rsidRDefault="00691B38">
      <w:pPr>
        <w:ind w:left="431"/>
        <w:rPr>
          <w:lang w:val="en-GB"/>
        </w:rPr>
      </w:pPr>
      <w:r>
        <w:rPr>
          <w:lang w:val="en-GB"/>
        </w:rPr>
        <w:t>java.lang.String[] : list of the iD of the transport units in the area</w:t>
      </w:r>
    </w:p>
    <w:p w14:paraId="3A0ED984" w14:textId="1545913C" w:rsidR="00355F6C" w:rsidRDefault="00A34A57" w:rsidP="00691B38">
      <w:pPr>
        <w:pStyle w:val="Acronyms"/>
        <w:rPr>
          <w:lang w:val="en-GB"/>
        </w:rPr>
      </w:pPr>
      <w:r>
        <w:rPr>
          <w:lang w:val="en-GB"/>
        </w:rPr>
        <w:t>Constraint</w:t>
      </w:r>
      <w:r w:rsidR="00691B38">
        <w:rPr>
          <w:lang w:val="en-GB"/>
        </w:rPr>
        <w:t>s</w:t>
      </w:r>
    </w:p>
    <w:p w14:paraId="66BB7E65" w14:textId="6CA4CA2A" w:rsidR="00355F6C" w:rsidRDefault="00691B38">
      <w:pPr>
        <w:rPr>
          <w:lang w:val="en-GB"/>
        </w:rPr>
      </w:pPr>
      <w:r>
        <w:rPr>
          <w:lang w:val="en-GB"/>
        </w:rPr>
        <w:tab/>
        <w:t xml:space="preserve">No </w:t>
      </w:r>
      <w:r w:rsidR="00A34A57">
        <w:rPr>
          <w:lang w:val="en-GB"/>
        </w:rPr>
        <w:t>constraint</w:t>
      </w:r>
      <w:r>
        <w:rPr>
          <w:lang w:val="en-GB"/>
        </w:rPr>
        <w:t>s</w:t>
      </w:r>
    </w:p>
    <w:p w14:paraId="7FDB2716" w14:textId="77777777" w:rsidR="00355F6C" w:rsidRDefault="00691B38" w:rsidP="00691B38">
      <w:pPr>
        <w:pStyle w:val="Acronyms"/>
        <w:rPr>
          <w:lang w:val="en-GB"/>
        </w:rPr>
      </w:pPr>
      <w:r>
        <w:rPr>
          <w:lang w:val="en-GB"/>
        </w:rPr>
        <w:t>Request example</w:t>
      </w:r>
    </w:p>
    <w:p w14:paraId="1577837C"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&lt;?xml version="1.0" encoding="UTF-8"?&gt;</w:t>
      </w:r>
    </w:p>
    <w:p w14:paraId="24FBF5B4"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lastRenderedPageBreak/>
        <w:t>&lt;soapenv:Envelope xmlns:soapenv="http://schemas.xmlsoap.org/soap/envelope/" xmlns:xsd="http://www.w3.org/2001/XMLSchema" xmlns:xsi="http://www.w3.org/2001/XMLSchema-instance"&gt;</w:t>
      </w:r>
    </w:p>
    <w:p w14:paraId="710DC312"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t>&lt;soapenv:Body&gt;</w:t>
      </w:r>
    </w:p>
    <w:p w14:paraId="38016AB9"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t>&lt;getTransportUnitByArea xmlns="http://geotransmd.com/wsdl/TP1Services/1_0"&gt;</w:t>
      </w:r>
    </w:p>
    <w:p w14:paraId="29680550" w14:textId="77777777" w:rsidR="00355F6C" w:rsidRDefault="00691B38">
      <w:pPr>
        <w:rPr>
          <w:rFonts w:ascii="Consolas" w:hAnsi="Consolas" w:cs="Consolas"/>
          <w:color w:val="000000"/>
          <w:szCs w:val="20"/>
          <w:lang w:val="es-ES"/>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s-ES"/>
        </w:rPr>
        <w:t>&lt;x&gt;1.5612&lt;/x&gt;&lt;y&gt;-0.49848&lt;/y&gt;</w:t>
      </w:r>
    </w:p>
    <w:p w14:paraId="16A09A31" w14:textId="77777777" w:rsidR="00355F6C" w:rsidRPr="00982E9D" w:rsidRDefault="00691B38">
      <w:pPr>
        <w:rPr>
          <w:rFonts w:ascii="Consolas" w:hAnsi="Consolas" w:cs="Consolas"/>
          <w:color w:val="000000"/>
          <w:szCs w:val="20"/>
          <w:lang w:val="en-GB"/>
        </w:rPr>
      </w:pPr>
      <w:r>
        <w:rPr>
          <w:rFonts w:ascii="Consolas" w:hAnsi="Consolas" w:cs="Consolas"/>
          <w:color w:val="000000"/>
          <w:szCs w:val="20"/>
          <w:lang w:val="es-ES"/>
        </w:rPr>
        <w:tab/>
      </w:r>
      <w:r>
        <w:rPr>
          <w:rFonts w:ascii="Consolas" w:hAnsi="Consolas" w:cs="Consolas"/>
          <w:color w:val="000000"/>
          <w:szCs w:val="20"/>
          <w:lang w:val="es-ES"/>
        </w:rPr>
        <w:tab/>
      </w:r>
      <w:r>
        <w:rPr>
          <w:rFonts w:ascii="Consolas" w:hAnsi="Consolas" w:cs="Consolas"/>
          <w:color w:val="000000"/>
          <w:szCs w:val="20"/>
          <w:lang w:val="es-ES"/>
        </w:rPr>
        <w:tab/>
      </w:r>
      <w:r w:rsidRPr="00982E9D">
        <w:rPr>
          <w:rFonts w:ascii="Consolas" w:hAnsi="Consolas" w:cs="Consolas"/>
          <w:color w:val="000000"/>
          <w:szCs w:val="20"/>
          <w:lang w:val="en-GB"/>
        </w:rPr>
        <w:t>&lt;radius&gt;150&lt;/radius&gt;</w:t>
      </w:r>
    </w:p>
    <w:p w14:paraId="2A481242" w14:textId="77777777" w:rsidR="00355F6C" w:rsidRDefault="00691B38">
      <w:pPr>
        <w:rPr>
          <w:rFonts w:ascii="Consolas" w:hAnsi="Consolas" w:cs="Consolas"/>
          <w:color w:val="000000"/>
          <w:szCs w:val="20"/>
          <w:lang w:val="en-GB"/>
        </w:rPr>
      </w:pPr>
      <w:r w:rsidRPr="00982E9D">
        <w:rPr>
          <w:rFonts w:ascii="Consolas" w:hAnsi="Consolas" w:cs="Consolas"/>
          <w:color w:val="000000"/>
          <w:szCs w:val="20"/>
          <w:lang w:val="en-GB"/>
        </w:rPr>
        <w:tab/>
      </w:r>
      <w:r w:rsidRPr="00982E9D">
        <w:rPr>
          <w:rFonts w:ascii="Consolas" w:hAnsi="Consolas" w:cs="Consolas"/>
          <w:color w:val="000000"/>
          <w:szCs w:val="20"/>
          <w:lang w:val="en-GB"/>
        </w:rPr>
        <w:tab/>
      </w:r>
      <w:r w:rsidRPr="00982E9D">
        <w:rPr>
          <w:rFonts w:ascii="Consolas" w:hAnsi="Consolas" w:cs="Consolas"/>
          <w:color w:val="000000"/>
          <w:szCs w:val="20"/>
          <w:lang w:val="en-GB"/>
        </w:rPr>
        <w:tab/>
      </w:r>
      <w:r>
        <w:rPr>
          <w:rFonts w:ascii="Consolas" w:hAnsi="Consolas" w:cs="Consolas"/>
          <w:color w:val="000000"/>
          <w:szCs w:val="20"/>
          <w:lang w:val="en-GB"/>
        </w:rPr>
        <w:t>&lt;requestReason&gt;emergencyServices&lt;/requestReason&gt;</w:t>
      </w:r>
    </w:p>
    <w:p w14:paraId="29F13A41"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t>&lt;/getTransportUnitByArea&gt;</w:t>
      </w:r>
    </w:p>
    <w:p w14:paraId="2654A602"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t>&lt;/soapenv:Body&gt;</w:t>
      </w:r>
    </w:p>
    <w:p w14:paraId="18715EC4"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&lt;/soapenv:Envelope&gt;</w:t>
      </w:r>
    </w:p>
    <w:p w14:paraId="504D35FB" w14:textId="77777777" w:rsidR="00355F6C" w:rsidRDefault="00355F6C">
      <w:pPr>
        <w:rPr>
          <w:lang w:val="en-GB"/>
        </w:rPr>
      </w:pPr>
    </w:p>
    <w:p w14:paraId="3D1CC18A" w14:textId="77777777" w:rsidR="00355F6C" w:rsidRDefault="00691B38">
      <w:pPr>
        <w:pStyle w:val="berschrift2"/>
        <w:numPr>
          <w:ilvl w:val="1"/>
          <w:numId w:val="2"/>
        </w:numPr>
        <w:rPr>
          <w:lang w:val="en-GB"/>
        </w:rPr>
      </w:pPr>
      <w:bookmarkStart w:id="814" w:name="_Toc59030481"/>
      <w:r>
        <w:rPr>
          <w:lang w:val="en-GB"/>
        </w:rPr>
        <w:t>Optional Methods</w:t>
      </w:r>
      <w:bookmarkEnd w:id="814"/>
    </w:p>
    <w:p w14:paraId="13399F6E" w14:textId="77777777" w:rsidR="00355F6C" w:rsidRDefault="00691B38">
      <w:pPr>
        <w:pStyle w:val="berschrift3"/>
        <w:numPr>
          <w:ilvl w:val="2"/>
          <w:numId w:val="2"/>
        </w:numPr>
        <w:rPr>
          <w:lang w:val="en-GB"/>
        </w:rPr>
      </w:pPr>
      <w:bookmarkStart w:id="815" w:name="_Toc59030482"/>
      <w:r>
        <w:rPr>
          <w:lang w:val="en-GB"/>
        </w:rPr>
        <w:t>saveTrackingDataVehicle</w:t>
      </w:r>
      <w:bookmarkEnd w:id="815"/>
    </w:p>
    <w:p w14:paraId="24A5FFB3" w14:textId="36B666B2" w:rsidR="00355F6C" w:rsidRDefault="00691B38">
      <w:pPr>
        <w:rPr>
          <w:lang w:val="en-GB"/>
        </w:rPr>
      </w:pPr>
      <w:r>
        <w:rPr>
          <w:lang w:val="en-GB"/>
        </w:rPr>
        <w:t>This method allows to send the transport unit location and</w:t>
      </w:r>
      <w:r w:rsidR="006918AA">
        <w:rPr>
          <w:lang w:val="en-GB"/>
        </w:rPr>
        <w:t>,</w:t>
      </w:r>
      <w:r>
        <w:rPr>
          <w:lang w:val="en-GB"/>
        </w:rPr>
        <w:t xml:space="preserve"> if available</w:t>
      </w:r>
      <w:r w:rsidR="006918AA">
        <w:rPr>
          <w:lang w:val="en-GB"/>
        </w:rPr>
        <w:t>,</w:t>
      </w:r>
      <w:r>
        <w:rPr>
          <w:lang w:val="en-GB"/>
        </w:rPr>
        <w:t xml:space="preserve"> other dynamic parameters (alarms and/or events) from TP2 to TP1.</w:t>
      </w:r>
    </w:p>
    <w:p w14:paraId="0F4F4D79" w14:textId="0E8E9B1A" w:rsidR="00355F6C" w:rsidRDefault="00691B38">
      <w:pPr>
        <w:rPr>
          <w:lang w:val="en-GB"/>
        </w:rPr>
      </w:pPr>
      <w:r>
        <w:rPr>
          <w:lang w:val="en-GB"/>
        </w:rPr>
        <w:t>This method allow</w:t>
      </w:r>
      <w:r w:rsidR="0060349D">
        <w:rPr>
          <w:lang w:val="en-GB"/>
        </w:rPr>
        <w:t>s</w:t>
      </w:r>
      <w:r>
        <w:rPr>
          <w:lang w:val="en-GB"/>
        </w:rPr>
        <w:t xml:space="preserve"> to implement added services for authorities or public service like green line at customs, control access measures in define areas, extra authorisation to overpass traffic restrictions. </w:t>
      </w:r>
    </w:p>
    <w:p w14:paraId="705BCD75" w14:textId="77777777" w:rsidR="00355F6C" w:rsidRDefault="00355F6C">
      <w:pPr>
        <w:ind w:left="431"/>
        <w:rPr>
          <w:lang w:val="en-GB"/>
        </w:rPr>
      </w:pPr>
    </w:p>
    <w:p w14:paraId="0CE5EBAE" w14:textId="77777777" w:rsidR="00355F6C" w:rsidRDefault="00691B38">
      <w:pPr>
        <w:ind w:left="431"/>
        <w:rPr>
          <w:lang w:val="en-GB"/>
        </w:rPr>
      </w:pPr>
      <w:r>
        <w:rPr>
          <w:lang w:val="en-GB"/>
        </w:rPr>
        <w:t>boolean saveTrackingDataVehicle(eu.datex2.schema._2._2_0.DGCarryingVehicle position) throws java.rmi.RemoteException</w:t>
      </w:r>
    </w:p>
    <w:p w14:paraId="50D1FA69" w14:textId="706A1BE4" w:rsidR="00355F6C" w:rsidRDefault="00691B38" w:rsidP="00691B38">
      <w:pPr>
        <w:pStyle w:val="Acronyms"/>
        <w:rPr>
          <w:lang w:val="en-GB"/>
        </w:rPr>
      </w:pPr>
      <w:r>
        <w:rPr>
          <w:lang w:val="en-GB"/>
        </w:rPr>
        <w:t xml:space="preserve">Entry </w:t>
      </w:r>
      <w:r w:rsidR="00237137">
        <w:rPr>
          <w:lang w:val="en-GB"/>
        </w:rPr>
        <w:t>parameters</w:t>
      </w:r>
    </w:p>
    <w:p w14:paraId="22808043" w14:textId="77777777" w:rsidR="00355F6C" w:rsidRDefault="00691B38">
      <w:pPr>
        <w:ind w:left="431"/>
        <w:rPr>
          <w:lang w:val="en-GB"/>
        </w:rPr>
      </w:pPr>
      <w:r>
        <w:rPr>
          <w:lang w:val="en-GB"/>
        </w:rPr>
        <w:t>eu.datex2.schema._2._2_0.DGCarryingVehicle position : object « DGCarryingVehicle » where « DGTransportUnit » is mantatory, associated with « DGVehicleInformationDynamic » (mainly « PositioningInformation ») and « DGLoadInformationDynamic » (depending transmitted alarms and events)</w:t>
      </w:r>
    </w:p>
    <w:p w14:paraId="36C55651" w14:textId="77777777" w:rsidR="00355F6C" w:rsidRDefault="00355F6C">
      <w:pPr>
        <w:ind w:left="431"/>
        <w:rPr>
          <w:lang w:val="en-GB"/>
        </w:rPr>
      </w:pPr>
    </w:p>
    <w:p w14:paraId="4B8D424F" w14:textId="77777777" w:rsidR="00355F6C" w:rsidRDefault="00691B38">
      <w:pPr>
        <w:ind w:left="431"/>
        <w:rPr>
          <w:lang w:val="en-GB"/>
        </w:rPr>
      </w:pPr>
      <w:r>
        <w:rPr>
          <w:lang w:val="en-GB"/>
        </w:rPr>
        <w:t>The TP2 sender is identified by TP1 thanks to its public key of its certificate.</w:t>
      </w:r>
    </w:p>
    <w:p w14:paraId="76102AFC" w14:textId="77777777" w:rsidR="00355F6C" w:rsidRDefault="00691B38" w:rsidP="00691B38">
      <w:pPr>
        <w:pStyle w:val="Acronyms"/>
        <w:rPr>
          <w:lang w:val="en-GB"/>
        </w:rPr>
      </w:pPr>
      <w:r>
        <w:rPr>
          <w:lang w:val="en-GB"/>
        </w:rPr>
        <w:t>Exit parameters</w:t>
      </w:r>
    </w:p>
    <w:p w14:paraId="654DF6FD" w14:textId="77777777" w:rsidR="00355F6C" w:rsidRDefault="00691B38">
      <w:pPr>
        <w:ind w:left="431"/>
        <w:rPr>
          <w:lang w:val="en-GB"/>
        </w:rPr>
      </w:pPr>
      <w:r>
        <w:rPr>
          <w:b/>
          <w:lang w:val="en-GB"/>
        </w:rPr>
        <w:t>boolean</w:t>
      </w:r>
      <w:r>
        <w:rPr>
          <w:lang w:val="en-GB"/>
        </w:rPr>
        <w:t> : « TRUE » indicates that data transmission is done without error. “FALSE” indicates that data transmission is not done due to an error and the method must be invoked until TRUE.</w:t>
      </w:r>
    </w:p>
    <w:p w14:paraId="55447456" w14:textId="76E4C65C" w:rsidR="00355F6C" w:rsidRDefault="00A34A57" w:rsidP="00691B38">
      <w:pPr>
        <w:pStyle w:val="Acronyms"/>
        <w:rPr>
          <w:lang w:val="en-GB"/>
        </w:rPr>
      </w:pPr>
      <w:r>
        <w:rPr>
          <w:lang w:val="en-GB"/>
        </w:rPr>
        <w:t>Constraint</w:t>
      </w:r>
      <w:r w:rsidR="00691B38">
        <w:rPr>
          <w:lang w:val="en-GB"/>
        </w:rPr>
        <w:t>s</w:t>
      </w:r>
    </w:p>
    <w:p w14:paraId="3E2FE4E7" w14:textId="77777777" w:rsidR="00355F6C" w:rsidRDefault="00691B38">
      <w:pPr>
        <w:rPr>
          <w:lang w:val="en-GB"/>
        </w:rPr>
      </w:pPr>
      <w:r>
        <w:rPr>
          <w:lang w:val="en-GB"/>
        </w:rPr>
        <w:t>This request is invoked by the TP2 on the TP1 where the journey has been activated.</w:t>
      </w:r>
    </w:p>
    <w:p w14:paraId="4E6D4DB4" w14:textId="77777777" w:rsidR="00355F6C" w:rsidRDefault="00691B38">
      <w:pPr>
        <w:rPr>
          <w:lang w:val="en-GB"/>
        </w:rPr>
      </w:pPr>
      <w:r>
        <w:rPr>
          <w:lang w:val="en-GB"/>
        </w:rPr>
        <w:t xml:space="preserve"> By using this method, TP2 and TP1 ensure a higher level of security in the data exchange because, only iD of Transport unit and position are transmitted in the same time without description of the dangerous goods. Dangerous goods description will be given by invocation of getDGTDocument method with other reason than emergency services.</w:t>
      </w:r>
    </w:p>
    <w:p w14:paraId="20256BAA" w14:textId="77777777" w:rsidR="00355F6C" w:rsidRDefault="00691B38" w:rsidP="00691B38">
      <w:pPr>
        <w:pStyle w:val="Acronyms"/>
        <w:rPr>
          <w:lang w:val="en-GB"/>
        </w:rPr>
      </w:pPr>
      <w:r>
        <w:rPr>
          <w:lang w:val="en-GB"/>
        </w:rPr>
        <w:t>Request example</w:t>
      </w:r>
    </w:p>
    <w:p w14:paraId="56A015AC"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&lt;?xml version="1.0" encoding="UTF-8"?&gt;</w:t>
      </w:r>
    </w:p>
    <w:p w14:paraId="566C5B2C"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&lt;soapenv:Envelope xmlns:soapenv="http://schemas.xmlsoap.org/soap/envelope/" xmlns:xsd="http://www.w3.org/2001/XMLSchema" xmlns:xsi="http://www.w3.org/2001/XMLSchema-instance"&gt;</w:t>
      </w:r>
    </w:p>
    <w:p w14:paraId="15F29236"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t>&lt;soapenv:Body&gt;</w:t>
      </w:r>
    </w:p>
    <w:p w14:paraId="15DFD253"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lastRenderedPageBreak/>
        <w:tab/>
      </w:r>
      <w:r>
        <w:rPr>
          <w:rFonts w:ascii="Consolas" w:hAnsi="Consolas" w:cs="Consolas"/>
          <w:color w:val="000000"/>
          <w:szCs w:val="20"/>
          <w:lang w:val="en-GB"/>
        </w:rPr>
        <w:tab/>
        <w:t>&lt;saveTrackingDataVehicle xmlns="http://geotransmd.com/wsdl/TP1Services/1_0"&gt;</w:t>
      </w:r>
    </w:p>
    <w:p w14:paraId="4694702D"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&lt;ns1:dgCarryingVehicle id="b669bd75-ffff-4313-8772-3d138e970c4e" modelBaseVersion="2" xmlns:ns1="http://datex2.eu/schema/2/2_0"&gt;</w:t>
      </w:r>
    </w:p>
    <w:p w14:paraId="47A046C3"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&lt;ns1:dgVehicleInformationDynamic&gt;</w:t>
      </w:r>
    </w:p>
    <w:p w14:paraId="6AC78D90"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&lt;ns1:dgtDateTime&gt;</w:t>
      </w:r>
    </w:p>
    <w:p w14:paraId="048ECEA5"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&lt;ns1:currentDateTime xsi:type="ns1:DateTime"&gt;2017-12-01T00:00:00+01:00&lt;/ns1:currentDateTime&gt;</w:t>
      </w:r>
    </w:p>
    <w:p w14:paraId="759A30D5"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&lt;/ns1:dgtDateTime&gt;</w:t>
      </w:r>
    </w:p>
    <w:p w14:paraId="3750519E"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&lt;ns1:positioningInformation&gt;</w:t>
      </w:r>
    </w:p>
    <w:p w14:paraId="1F57E627"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&lt;ns1:speed&gt;0.0&lt;/ns1:speed&gt;</w:t>
      </w:r>
    </w:p>
    <w:p w14:paraId="0A253226" w14:textId="77777777" w:rsidR="00355F6C" w:rsidRDefault="00691B38">
      <w:pPr>
        <w:rPr>
          <w:rFonts w:ascii="Consolas" w:hAnsi="Consolas" w:cs="Consolas"/>
          <w:color w:val="000000"/>
          <w:szCs w:val="20"/>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rPr>
        <w:t>&lt;ns1:pointByCoordinatesExtended&gt;</w:t>
      </w:r>
    </w:p>
    <w:p w14:paraId="50019653" w14:textId="77777777" w:rsidR="00355F6C" w:rsidRDefault="00691B38">
      <w:pPr>
        <w:rPr>
          <w:rFonts w:ascii="Consolas" w:hAnsi="Consolas" w:cs="Consolas"/>
          <w:color w:val="000000"/>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&lt;ns1:pointCoordinates&gt;</w:t>
      </w:r>
    </w:p>
    <w:p w14:paraId="67F0C2AB" w14:textId="77777777" w:rsidR="00355F6C" w:rsidRDefault="00691B38">
      <w:pPr>
        <w:rPr>
          <w:rFonts w:ascii="Consolas" w:hAnsi="Consolas" w:cs="Consolas"/>
          <w:color w:val="000000"/>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&lt;ns1:latitude&gt;-0.49848&lt;/ns1:latitude&gt;</w:t>
      </w:r>
    </w:p>
    <w:p w14:paraId="1A691621" w14:textId="77777777" w:rsidR="00355F6C" w:rsidRDefault="00691B38">
      <w:pPr>
        <w:rPr>
          <w:rFonts w:ascii="Consolas" w:hAnsi="Consolas" w:cs="Consolas"/>
          <w:color w:val="000000"/>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&lt;ns1:longitude&gt;1.5612&lt;/ns1:longitude&gt;</w:t>
      </w:r>
    </w:p>
    <w:p w14:paraId="4C82BB11" w14:textId="77777777" w:rsidR="00355F6C" w:rsidRDefault="00691B38">
      <w:pPr>
        <w:rPr>
          <w:rFonts w:ascii="Consolas" w:hAnsi="Consolas" w:cs="Consolas"/>
          <w:color w:val="000000"/>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&lt;/ns1:pointCoordinates&gt;</w:t>
      </w:r>
    </w:p>
    <w:p w14:paraId="4E4F552A" w14:textId="77777777" w:rsidR="00355F6C" w:rsidRDefault="00691B38">
      <w:pPr>
        <w:rPr>
          <w:rFonts w:ascii="Consolas" w:hAnsi="Consolas" w:cs="Consolas"/>
          <w:color w:val="000000"/>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&lt;/ns1:pointByCoordinatesExtended&gt;</w:t>
      </w:r>
    </w:p>
    <w:p w14:paraId="54830BDE" w14:textId="77777777" w:rsidR="00355F6C" w:rsidRDefault="00691B38">
      <w:pPr>
        <w:rPr>
          <w:rFonts w:ascii="Consolas" w:hAnsi="Consolas" w:cs="Consolas"/>
          <w:color w:val="000000"/>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&lt;/ns1:positioningInformation&gt;</w:t>
      </w:r>
    </w:p>
    <w:p w14:paraId="426B14CC" w14:textId="77777777" w:rsidR="00355F6C" w:rsidRDefault="00691B38">
      <w:pPr>
        <w:rPr>
          <w:rFonts w:ascii="Consolas" w:hAnsi="Consolas" w:cs="Consolas"/>
          <w:color w:val="000000"/>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&lt;ns1:dgTransportUnit xsi:type="ns1:RoadVehicle"&gt;</w:t>
      </w:r>
    </w:p>
    <w:p w14:paraId="2109A516" w14:textId="77777777" w:rsidR="00355F6C" w:rsidRDefault="00691B38">
      <w:pPr>
        <w:rPr>
          <w:rFonts w:ascii="Consolas" w:hAnsi="Consolas" w:cs="Consolas"/>
          <w:color w:val="000000"/>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&lt;ns1:vehicleExtension&gt;</w:t>
      </w:r>
    </w:p>
    <w:p w14:paraId="0A0F01B4" w14:textId="77777777" w:rsidR="00355F6C" w:rsidRDefault="00691B38">
      <w:pPr>
        <w:rPr>
          <w:rFonts w:ascii="Consolas" w:hAnsi="Consolas" w:cs="Consolas"/>
          <w:color w:val="000000"/>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&lt;ns1:vehicleRegistrationPlateIdentifier&gt;5T&lt;/ns1:vehicleRegistrationPlateIdentifier&gt;</w:t>
      </w:r>
    </w:p>
    <w:p w14:paraId="7CC11F84" w14:textId="77777777" w:rsidR="00355F6C" w:rsidRDefault="00691B38">
      <w:pPr>
        <w:rPr>
          <w:rFonts w:ascii="Consolas" w:hAnsi="Consolas" w:cs="Consolas"/>
          <w:color w:val="000000"/>
          <w:szCs w:val="20"/>
          <w:lang w:val="en-GB"/>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lang w:val="en-GB"/>
        </w:rPr>
        <w:t>&lt;ns1:vehicleCharacteristics&gt;</w:t>
      </w:r>
    </w:p>
    <w:p w14:paraId="17E315F3"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&lt;ns1:vehicleType&gt;lorry&lt;/ns1:vehicleType&gt;</w:t>
      </w:r>
    </w:p>
    <w:p w14:paraId="7DCDBCA7"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&lt;/ns1:vehicleCharacteristics&gt;</w:t>
      </w:r>
    </w:p>
    <w:p w14:paraId="58CB4768"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&lt;/ns1:vehicleExtension&gt;</w:t>
      </w:r>
    </w:p>
    <w:p w14:paraId="097F3AA0"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&lt;ns1:vehicleExtension&gt;</w:t>
      </w:r>
    </w:p>
    <w:p w14:paraId="70F8B76E"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&lt;ns1:vehicleRegistrationPlateIdentifier&gt;1564897&lt;/ns1:vehicleRegistrationPlateIdentifier&gt;</w:t>
      </w:r>
    </w:p>
    <w:p w14:paraId="10A1F6B8"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&lt;ns1:vehicleCharacteristics&gt;</w:t>
      </w:r>
    </w:p>
    <w:p w14:paraId="308298C8"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&lt;ns1:vehicleType&gt;trailer&lt;/ns1:vehicleType&gt;</w:t>
      </w:r>
    </w:p>
    <w:p w14:paraId="1D2C0361"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&lt;/ns1:vehicleCharacteristics&gt;</w:t>
      </w:r>
    </w:p>
    <w:p w14:paraId="3C8A6818"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&lt;/ns1:vehicleExtension&gt;</w:t>
      </w:r>
    </w:p>
    <w:p w14:paraId="24C841FA"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&lt;/ns1:dgTransportUnit&gt;</w:t>
      </w:r>
    </w:p>
    <w:p w14:paraId="3197E4D2"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&lt;/ns1:dgVehicleInformationDynamic&gt;</w:t>
      </w:r>
    </w:p>
    <w:p w14:paraId="2B320D54" w14:textId="77777777" w:rsidR="00355F6C" w:rsidRDefault="00691B38">
      <w:pPr>
        <w:rPr>
          <w:rFonts w:ascii="Consolas" w:hAnsi="Consolas" w:cs="Consolas"/>
          <w:color w:val="000000"/>
          <w:szCs w:val="20"/>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rPr>
        <w:t>&lt;ns1:dgPublication lang="fr"&gt;</w:t>
      </w:r>
    </w:p>
    <w:p w14:paraId="3A361C78" w14:textId="77777777" w:rsidR="00355F6C" w:rsidRDefault="00691B38">
      <w:pPr>
        <w:rPr>
          <w:rFonts w:ascii="Consolas" w:hAnsi="Consolas" w:cs="Consolas"/>
          <w:color w:val="000000"/>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&lt;ns1:publicationTime xsi:type="ns1:DateTime"&gt;2017-12-01T16:21:32+01:00&lt;/ns1:publicationTime&gt;</w:t>
      </w:r>
    </w:p>
    <w:p w14:paraId="48EEEFF9" w14:textId="77777777" w:rsidR="00355F6C" w:rsidRDefault="00691B38">
      <w:pPr>
        <w:rPr>
          <w:rFonts w:ascii="Consolas" w:hAnsi="Consolas" w:cs="Consolas"/>
          <w:color w:val="000000"/>
          <w:szCs w:val="20"/>
          <w:lang w:val="en-GB"/>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lang w:val="en-GB"/>
        </w:rPr>
        <w:t>&lt;ns1:publicationCreator&gt;</w:t>
      </w:r>
    </w:p>
    <w:p w14:paraId="11790F22"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&lt;ns1:country&gt;fr&lt;/ns1:country&gt;</w:t>
      </w:r>
    </w:p>
    <w:p w14:paraId="6C463F80" w14:textId="77777777" w:rsidR="00355F6C" w:rsidRDefault="00691B38">
      <w:pPr>
        <w:rPr>
          <w:rFonts w:ascii="Consolas" w:hAnsi="Consolas" w:cs="Consolas"/>
          <w:color w:val="000000"/>
          <w:szCs w:val="20"/>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rPr>
        <w:t>&lt;ns1:nationalIdentifier&gt;publicationCreator&lt;/ns1:nationalIdentifier&gt;</w:t>
      </w:r>
    </w:p>
    <w:p w14:paraId="5DFEFB86" w14:textId="77777777" w:rsidR="00355F6C" w:rsidRDefault="00691B38">
      <w:pPr>
        <w:rPr>
          <w:rFonts w:ascii="Consolas" w:hAnsi="Consolas" w:cs="Consolas"/>
          <w:color w:val="000000"/>
          <w:szCs w:val="20"/>
          <w:lang w:val="en-GB"/>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lang w:val="en-GB"/>
        </w:rPr>
        <w:t>&lt;/ns1:publicationCreator&gt;</w:t>
      </w:r>
    </w:p>
    <w:p w14:paraId="1A041E6C"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&lt;/ns1:dgPublication&gt;</w:t>
      </w:r>
    </w:p>
    <w:p w14:paraId="2B0FC770"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&lt;ns1:dgExchange&gt;</w:t>
      </w:r>
    </w:p>
    <w:p w14:paraId="1762E1FE"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&lt;ns1:clientIdentification&gt;TESTSTP1TP2&lt;/ns1:clientIdentification&gt;</w:t>
      </w:r>
    </w:p>
    <w:p w14:paraId="478479A1"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&lt;ns1:keepAlive&gt;true&lt;/ns1:keepAlive&gt;</w:t>
      </w:r>
    </w:p>
    <w:p w14:paraId="403B03B5"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&lt;ns1:response&gt;acknowledge&lt;/ns1:response&gt;</w:t>
      </w:r>
    </w:p>
    <w:p w14:paraId="330A1803"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&lt;ns1:supplierIdentification&gt;</w:t>
      </w:r>
    </w:p>
    <w:p w14:paraId="2547FC17"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lastRenderedPageBreak/>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&lt;ns1:country&gt;fr&lt;/ns1:country&gt;</w:t>
      </w:r>
    </w:p>
    <w:p w14:paraId="559EBF64" w14:textId="77777777" w:rsidR="00355F6C" w:rsidRDefault="00691B38">
      <w:pPr>
        <w:rPr>
          <w:rFonts w:ascii="Consolas" w:hAnsi="Consolas" w:cs="Consolas"/>
          <w:color w:val="000000"/>
          <w:szCs w:val="20"/>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rPr>
        <w:t>&lt;ns1:nationalIdentifier&gt;supplier&lt;/ns1:nationalIdentifier&gt;</w:t>
      </w:r>
    </w:p>
    <w:p w14:paraId="462152A5" w14:textId="77777777" w:rsidR="00355F6C" w:rsidRDefault="00691B38">
      <w:pPr>
        <w:rPr>
          <w:rFonts w:ascii="Consolas" w:hAnsi="Consolas" w:cs="Consolas"/>
          <w:color w:val="000000"/>
          <w:szCs w:val="20"/>
          <w:lang w:val="en-GB"/>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lang w:val="en-GB"/>
        </w:rPr>
        <w:t>&lt;/ns1:supplierIdentification&gt;</w:t>
      </w:r>
    </w:p>
    <w:p w14:paraId="076C4C53"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&lt;/ns1:dgExchange&gt;</w:t>
      </w:r>
    </w:p>
    <w:p w14:paraId="60B8D176"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&lt;/ns1:dgCarryingVehicle&gt;</w:t>
      </w:r>
    </w:p>
    <w:p w14:paraId="2D487662"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t>&lt;/saveTrackingDataVehicle&gt;</w:t>
      </w:r>
    </w:p>
    <w:p w14:paraId="4FF25143"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t>&lt;/soapenv:Body&gt;</w:t>
      </w:r>
    </w:p>
    <w:p w14:paraId="1E245201"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&lt;/soapenv:Envelope&gt;</w:t>
      </w:r>
    </w:p>
    <w:p w14:paraId="726AC1F5" w14:textId="4CD2DE3A" w:rsidR="00355F6C" w:rsidRDefault="00691B38">
      <w:pPr>
        <w:pStyle w:val="berschrift2"/>
        <w:numPr>
          <w:ilvl w:val="1"/>
          <w:numId w:val="2"/>
        </w:numPr>
        <w:rPr>
          <w:lang w:val="en-GB"/>
        </w:rPr>
      </w:pPr>
      <w:bookmarkStart w:id="816" w:name="_Toc59030483"/>
      <w:r>
        <w:rPr>
          <w:lang w:val="en-GB"/>
        </w:rPr>
        <w:t>sendTP2RegistrationRequest</w:t>
      </w:r>
      <w:bookmarkEnd w:id="816"/>
    </w:p>
    <w:p w14:paraId="049FCCCB" w14:textId="77777777" w:rsidR="00355F6C" w:rsidRDefault="00691B38">
      <w:pPr>
        <w:rPr>
          <w:lang w:val="en-GB"/>
        </w:rPr>
      </w:pPr>
      <w:r>
        <w:rPr>
          <w:lang w:val="en-GB"/>
        </w:rPr>
        <w:t>This method allows that a TP2 requests a registration on a TP1.</w:t>
      </w:r>
    </w:p>
    <w:p w14:paraId="018033BC" w14:textId="77777777" w:rsidR="00355F6C" w:rsidRDefault="00355F6C">
      <w:pPr>
        <w:rPr>
          <w:lang w:val="en-GB"/>
        </w:rPr>
      </w:pPr>
    </w:p>
    <w:p w14:paraId="2E4D5850" w14:textId="77777777" w:rsidR="00355F6C" w:rsidRPr="0022139B" w:rsidRDefault="00691B38" w:rsidP="0022139B">
      <w:pPr>
        <w:ind w:left="431"/>
        <w:rPr>
          <w:lang w:val="en-GB"/>
        </w:rPr>
      </w:pPr>
      <w:r w:rsidRPr="0022139B">
        <w:rPr>
          <w:lang w:val="en-GB"/>
        </w:rPr>
        <w:t>boolean sendTP2RegistrationRequest(com.geotransmd.schema._1_0.TP2 tp2) throws java.rmi.RemoteException, com.geotransmd.schema._1_0.ErrorMessageException</w:t>
      </w:r>
    </w:p>
    <w:p w14:paraId="3E1EA2F0" w14:textId="77777777" w:rsidR="00355F6C" w:rsidRDefault="00691B38" w:rsidP="0022139B">
      <w:pPr>
        <w:pStyle w:val="Acronyms"/>
        <w:rPr>
          <w:lang w:val="en-GB"/>
        </w:rPr>
      </w:pPr>
      <w:r>
        <w:rPr>
          <w:lang w:val="en-GB"/>
        </w:rPr>
        <w:t>Entry parameters :</w:t>
      </w:r>
    </w:p>
    <w:p w14:paraId="385DB272" w14:textId="77777777" w:rsidR="00355F6C" w:rsidRDefault="00691B38">
      <w:pPr>
        <w:ind w:left="431"/>
        <w:rPr>
          <w:lang w:val="en-GB"/>
        </w:rPr>
      </w:pPr>
      <w:r>
        <w:rPr>
          <w:lang w:val="en-GB"/>
        </w:rPr>
        <w:t>com.geotransmd.schema._1_0.TP2 tp2 : TP2 description:</w:t>
      </w:r>
    </w:p>
    <w:p w14:paraId="7D939068" w14:textId="77777777" w:rsidR="00355F6C" w:rsidRDefault="00691B38">
      <w:pPr>
        <w:ind w:left="708"/>
        <w:rPr>
          <w:lang w:val="en-GB"/>
        </w:rPr>
      </w:pPr>
      <w:r>
        <w:rPr>
          <w:lang w:val="en-GB"/>
        </w:rPr>
        <w:t>o</w:t>
      </w:r>
      <w:r>
        <w:rPr>
          <w:lang w:val="en-GB"/>
        </w:rPr>
        <w:tab/>
        <w:t>URL : TP2 entry point for the TP1</w:t>
      </w:r>
    </w:p>
    <w:p w14:paraId="2117F38C" w14:textId="77777777" w:rsidR="00355F6C" w:rsidRDefault="00691B38">
      <w:pPr>
        <w:ind w:left="708"/>
        <w:rPr>
          <w:lang w:val="en-GB"/>
        </w:rPr>
      </w:pPr>
      <w:r>
        <w:rPr>
          <w:lang w:val="en-GB"/>
        </w:rPr>
        <w:t>o</w:t>
      </w:r>
      <w:r>
        <w:rPr>
          <w:lang w:val="en-GB"/>
        </w:rPr>
        <w:tab/>
        <w:t>Public key of TP2 certificate</w:t>
      </w:r>
    </w:p>
    <w:p w14:paraId="2EE70ED0" w14:textId="77777777" w:rsidR="00355F6C" w:rsidRDefault="00691B38">
      <w:pPr>
        <w:ind w:left="708"/>
        <w:rPr>
          <w:lang w:val="en-GB"/>
        </w:rPr>
      </w:pPr>
      <w:r>
        <w:rPr>
          <w:lang w:val="en-GB"/>
        </w:rPr>
        <w:t>o</w:t>
      </w:r>
      <w:r>
        <w:rPr>
          <w:lang w:val="en-GB"/>
        </w:rPr>
        <w:tab/>
        <w:t>TP2 Company name</w:t>
      </w:r>
    </w:p>
    <w:p w14:paraId="713009F1" w14:textId="77777777" w:rsidR="00355F6C" w:rsidRDefault="00691B38">
      <w:pPr>
        <w:ind w:left="708"/>
        <w:rPr>
          <w:lang w:val="en-GB"/>
        </w:rPr>
      </w:pPr>
      <w:r>
        <w:rPr>
          <w:lang w:val="en-GB"/>
        </w:rPr>
        <w:t>o</w:t>
      </w:r>
      <w:r>
        <w:rPr>
          <w:lang w:val="en-GB"/>
        </w:rPr>
        <w:tab/>
        <w:t>Contact name, mail and phone number of the responsible person</w:t>
      </w:r>
    </w:p>
    <w:p w14:paraId="4F97BB4B" w14:textId="77777777" w:rsidR="00355F6C" w:rsidRDefault="00691B38" w:rsidP="0022139B">
      <w:pPr>
        <w:pStyle w:val="Acronyms"/>
        <w:rPr>
          <w:lang w:val="en-GB"/>
        </w:rPr>
      </w:pPr>
      <w:r>
        <w:rPr>
          <w:lang w:val="en-GB"/>
        </w:rPr>
        <w:t>Exit parameters</w:t>
      </w:r>
    </w:p>
    <w:p w14:paraId="0AF91D3E" w14:textId="77777777" w:rsidR="00355F6C" w:rsidRDefault="00691B38">
      <w:pPr>
        <w:ind w:left="431"/>
        <w:rPr>
          <w:lang w:val="en-GB"/>
        </w:rPr>
      </w:pPr>
      <w:r>
        <w:rPr>
          <w:b/>
          <w:lang w:val="en-GB"/>
        </w:rPr>
        <w:t>boolean</w:t>
      </w:r>
      <w:r>
        <w:rPr>
          <w:lang w:val="en-GB"/>
        </w:rPr>
        <w:t> : « TRUE » indicates that data transmission is done without error. “FALSE” indicates that data transmission is not done due to an error and the method must be invoked until TRUE.</w:t>
      </w:r>
    </w:p>
    <w:p w14:paraId="210A58B0" w14:textId="63B4D2A3" w:rsidR="00355F6C" w:rsidRDefault="00A34A57" w:rsidP="0022139B">
      <w:pPr>
        <w:pStyle w:val="Acronyms"/>
        <w:rPr>
          <w:lang w:val="en-GB"/>
        </w:rPr>
      </w:pPr>
      <w:r>
        <w:rPr>
          <w:lang w:val="en-GB"/>
        </w:rPr>
        <w:t>Constraint</w:t>
      </w:r>
      <w:r w:rsidR="00691B38">
        <w:rPr>
          <w:lang w:val="en-GB"/>
        </w:rPr>
        <w:t>s</w:t>
      </w:r>
    </w:p>
    <w:p w14:paraId="24F915AE" w14:textId="78799CFC" w:rsidR="00355F6C" w:rsidRDefault="00691B38" w:rsidP="0022139B">
      <w:pPr>
        <w:ind w:left="431"/>
        <w:rPr>
          <w:lang w:val="en-GB"/>
        </w:rPr>
      </w:pPr>
      <w:r>
        <w:rPr>
          <w:lang w:val="en-GB"/>
        </w:rPr>
        <w:t xml:space="preserve">No </w:t>
      </w:r>
      <w:r w:rsidR="00A34A57">
        <w:rPr>
          <w:lang w:val="en-GB"/>
        </w:rPr>
        <w:t>constraint</w:t>
      </w:r>
    </w:p>
    <w:p w14:paraId="5490701F" w14:textId="77777777" w:rsidR="00355F6C" w:rsidRDefault="00691B38" w:rsidP="0022139B">
      <w:pPr>
        <w:pStyle w:val="Acronyms"/>
        <w:rPr>
          <w:lang w:val="en-GB"/>
        </w:rPr>
      </w:pPr>
      <w:r>
        <w:rPr>
          <w:lang w:val="en-GB"/>
        </w:rPr>
        <w:t>Request example</w:t>
      </w:r>
    </w:p>
    <w:p w14:paraId="442A3074" w14:textId="77777777" w:rsidR="00355F6C" w:rsidRDefault="00691B38">
      <w:pPr>
        <w:rPr>
          <w:lang w:val="en-GB"/>
        </w:rPr>
      </w:pPr>
      <w:r>
        <w:rPr>
          <w:lang w:val="en-GB"/>
        </w:rPr>
        <w:t>&lt;?xml version="1.0" encoding="UTF-8"?&gt;</w:t>
      </w:r>
    </w:p>
    <w:p w14:paraId="21919ECB" w14:textId="77777777" w:rsidR="00355F6C" w:rsidRDefault="00691B38">
      <w:pPr>
        <w:rPr>
          <w:lang w:val="en-GB"/>
        </w:rPr>
      </w:pPr>
      <w:r>
        <w:rPr>
          <w:lang w:val="en-GB"/>
        </w:rPr>
        <w:t>&lt;soapenv:Envelope xmlns:soapenv="http://schemas.xmlsoap.org/soap/envelope/" xmlns:xsd="http://www.w3.org/2001/XMLSchema" xmlns:xsi="http://www.w3.org/2001/XMLSchema-instance"&gt;</w:t>
      </w:r>
    </w:p>
    <w:p w14:paraId="6A85A49D" w14:textId="77777777" w:rsidR="00355F6C" w:rsidRDefault="00691B38">
      <w:pPr>
        <w:rPr>
          <w:lang w:val="en-GB"/>
        </w:rPr>
      </w:pPr>
      <w:r>
        <w:rPr>
          <w:lang w:val="en-GB"/>
        </w:rPr>
        <w:tab/>
        <w:t>&lt;soapenv:Body&gt;</w:t>
      </w:r>
    </w:p>
    <w:p w14:paraId="24091732" w14:textId="77777777" w:rsidR="00355F6C" w:rsidRDefault="00691B38">
      <w:pPr>
        <w:rPr>
          <w:lang w:val="en-GB"/>
        </w:rPr>
      </w:pPr>
      <w:r>
        <w:rPr>
          <w:lang w:val="en-GB"/>
        </w:rPr>
        <w:tab/>
      </w:r>
      <w:r>
        <w:rPr>
          <w:lang w:val="en-GB"/>
        </w:rPr>
        <w:tab/>
        <w:t>&lt;sendTP2RegistrationRequestRequestMessage xmlns="http://geotransmd.com/wsdl/TP1Services/1_0"&gt;</w:t>
      </w:r>
    </w:p>
    <w:p w14:paraId="0BCB8BD2" w14:textId="77777777" w:rsidR="00355F6C" w:rsidRDefault="00691B38">
      <w:pPr>
        <w:rPr>
          <w:lang w:val="en-GB"/>
        </w:rPr>
      </w:pPr>
      <w:r>
        <w:rPr>
          <w:lang w:val="en-GB"/>
        </w:rPr>
        <w:tab/>
      </w:r>
      <w:r>
        <w:rPr>
          <w:lang w:val="en-GB"/>
        </w:rPr>
        <w:tab/>
      </w:r>
      <w:r>
        <w:rPr>
          <w:lang w:val="en-GB"/>
        </w:rPr>
        <w:tab/>
        <w:t>&lt;tp2&gt;</w:t>
      </w:r>
    </w:p>
    <w:p w14:paraId="1ABFA2AD" w14:textId="77777777" w:rsidR="00355F6C" w:rsidRDefault="00691B38">
      <w:pPr>
        <w:rPr>
          <w:lang w:val="en-GB"/>
        </w:rPr>
      </w:pPr>
      <w:r>
        <w:rPr>
          <w:lang w:val="en-GB"/>
        </w:rPr>
        <w:tab/>
      </w:r>
      <w:r>
        <w:rPr>
          <w:lang w:val="en-GB"/>
        </w:rPr>
        <w:tab/>
      </w:r>
      <w:r>
        <w:rPr>
          <w:lang w:val="en-GB"/>
        </w:rPr>
        <w:tab/>
      </w:r>
      <w:r>
        <w:rPr>
          <w:lang w:val="en-GB"/>
        </w:rPr>
        <w:tab/>
        <w:t>&lt;ns1:id xmlns:ns1="http://geotransmd.com/schema/1_0"&gt;id&lt;/ns1:id&gt;</w:t>
      </w:r>
    </w:p>
    <w:p w14:paraId="44D080D8" w14:textId="77777777" w:rsidR="00355F6C" w:rsidRDefault="00691B38">
      <w:r>
        <w:rPr>
          <w:lang w:val="en-GB"/>
        </w:rPr>
        <w:tab/>
      </w:r>
      <w:r>
        <w:rPr>
          <w:lang w:val="en-GB"/>
        </w:rPr>
        <w:tab/>
      </w:r>
      <w:r>
        <w:rPr>
          <w:lang w:val="en-GB"/>
        </w:rPr>
        <w:tab/>
      </w:r>
      <w:r>
        <w:rPr>
          <w:lang w:val="en-GB"/>
        </w:rPr>
        <w:tab/>
      </w:r>
      <w:r>
        <w:t>&lt;ns2:nom xmlns:ns2="http://geotransmd.com/schema/1_0"&gt;nom&lt;/ns2:nom&gt;</w:t>
      </w:r>
    </w:p>
    <w:p w14:paraId="0DEBA894" w14:textId="77777777" w:rsidR="00355F6C" w:rsidRDefault="00691B38">
      <w:pPr>
        <w:rPr>
          <w:lang w:val="pt-PT"/>
        </w:rPr>
      </w:pPr>
      <w:r>
        <w:tab/>
      </w:r>
      <w:r>
        <w:tab/>
      </w:r>
      <w:r>
        <w:tab/>
      </w:r>
      <w:r>
        <w:tab/>
      </w:r>
      <w:r>
        <w:rPr>
          <w:lang w:val="pt-PT"/>
        </w:rPr>
        <w:t>&lt;ns3:postalAddress xmlns:ns3="http://geotransmd.com/schema/1_0"&gt;</w:t>
      </w:r>
    </w:p>
    <w:p w14:paraId="24AEDB88" w14:textId="77777777" w:rsidR="00355F6C" w:rsidRDefault="00691B38">
      <w:pPr>
        <w:rPr>
          <w:lang w:val="en-GB"/>
        </w:rPr>
      </w:pPr>
      <w:r>
        <w:rPr>
          <w:lang w:val="pt-PT"/>
        </w:rPr>
        <w:tab/>
      </w:r>
      <w:r>
        <w:rPr>
          <w:lang w:val="pt-PT"/>
        </w:rPr>
        <w:tab/>
      </w:r>
      <w:r>
        <w:rPr>
          <w:lang w:val="pt-PT"/>
        </w:rPr>
        <w:tab/>
      </w:r>
      <w:r>
        <w:rPr>
          <w:lang w:val="pt-PT"/>
        </w:rPr>
        <w:tab/>
      </w:r>
      <w:r>
        <w:rPr>
          <w:lang w:val="pt-PT"/>
        </w:rPr>
        <w:tab/>
      </w:r>
      <w:r>
        <w:rPr>
          <w:lang w:val="en-GB"/>
        </w:rPr>
        <w:t>&lt;ns3:streetAddress1&gt;streetAddress1&lt;/ns3:streetAddress1&gt;</w:t>
      </w:r>
    </w:p>
    <w:p w14:paraId="6328B8DC" w14:textId="77777777" w:rsidR="00355F6C" w:rsidRDefault="00691B38">
      <w:pPr>
        <w:rPr>
          <w:lang w:val="en-GB"/>
        </w:rPr>
      </w:pPr>
      <w:r>
        <w:rPr>
          <w:lang w:val="en-GB"/>
        </w:rPr>
        <w:tab/>
      </w:r>
      <w:r>
        <w:rPr>
          <w:lang w:val="en-GB"/>
        </w:rPr>
        <w:tab/>
      </w:r>
      <w:r>
        <w:rPr>
          <w:lang w:val="en-GB"/>
        </w:rPr>
        <w:tab/>
      </w:r>
      <w:r>
        <w:rPr>
          <w:lang w:val="en-GB"/>
        </w:rPr>
        <w:tab/>
      </w:r>
      <w:r>
        <w:rPr>
          <w:lang w:val="en-GB"/>
        </w:rPr>
        <w:tab/>
        <w:t>&lt;ns3:streetAddress2&gt;streetAddress2&lt;/ns3:streetAddress2&gt;</w:t>
      </w:r>
    </w:p>
    <w:p w14:paraId="2C48C290" w14:textId="77777777" w:rsidR="00355F6C" w:rsidRDefault="00691B38">
      <w:r>
        <w:rPr>
          <w:lang w:val="en-GB"/>
        </w:rPr>
        <w:tab/>
      </w:r>
      <w:r>
        <w:rPr>
          <w:lang w:val="en-GB"/>
        </w:rPr>
        <w:tab/>
      </w:r>
      <w:r>
        <w:rPr>
          <w:lang w:val="en-GB"/>
        </w:rPr>
        <w:tab/>
      </w:r>
      <w:r>
        <w:rPr>
          <w:lang w:val="en-GB"/>
        </w:rPr>
        <w:tab/>
      </w:r>
      <w:r>
        <w:rPr>
          <w:lang w:val="en-GB"/>
        </w:rPr>
        <w:tab/>
      </w:r>
      <w:r>
        <w:t>&lt;ns3:postalCode&gt;postalCode&lt;/ns3:postalCode&gt;</w:t>
      </w:r>
    </w:p>
    <w:p w14:paraId="7E5CE4B4" w14:textId="77777777" w:rsidR="00355F6C" w:rsidRDefault="00691B38">
      <w:r>
        <w:tab/>
      </w:r>
      <w:r>
        <w:tab/>
      </w:r>
      <w:r>
        <w:tab/>
      </w:r>
      <w:r>
        <w:tab/>
      </w:r>
      <w:r>
        <w:tab/>
        <w:t>&lt;ns3:locality&gt;locality&lt;/ns3:locality&gt;</w:t>
      </w:r>
    </w:p>
    <w:p w14:paraId="4CBEB7CA" w14:textId="77777777" w:rsidR="00355F6C" w:rsidRDefault="00691B38">
      <w:pPr>
        <w:rPr>
          <w:lang w:val="en-GB"/>
        </w:rPr>
      </w:pPr>
      <w:r>
        <w:tab/>
      </w:r>
      <w:r>
        <w:tab/>
      </w:r>
      <w:r>
        <w:tab/>
      </w:r>
      <w:r>
        <w:tab/>
      </w:r>
      <w:r>
        <w:tab/>
      </w:r>
      <w:r>
        <w:rPr>
          <w:lang w:val="en-GB"/>
        </w:rPr>
        <w:t>&lt;ns3:country&gt;country&lt;/ns3:country&gt;</w:t>
      </w:r>
    </w:p>
    <w:p w14:paraId="4B9D9786" w14:textId="77777777" w:rsidR="00355F6C" w:rsidRDefault="00691B38">
      <w:pPr>
        <w:rPr>
          <w:lang w:val="en-GB"/>
        </w:rPr>
      </w:pPr>
      <w:r>
        <w:rPr>
          <w:lang w:val="en-GB"/>
        </w:rPr>
        <w:tab/>
      </w:r>
      <w:r>
        <w:rPr>
          <w:lang w:val="en-GB"/>
        </w:rPr>
        <w:tab/>
      </w:r>
      <w:r>
        <w:rPr>
          <w:lang w:val="en-GB"/>
        </w:rPr>
        <w:tab/>
      </w:r>
      <w:r>
        <w:rPr>
          <w:lang w:val="en-GB"/>
        </w:rPr>
        <w:tab/>
        <w:t>&lt;/ns3:postalAddress&gt;</w:t>
      </w:r>
    </w:p>
    <w:p w14:paraId="77CAD308" w14:textId="77777777" w:rsidR="00355F6C" w:rsidRDefault="00691B38">
      <w:pPr>
        <w:rPr>
          <w:lang w:val="en-GB"/>
        </w:rPr>
      </w:pPr>
      <w:r>
        <w:rPr>
          <w:lang w:val="en-GB"/>
        </w:rPr>
        <w:tab/>
      </w:r>
      <w:r>
        <w:rPr>
          <w:lang w:val="en-GB"/>
        </w:rPr>
        <w:tab/>
      </w:r>
      <w:r>
        <w:rPr>
          <w:lang w:val="en-GB"/>
        </w:rPr>
        <w:tab/>
      </w:r>
      <w:r>
        <w:rPr>
          <w:lang w:val="en-GB"/>
        </w:rPr>
        <w:tab/>
        <w:t>&lt;ns4:contact xmlns:ns4="http://geotransmd.com/schema/1_0"&gt;</w:t>
      </w:r>
    </w:p>
    <w:p w14:paraId="3B0ED491" w14:textId="77777777" w:rsidR="00355F6C" w:rsidRDefault="00691B38">
      <w:pPr>
        <w:rPr>
          <w:lang w:val="en-GB"/>
        </w:rPr>
      </w:pPr>
      <w:r>
        <w:rPr>
          <w:lang w:val="en-GB"/>
        </w:rPr>
        <w:tab/>
      </w:r>
      <w:r>
        <w:rPr>
          <w:lang w:val="en-GB"/>
        </w:rPr>
        <w:tab/>
      </w:r>
      <w:r>
        <w:rPr>
          <w:lang w:val="en-GB"/>
        </w:rPr>
        <w:tab/>
      </w:r>
      <w:r>
        <w:rPr>
          <w:lang w:val="en-GB"/>
        </w:rPr>
        <w:tab/>
      </w:r>
      <w:r>
        <w:rPr>
          <w:lang w:val="en-GB"/>
        </w:rPr>
        <w:tab/>
        <w:t>&lt;ns4:contactName&gt;contactName&lt;/ns4:contactName&gt;</w:t>
      </w:r>
    </w:p>
    <w:p w14:paraId="42FD7F7D" w14:textId="77777777" w:rsidR="00355F6C" w:rsidRDefault="00691B38">
      <w:pPr>
        <w:rPr>
          <w:lang w:val="en-GB"/>
        </w:rPr>
      </w:pPr>
      <w:r>
        <w:rPr>
          <w:lang w:val="en-GB"/>
        </w:rPr>
        <w:tab/>
      </w:r>
      <w:r>
        <w:rPr>
          <w:lang w:val="en-GB"/>
        </w:rPr>
        <w:tab/>
      </w:r>
      <w:r>
        <w:rPr>
          <w:lang w:val="en-GB"/>
        </w:rPr>
        <w:tab/>
      </w:r>
      <w:r>
        <w:rPr>
          <w:lang w:val="en-GB"/>
        </w:rPr>
        <w:tab/>
      </w:r>
      <w:r>
        <w:rPr>
          <w:lang w:val="en-GB"/>
        </w:rPr>
        <w:tab/>
        <w:t>&lt;ns4:contactAddress&gt;contactAddress&lt;/ns4:contactAddress&gt;</w:t>
      </w:r>
    </w:p>
    <w:p w14:paraId="1210BCD3" w14:textId="77777777" w:rsidR="00355F6C" w:rsidRDefault="00691B38">
      <w:pPr>
        <w:rPr>
          <w:lang w:val="en-GB"/>
        </w:rPr>
      </w:pPr>
      <w:r>
        <w:rPr>
          <w:lang w:val="en-GB"/>
        </w:rPr>
        <w:lastRenderedPageBreak/>
        <w:tab/>
      </w:r>
      <w:r>
        <w:rPr>
          <w:lang w:val="en-GB"/>
        </w:rPr>
        <w:tab/>
      </w:r>
      <w:r>
        <w:rPr>
          <w:lang w:val="en-GB"/>
        </w:rPr>
        <w:tab/>
      </w:r>
      <w:r>
        <w:rPr>
          <w:lang w:val="en-GB"/>
        </w:rPr>
        <w:tab/>
      </w:r>
      <w:r>
        <w:rPr>
          <w:lang w:val="en-GB"/>
        </w:rPr>
        <w:tab/>
        <w:t>&lt;ns4:contactTelephoneNumber&gt;contactTelephoneNumber&lt;/ns4:contactTelephoneNumber&gt;</w:t>
      </w:r>
    </w:p>
    <w:p w14:paraId="27289909" w14:textId="77777777" w:rsidR="00355F6C" w:rsidRDefault="00691B38">
      <w:r>
        <w:rPr>
          <w:lang w:val="en-GB"/>
        </w:rPr>
        <w:tab/>
      </w:r>
      <w:r>
        <w:rPr>
          <w:lang w:val="en-GB"/>
        </w:rPr>
        <w:tab/>
      </w:r>
      <w:r>
        <w:rPr>
          <w:lang w:val="en-GB"/>
        </w:rPr>
        <w:tab/>
      </w:r>
      <w:r>
        <w:rPr>
          <w:lang w:val="en-GB"/>
        </w:rPr>
        <w:tab/>
      </w:r>
      <w:r>
        <w:rPr>
          <w:lang w:val="en-GB"/>
        </w:rPr>
        <w:tab/>
      </w:r>
      <w:r>
        <w:t>&lt;ns4:contactEmail&gt;contactEmail&lt;/ns4:contactEmail&gt;</w:t>
      </w:r>
    </w:p>
    <w:p w14:paraId="5B83B274" w14:textId="77777777" w:rsidR="00355F6C" w:rsidRDefault="00691B38">
      <w:r>
        <w:tab/>
      </w:r>
      <w:r>
        <w:tab/>
      </w:r>
      <w:r>
        <w:tab/>
      </w:r>
      <w:r>
        <w:tab/>
      </w:r>
      <w:r>
        <w:tab/>
        <w:t>&lt;ns4:contactResponsibility&gt;contactResponsibility&lt;/ns4:contactResponsibility&gt;</w:t>
      </w:r>
    </w:p>
    <w:p w14:paraId="6661F138" w14:textId="77777777" w:rsidR="00355F6C" w:rsidRDefault="00691B38">
      <w:r>
        <w:tab/>
      </w:r>
      <w:r>
        <w:tab/>
      </w:r>
      <w:r>
        <w:tab/>
      </w:r>
      <w:r>
        <w:tab/>
      </w:r>
      <w:r>
        <w:tab/>
        <w:t>&lt;ns4:additionalContactInformation&gt;additionalContactInformation&lt;/ns4:additionalContactInformation&gt;</w:t>
      </w:r>
    </w:p>
    <w:p w14:paraId="566FCC75" w14:textId="77777777" w:rsidR="00355F6C" w:rsidRDefault="00691B38">
      <w:r>
        <w:tab/>
      </w:r>
      <w:r>
        <w:tab/>
      </w:r>
      <w:r>
        <w:tab/>
      </w:r>
      <w:r>
        <w:tab/>
        <w:t>&lt;/ns4:contact&gt;</w:t>
      </w:r>
    </w:p>
    <w:p w14:paraId="1A03798D" w14:textId="77777777" w:rsidR="00355F6C" w:rsidRDefault="00691B38">
      <w:r>
        <w:tab/>
      </w:r>
      <w:r>
        <w:tab/>
      </w:r>
      <w:r>
        <w:tab/>
      </w:r>
      <w:r>
        <w:tab/>
        <w:t>&lt;ns5:url xmlns:ns5="http://geotransmd.com/schema/1_0"&gt;url&lt;/ns5:url&gt;</w:t>
      </w:r>
    </w:p>
    <w:p w14:paraId="125ACFEC" w14:textId="77777777" w:rsidR="00355F6C" w:rsidRDefault="00691B38">
      <w:r>
        <w:tab/>
      </w:r>
      <w:r>
        <w:tab/>
      </w:r>
      <w:r>
        <w:tab/>
      </w:r>
      <w:r>
        <w:tab/>
        <w:t>&lt;ns6:login xmlns:ns6="http://geotransmd.com/schema/1_0"&gt;login&lt;/ns6:login&gt;</w:t>
      </w:r>
    </w:p>
    <w:p w14:paraId="40E73EF7" w14:textId="77777777" w:rsidR="00355F6C" w:rsidRDefault="00691B38">
      <w:r>
        <w:tab/>
      </w:r>
      <w:r>
        <w:tab/>
      </w:r>
      <w:r>
        <w:tab/>
      </w:r>
      <w:r>
        <w:tab/>
        <w:t>&lt;ns7:password xmlns:ns7="http://geotransmd.com/schema/1_0"&gt;password&lt;/ns7:password&gt;</w:t>
      </w:r>
    </w:p>
    <w:p w14:paraId="02676659" w14:textId="77777777" w:rsidR="00355F6C" w:rsidRPr="00FE60FC" w:rsidRDefault="00691B38">
      <w:pPr>
        <w:rPr>
          <w:rPrChange w:id="817" w:author="Stefan Willmeroth" w:date="2020-12-17T09:33:00Z">
            <w:rPr>
              <w:lang w:val="en-GB"/>
            </w:rPr>
          </w:rPrChange>
        </w:rPr>
      </w:pPr>
      <w:r>
        <w:tab/>
      </w:r>
      <w:r>
        <w:tab/>
      </w:r>
      <w:r>
        <w:tab/>
      </w:r>
      <w:r>
        <w:tab/>
      </w:r>
      <w:r w:rsidRPr="00FE60FC">
        <w:rPr>
          <w:rPrChange w:id="818" w:author="Stefan Willmeroth" w:date="2020-12-17T09:33:00Z">
            <w:rPr>
              <w:lang w:val="en-GB"/>
            </w:rPr>
          </w:rPrChange>
        </w:rPr>
        <w:t>&lt;ns8:certificat xmlns:ns8="http://geotransmd.com/schema/1_0"&gt;certificat&lt;/ns8:certificat&gt;</w:t>
      </w:r>
    </w:p>
    <w:p w14:paraId="53CE04ED" w14:textId="77777777" w:rsidR="00355F6C" w:rsidRDefault="00691B38">
      <w:pPr>
        <w:rPr>
          <w:lang w:val="en-GB"/>
        </w:rPr>
      </w:pPr>
      <w:r w:rsidRPr="00FE60FC">
        <w:rPr>
          <w:rPrChange w:id="819" w:author="Stefan Willmeroth" w:date="2020-12-17T09:33:00Z">
            <w:rPr>
              <w:lang w:val="en-GB"/>
            </w:rPr>
          </w:rPrChange>
        </w:rPr>
        <w:tab/>
      </w:r>
      <w:r w:rsidRPr="00FE60FC">
        <w:rPr>
          <w:rPrChange w:id="820" w:author="Stefan Willmeroth" w:date="2020-12-17T09:33:00Z">
            <w:rPr>
              <w:lang w:val="en-GB"/>
            </w:rPr>
          </w:rPrChange>
        </w:rPr>
        <w:tab/>
      </w:r>
      <w:r w:rsidRPr="00FE60FC">
        <w:rPr>
          <w:rPrChange w:id="821" w:author="Stefan Willmeroth" w:date="2020-12-17T09:33:00Z">
            <w:rPr>
              <w:lang w:val="en-GB"/>
            </w:rPr>
          </w:rPrChange>
        </w:rPr>
        <w:tab/>
      </w:r>
      <w:r>
        <w:rPr>
          <w:lang w:val="en-GB"/>
        </w:rPr>
        <w:t>&lt;/tp2&gt;</w:t>
      </w:r>
    </w:p>
    <w:p w14:paraId="219FD277" w14:textId="77777777" w:rsidR="00355F6C" w:rsidRDefault="00691B38">
      <w:pPr>
        <w:rPr>
          <w:lang w:val="en-GB"/>
        </w:rPr>
      </w:pPr>
      <w:r>
        <w:rPr>
          <w:lang w:val="en-GB"/>
        </w:rPr>
        <w:tab/>
      </w:r>
      <w:r>
        <w:rPr>
          <w:lang w:val="en-GB"/>
        </w:rPr>
        <w:tab/>
        <w:t>&lt;/sendTP2RegistrationRequestRequestMessage&gt;</w:t>
      </w:r>
    </w:p>
    <w:p w14:paraId="0B59EBF6" w14:textId="77777777" w:rsidR="00355F6C" w:rsidRDefault="00691B38">
      <w:pPr>
        <w:rPr>
          <w:lang w:val="en-GB"/>
        </w:rPr>
      </w:pPr>
      <w:r>
        <w:rPr>
          <w:lang w:val="en-GB"/>
        </w:rPr>
        <w:tab/>
        <w:t>&lt;/soapenv:Body&gt;</w:t>
      </w:r>
    </w:p>
    <w:p w14:paraId="13BDEFD9" w14:textId="77777777" w:rsidR="00355F6C" w:rsidRDefault="00691B38">
      <w:pPr>
        <w:rPr>
          <w:lang w:val="en-GB"/>
        </w:rPr>
      </w:pPr>
      <w:r>
        <w:rPr>
          <w:lang w:val="en-GB"/>
        </w:rPr>
        <w:t>&lt;/soapenv:Envelope&gt;</w:t>
      </w:r>
    </w:p>
    <w:p w14:paraId="78A70323" w14:textId="77777777" w:rsidR="00355F6C" w:rsidRDefault="00691B38">
      <w:pPr>
        <w:pStyle w:val="berschrift1"/>
        <w:numPr>
          <w:ilvl w:val="0"/>
          <w:numId w:val="2"/>
        </w:numPr>
        <w:rPr>
          <w:lang w:val="en-GB"/>
        </w:rPr>
      </w:pPr>
      <w:bookmarkStart w:id="822" w:name="_Toc59030484"/>
      <w:r>
        <w:rPr>
          <w:lang w:val="en-GB"/>
        </w:rPr>
        <w:lastRenderedPageBreak/>
        <w:t>TP1ExternalServices</w:t>
      </w:r>
      <w:bookmarkEnd w:id="822"/>
    </w:p>
    <w:p w14:paraId="3A305578" w14:textId="77777777" w:rsidR="00355F6C" w:rsidRDefault="00691B38">
      <w:pPr>
        <w:pStyle w:val="Texte"/>
        <w:rPr>
          <w:lang w:val="en-GB"/>
        </w:rPr>
      </w:pPr>
      <w:r>
        <w:rPr>
          <w:lang w:val="en-GB"/>
        </w:rPr>
        <w:t>Identification and authentication among systems (TP1, TP2 and external IT systems from public bodies) is done by certificates.</w:t>
      </w:r>
    </w:p>
    <w:p w14:paraId="6B4BAAE4" w14:textId="77777777" w:rsidR="00355F6C" w:rsidRDefault="00691B38">
      <w:pPr>
        <w:pStyle w:val="berschrift2"/>
        <w:numPr>
          <w:ilvl w:val="1"/>
          <w:numId w:val="2"/>
        </w:numPr>
        <w:rPr>
          <w:lang w:val="en-GB"/>
        </w:rPr>
      </w:pPr>
      <w:bookmarkStart w:id="823" w:name="_Toc59030485"/>
      <w:r>
        <w:rPr>
          <w:lang w:val="en-GB"/>
        </w:rPr>
        <w:t>Mandatory methods</w:t>
      </w:r>
      <w:bookmarkEnd w:id="823"/>
    </w:p>
    <w:p w14:paraId="50E7E5E9" w14:textId="77777777" w:rsidR="00355F6C" w:rsidRDefault="00691B38">
      <w:pPr>
        <w:pStyle w:val="berschrift3"/>
        <w:numPr>
          <w:ilvl w:val="2"/>
          <w:numId w:val="2"/>
        </w:numPr>
        <w:rPr>
          <w:lang w:val="en-GB"/>
        </w:rPr>
      </w:pPr>
      <w:bookmarkStart w:id="824" w:name="_Toc59030486"/>
      <w:r>
        <w:rPr>
          <w:lang w:val="en-GB"/>
        </w:rPr>
        <w:t>getDGTDocument</w:t>
      </w:r>
      <w:bookmarkEnd w:id="824"/>
    </w:p>
    <w:p w14:paraId="6B6C09DD" w14:textId="77777777" w:rsidR="00355F6C" w:rsidRDefault="00691B38">
      <w:pPr>
        <w:rPr>
          <w:lang w:val="en-GB"/>
        </w:rPr>
      </w:pPr>
      <w:r>
        <w:rPr>
          <w:lang w:val="en-GB"/>
        </w:rPr>
        <w:t>This method allows request of DG Transport document of an identified transport unit by an external IT system registered as public body to the TP1.</w:t>
      </w:r>
    </w:p>
    <w:p w14:paraId="2AC3448B" w14:textId="77777777" w:rsidR="00355F6C" w:rsidRDefault="00355F6C">
      <w:pPr>
        <w:rPr>
          <w:lang w:val="en-GB"/>
        </w:rPr>
      </w:pPr>
    </w:p>
    <w:p w14:paraId="202959A5" w14:textId="77777777" w:rsidR="00355F6C" w:rsidRDefault="00691B38" w:rsidP="0022139B">
      <w:pPr>
        <w:ind w:left="431"/>
        <w:rPr>
          <w:lang w:val="en-GB"/>
        </w:rPr>
      </w:pPr>
      <w:r>
        <w:rPr>
          <w:lang w:val="en-GB"/>
        </w:rPr>
        <w:t>eu.datex2.schema._2._2_0.DGCarryingVehicle getDGTDocument(java.lang.String idTransportUnit, java.lang.String countryCode) throws java.rmi.RemoteException, com.geotransmd.schema._1_0.ErrorMessageException</w:t>
      </w:r>
    </w:p>
    <w:p w14:paraId="382E4515" w14:textId="36DFB88A" w:rsidR="00355F6C" w:rsidRDefault="00691B38" w:rsidP="0022139B">
      <w:pPr>
        <w:pStyle w:val="Acronyms"/>
        <w:rPr>
          <w:lang w:val="en-GB"/>
        </w:rPr>
      </w:pPr>
      <w:r>
        <w:rPr>
          <w:lang w:val="en-GB"/>
        </w:rPr>
        <w:t xml:space="preserve">Entry </w:t>
      </w:r>
      <w:r w:rsidR="00237137">
        <w:rPr>
          <w:lang w:val="en-GB"/>
        </w:rPr>
        <w:t>Parameters</w:t>
      </w:r>
    </w:p>
    <w:p w14:paraId="621CFFD5" w14:textId="77777777" w:rsidR="00355F6C" w:rsidRDefault="00691B38">
      <w:pPr>
        <w:ind w:left="431"/>
        <w:rPr>
          <w:lang w:val="en-GB"/>
        </w:rPr>
      </w:pPr>
      <w:r>
        <w:rPr>
          <w:lang w:val="en-GB"/>
        </w:rPr>
        <w:t>java.lang.String idTransportUnit : iD of the transport Unit</w:t>
      </w:r>
    </w:p>
    <w:p w14:paraId="0D8F79FB" w14:textId="77777777" w:rsidR="00355F6C" w:rsidRDefault="00691B38">
      <w:pPr>
        <w:ind w:left="431"/>
        <w:rPr>
          <w:lang w:val="en-GB"/>
        </w:rPr>
      </w:pPr>
      <w:r>
        <w:rPr>
          <w:lang w:val="en-GB"/>
        </w:rPr>
        <w:t xml:space="preserve">java.lang.String countryCode : Country code (ex : FR) </w:t>
      </w:r>
    </w:p>
    <w:p w14:paraId="373444C0" w14:textId="77777777" w:rsidR="00355F6C" w:rsidRDefault="00691B38" w:rsidP="0022139B">
      <w:pPr>
        <w:pStyle w:val="Acronyms"/>
      </w:pPr>
      <w:r>
        <w:t>Paramètres en sortie</w:t>
      </w:r>
    </w:p>
    <w:p w14:paraId="6B3E4EDE" w14:textId="77777777" w:rsidR="00355F6C" w:rsidRDefault="00691B38">
      <w:pPr>
        <w:ind w:left="431"/>
      </w:pPr>
      <w:r>
        <w:t>eu.datex2.schema._2._2_0.DGCarryingVehicle : DG Transport document (object « DGFloder » in « contains »)</w:t>
      </w:r>
    </w:p>
    <w:p w14:paraId="506481AD" w14:textId="77777777" w:rsidR="00355F6C" w:rsidRDefault="00691B38">
      <w:pPr>
        <w:ind w:left="431"/>
        <w:rPr>
          <w:lang w:val="en-GB"/>
        </w:rPr>
      </w:pPr>
      <w:r>
        <w:rPr>
          <w:lang w:val="en-GB"/>
        </w:rPr>
        <w:t>com.geotransmd.schema._1_0.ErrorMessageException : Error occurred during data processing</w:t>
      </w:r>
    </w:p>
    <w:p w14:paraId="74E9B79E" w14:textId="47C6DAD9" w:rsidR="00355F6C" w:rsidRDefault="00A34A57" w:rsidP="0022139B">
      <w:pPr>
        <w:pStyle w:val="Acronyms"/>
        <w:rPr>
          <w:lang w:val="en-GB"/>
        </w:rPr>
      </w:pPr>
      <w:r>
        <w:rPr>
          <w:lang w:val="en-GB"/>
        </w:rPr>
        <w:t>Constraint</w:t>
      </w:r>
      <w:r w:rsidR="00691B38">
        <w:rPr>
          <w:lang w:val="en-GB"/>
        </w:rPr>
        <w:t>s</w:t>
      </w:r>
    </w:p>
    <w:p w14:paraId="453614E5" w14:textId="048C8079" w:rsidR="00355F6C" w:rsidRPr="0022139B" w:rsidRDefault="0022139B" w:rsidP="0022139B">
      <w:pPr>
        <w:ind w:left="431"/>
        <w:rPr>
          <w:lang w:val="en-GB"/>
        </w:rPr>
      </w:pPr>
      <w:r>
        <w:rPr>
          <w:lang w:val="en-GB"/>
        </w:rPr>
        <w:t xml:space="preserve">No </w:t>
      </w:r>
      <w:r w:rsidR="00A34A57">
        <w:rPr>
          <w:lang w:val="en-GB"/>
        </w:rPr>
        <w:t>constraint</w:t>
      </w:r>
    </w:p>
    <w:p w14:paraId="6CE42860" w14:textId="77777777" w:rsidR="00355F6C" w:rsidRDefault="00691B38" w:rsidP="0022139B">
      <w:pPr>
        <w:pStyle w:val="Acronyms"/>
        <w:rPr>
          <w:lang w:val="en-GB"/>
        </w:rPr>
      </w:pPr>
      <w:r>
        <w:rPr>
          <w:lang w:val="en-GB"/>
        </w:rPr>
        <w:t>Request example</w:t>
      </w:r>
    </w:p>
    <w:p w14:paraId="07EDE72F"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&lt;?xml version="1.0" encoding="UTF-8"?&gt;</w:t>
      </w:r>
    </w:p>
    <w:p w14:paraId="4CCAB6BD"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&lt;soapenv:Envelope xmlns:soapenv="http://schemas.xmlsoap.org/soap/envelope/" xmlns:xsd="http://www.w3.org/2001/XMLSchema" xmlns:xsi="http://www.w3.org/2001/XMLSchema-instance"&gt;</w:t>
      </w:r>
    </w:p>
    <w:p w14:paraId="17D14123"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t>&lt;soapenv:Body&gt;</w:t>
      </w:r>
    </w:p>
    <w:p w14:paraId="51BC9256"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t>&lt;getDGTDocument&gt;</w:t>
      </w:r>
    </w:p>
    <w:p w14:paraId="4A46D70A"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&lt;idTransportUnit&gt;5T&lt;/idTransportUnit&gt;</w:t>
      </w:r>
    </w:p>
    <w:p w14:paraId="1AB486C2"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&lt;countryCode&gt;FR&lt;/countryCode&gt;</w:t>
      </w:r>
    </w:p>
    <w:p w14:paraId="1AA27813"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t>&lt;/getDGTDocument&gt;</w:t>
      </w:r>
    </w:p>
    <w:p w14:paraId="65E54233"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t>&lt;/soapenv:Body&gt;</w:t>
      </w:r>
    </w:p>
    <w:p w14:paraId="27297B71"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&lt;/soapenv:Envelope&gt;</w:t>
      </w:r>
    </w:p>
    <w:p w14:paraId="00AA6A33" w14:textId="77777777" w:rsidR="00355F6C" w:rsidRDefault="00691B38">
      <w:pPr>
        <w:pStyle w:val="berschrift3"/>
        <w:numPr>
          <w:ilvl w:val="2"/>
          <w:numId w:val="2"/>
        </w:numPr>
        <w:rPr>
          <w:lang w:val="en-GB"/>
        </w:rPr>
      </w:pPr>
      <w:bookmarkStart w:id="825" w:name="_Toc59030487"/>
      <w:r>
        <w:rPr>
          <w:lang w:val="en-GB"/>
        </w:rPr>
        <w:t>getArchiveJourneyList</w:t>
      </w:r>
      <w:bookmarkEnd w:id="825"/>
    </w:p>
    <w:p w14:paraId="24B8DDE7" w14:textId="427961DB" w:rsidR="00355F6C" w:rsidRDefault="00691B38">
      <w:pPr>
        <w:rPr>
          <w:lang w:val="en-GB"/>
        </w:rPr>
      </w:pPr>
      <w:r>
        <w:rPr>
          <w:lang w:val="en-GB"/>
        </w:rPr>
        <w:t>This method is a r</w:t>
      </w:r>
      <w:r w:rsidR="003035DE">
        <w:rPr>
          <w:lang w:val="en-GB"/>
        </w:rPr>
        <w:t>equest from one external system</w:t>
      </w:r>
      <w:r>
        <w:rPr>
          <w:lang w:val="en-GB"/>
        </w:rPr>
        <w:t xml:space="preserve"> to the TP1 where it is registered for getting the list of the journey done by a transport unit between two dates within the last three months.</w:t>
      </w:r>
    </w:p>
    <w:p w14:paraId="6026CC59" w14:textId="77777777" w:rsidR="00355F6C" w:rsidRDefault="00691B38" w:rsidP="0022139B">
      <w:pPr>
        <w:ind w:left="431"/>
        <w:rPr>
          <w:lang w:val="en-GB"/>
        </w:rPr>
      </w:pPr>
      <w:r>
        <w:rPr>
          <w:lang w:val="en-GB"/>
        </w:rPr>
        <w:t xml:space="preserve">com.geotransmd.schema._1_0.Journey[] getArchiveJourneyList(java.lang.String idTransportUnit, java.lang.String countryCode, java.util.Calendar startTime, java.util.Calendar endTime) throws java.rmi.RemoteException, com.geotransmd.schema._1_0.ErrorMessageException </w:t>
      </w:r>
    </w:p>
    <w:p w14:paraId="306F6723" w14:textId="74F8B285" w:rsidR="00355F6C" w:rsidRDefault="00691B38" w:rsidP="0022139B">
      <w:pPr>
        <w:pStyle w:val="Acronyms"/>
        <w:keepNext/>
        <w:rPr>
          <w:lang w:val="en-GB"/>
        </w:rPr>
      </w:pPr>
      <w:r>
        <w:rPr>
          <w:lang w:val="en-GB"/>
        </w:rPr>
        <w:lastRenderedPageBreak/>
        <w:t xml:space="preserve">Entry </w:t>
      </w:r>
      <w:r w:rsidR="00237137">
        <w:rPr>
          <w:lang w:val="en-GB"/>
        </w:rPr>
        <w:t>parameters</w:t>
      </w:r>
    </w:p>
    <w:p w14:paraId="3CD4759E" w14:textId="77777777" w:rsidR="00355F6C" w:rsidRDefault="00691B38" w:rsidP="0022139B">
      <w:pPr>
        <w:keepNext/>
        <w:ind w:left="431"/>
        <w:rPr>
          <w:lang w:val="en-GB"/>
        </w:rPr>
      </w:pPr>
      <w:r>
        <w:rPr>
          <w:lang w:val="en-GB"/>
        </w:rPr>
        <w:t>java.lang.String idTransportUnit : ID of the transport unit</w:t>
      </w:r>
    </w:p>
    <w:p w14:paraId="3DB10850" w14:textId="171865AF" w:rsidR="00355F6C" w:rsidRDefault="00691B38" w:rsidP="0022139B">
      <w:pPr>
        <w:keepNext/>
        <w:ind w:left="431"/>
        <w:rPr>
          <w:lang w:val="en-GB"/>
        </w:rPr>
      </w:pPr>
      <w:r>
        <w:rPr>
          <w:lang w:val="en-GB"/>
        </w:rPr>
        <w:t xml:space="preserve">java.lang.String countryCode : Country code (ex : FR) </w:t>
      </w:r>
    </w:p>
    <w:p w14:paraId="4B98BDB4" w14:textId="77777777" w:rsidR="00355F6C" w:rsidRDefault="00691B38">
      <w:pPr>
        <w:ind w:left="431"/>
        <w:rPr>
          <w:lang w:val="en-GB"/>
        </w:rPr>
      </w:pPr>
      <w:r>
        <w:rPr>
          <w:lang w:val="en-GB"/>
        </w:rPr>
        <w:t>java.util.Calendar startTime : date to begin the research</w:t>
      </w:r>
    </w:p>
    <w:p w14:paraId="3DB277A9" w14:textId="77777777" w:rsidR="00355F6C" w:rsidRDefault="00691B38">
      <w:pPr>
        <w:ind w:left="431"/>
        <w:rPr>
          <w:lang w:val="en-GB"/>
        </w:rPr>
      </w:pPr>
      <w:r>
        <w:rPr>
          <w:lang w:val="en-GB"/>
        </w:rPr>
        <w:t>java.util.Calendar endTime : date to finish the research</w:t>
      </w:r>
    </w:p>
    <w:p w14:paraId="1CED6ADF" w14:textId="77777777" w:rsidR="00355F6C" w:rsidRDefault="00691B38" w:rsidP="0022139B">
      <w:pPr>
        <w:pStyle w:val="Acronyms"/>
        <w:rPr>
          <w:lang w:val="en-GB"/>
        </w:rPr>
      </w:pPr>
      <w:r>
        <w:rPr>
          <w:lang w:val="en-GB"/>
        </w:rPr>
        <w:t>Exit parameters</w:t>
      </w:r>
    </w:p>
    <w:p w14:paraId="5B29A462" w14:textId="77777777" w:rsidR="00355F6C" w:rsidRDefault="00691B38">
      <w:pPr>
        <w:ind w:left="431"/>
        <w:rPr>
          <w:lang w:val="en-GB"/>
        </w:rPr>
      </w:pPr>
      <w:r>
        <w:rPr>
          <w:lang w:val="en-GB"/>
        </w:rPr>
        <w:t>com.geotransmd.schema._1_0.Journey[] : list of the journey (Date/Time of active period) of the transport unit . If the list is too long the response could be a time out. In this case, the request must be done a second time with a shortest period.</w:t>
      </w:r>
    </w:p>
    <w:p w14:paraId="67943D5C" w14:textId="77777777" w:rsidR="00355F6C" w:rsidRDefault="00691B38">
      <w:pPr>
        <w:ind w:left="431"/>
        <w:rPr>
          <w:lang w:val="en-GB"/>
        </w:rPr>
      </w:pPr>
      <w:r>
        <w:rPr>
          <w:lang w:val="en-GB"/>
        </w:rPr>
        <w:t>com.geotransmd.schema._1_0.ErrorMessageException : Error occurred during data processing</w:t>
      </w:r>
    </w:p>
    <w:p w14:paraId="20328D30" w14:textId="260775C0" w:rsidR="00355F6C" w:rsidRPr="00EC6108" w:rsidRDefault="00A34A57" w:rsidP="0022139B">
      <w:pPr>
        <w:pStyle w:val="Acronyms"/>
        <w:rPr>
          <w:lang w:val="en-GB"/>
        </w:rPr>
      </w:pPr>
      <w:r>
        <w:rPr>
          <w:lang w:val="en-GB"/>
        </w:rPr>
        <w:t>Constraint</w:t>
      </w:r>
      <w:r w:rsidR="00691B38" w:rsidRPr="00EC6108">
        <w:rPr>
          <w:lang w:val="en-GB"/>
        </w:rPr>
        <w:t>s</w:t>
      </w:r>
    </w:p>
    <w:p w14:paraId="0B25DCBE" w14:textId="4CE1CC01" w:rsidR="0022139B" w:rsidRDefault="0022139B" w:rsidP="0022139B">
      <w:pPr>
        <w:ind w:left="431"/>
        <w:rPr>
          <w:lang w:val="en-GB"/>
        </w:rPr>
      </w:pPr>
      <w:r>
        <w:rPr>
          <w:lang w:val="en-GB"/>
        </w:rPr>
        <w:t xml:space="preserve">No </w:t>
      </w:r>
      <w:r w:rsidR="00A34A57">
        <w:rPr>
          <w:lang w:val="en-GB"/>
        </w:rPr>
        <w:t>constraint</w:t>
      </w:r>
    </w:p>
    <w:p w14:paraId="47C237EB" w14:textId="77777777" w:rsidR="00355F6C" w:rsidRPr="00EC6108" w:rsidRDefault="00691B38" w:rsidP="0022139B">
      <w:pPr>
        <w:pStyle w:val="Acronyms"/>
        <w:rPr>
          <w:lang w:val="en-GB"/>
        </w:rPr>
      </w:pPr>
      <w:r w:rsidRPr="00EC6108">
        <w:rPr>
          <w:lang w:val="en-GB"/>
        </w:rPr>
        <w:t>Request example</w:t>
      </w:r>
    </w:p>
    <w:p w14:paraId="00E8065F" w14:textId="77777777" w:rsidR="00355F6C" w:rsidRPr="00EC6108" w:rsidRDefault="00691B38">
      <w:pPr>
        <w:rPr>
          <w:rFonts w:ascii="Consolas" w:hAnsi="Consolas" w:cs="Consolas"/>
          <w:color w:val="000000"/>
          <w:szCs w:val="20"/>
          <w:lang w:val="en-GB"/>
        </w:rPr>
      </w:pPr>
      <w:r w:rsidRPr="00EC6108">
        <w:rPr>
          <w:rFonts w:ascii="Consolas" w:hAnsi="Consolas" w:cs="Consolas"/>
          <w:color w:val="000000"/>
          <w:szCs w:val="20"/>
          <w:lang w:val="en-GB"/>
        </w:rPr>
        <w:t>&lt;?xml version="1.0" encoding="UTF-8"?&gt;</w:t>
      </w:r>
    </w:p>
    <w:p w14:paraId="60490F60" w14:textId="77777777" w:rsidR="00355F6C" w:rsidRPr="00EC6108" w:rsidRDefault="00691B38">
      <w:pPr>
        <w:rPr>
          <w:rFonts w:ascii="Consolas" w:hAnsi="Consolas" w:cs="Consolas"/>
          <w:color w:val="000000"/>
          <w:szCs w:val="20"/>
          <w:lang w:val="en-GB"/>
        </w:rPr>
      </w:pPr>
      <w:r w:rsidRPr="00EC6108">
        <w:rPr>
          <w:rFonts w:ascii="Consolas" w:hAnsi="Consolas" w:cs="Consolas"/>
          <w:color w:val="000000"/>
          <w:szCs w:val="20"/>
          <w:lang w:val="en-GB"/>
        </w:rPr>
        <w:t>&lt;soapenv:Envelope xmlns:soapenv="http://schemas.xmlsoap.org/soap/envelope/" xmlns:xsd="http://www.w3.org/2001/XMLSchema" xmlns:xsi="http://www.w3.org/2001/XMLSchema-instance"&gt;</w:t>
      </w:r>
    </w:p>
    <w:p w14:paraId="6DDFBDCD" w14:textId="77777777" w:rsidR="00355F6C" w:rsidRDefault="00691B38">
      <w:pPr>
        <w:rPr>
          <w:rFonts w:ascii="Consolas" w:hAnsi="Consolas" w:cs="Consolas"/>
          <w:color w:val="000000"/>
          <w:szCs w:val="20"/>
          <w:lang w:val="en-GB"/>
        </w:rPr>
      </w:pPr>
      <w:r w:rsidRPr="00EC6108">
        <w:rPr>
          <w:rFonts w:ascii="Consolas" w:hAnsi="Consolas" w:cs="Consolas"/>
          <w:color w:val="000000"/>
          <w:szCs w:val="20"/>
          <w:lang w:val="en-GB"/>
        </w:rPr>
        <w:tab/>
      </w:r>
      <w:r>
        <w:rPr>
          <w:rFonts w:ascii="Consolas" w:hAnsi="Consolas" w:cs="Consolas"/>
          <w:color w:val="000000"/>
          <w:szCs w:val="20"/>
          <w:lang w:val="en-GB"/>
        </w:rPr>
        <w:t>&lt;soapenv:Body&gt;</w:t>
      </w:r>
    </w:p>
    <w:p w14:paraId="3B81444E"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t>&lt;getArchiveJourneyList xmlns="http://geotransmd.com/wsdl/TP1Services/1_0"&gt;</w:t>
      </w:r>
    </w:p>
    <w:p w14:paraId="69262E4A"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&lt;idTransportUnit&gt;5T&lt;/idTransportUnit&gt;</w:t>
      </w:r>
    </w:p>
    <w:p w14:paraId="78CAB16F"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&lt;</w:t>
      </w:r>
      <w:r>
        <w:rPr>
          <w:lang w:val="en-GB"/>
        </w:rPr>
        <w:t xml:space="preserve"> countryCode</w:t>
      </w:r>
      <w:r>
        <w:rPr>
          <w:rFonts w:ascii="Consolas" w:hAnsi="Consolas" w:cs="Consolas"/>
          <w:color w:val="000000"/>
          <w:szCs w:val="20"/>
          <w:lang w:val="en-GB"/>
        </w:rPr>
        <w:t>&gt;FR&lt;/</w:t>
      </w:r>
      <w:r>
        <w:rPr>
          <w:lang w:val="en-GB"/>
        </w:rPr>
        <w:t>countryCode</w:t>
      </w:r>
      <w:r>
        <w:rPr>
          <w:rFonts w:ascii="Consolas" w:hAnsi="Consolas" w:cs="Consolas"/>
          <w:color w:val="000000"/>
          <w:szCs w:val="20"/>
          <w:lang w:val="en-GB"/>
        </w:rPr>
        <w:t>&gt;</w:t>
      </w:r>
    </w:p>
    <w:p w14:paraId="1305E663"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&lt;startTime xsi:type="ns1:DateTime" xmlns:ns1="http://datex2.eu/schema/2/2_0"&gt;2017-11-27T00:00:00+01:00&lt;/startTime&gt;</w:t>
      </w:r>
    </w:p>
    <w:p w14:paraId="64642F91"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&lt;endTime xsi:type="ns2:DateTime" xmlns:ns2="http://datex2.eu/schema/2/2_0"&gt;2017-12-01T00:00:00+01:00&lt;/endTime&gt;</w:t>
      </w:r>
    </w:p>
    <w:p w14:paraId="7281B214"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t>&lt;/getArchiveJourneyList&gt;</w:t>
      </w:r>
    </w:p>
    <w:p w14:paraId="74999263"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t>&lt;/soapenv:Body&gt;</w:t>
      </w:r>
    </w:p>
    <w:p w14:paraId="4291DA2C"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&lt;/soapenv:Envelope&gt;</w:t>
      </w:r>
    </w:p>
    <w:p w14:paraId="706BADB6" w14:textId="77777777" w:rsidR="00355F6C" w:rsidRDefault="00691B38">
      <w:pPr>
        <w:pStyle w:val="berschrift3"/>
        <w:numPr>
          <w:ilvl w:val="2"/>
          <w:numId w:val="2"/>
        </w:numPr>
        <w:rPr>
          <w:lang w:val="en-GB"/>
        </w:rPr>
      </w:pPr>
      <w:bookmarkStart w:id="826" w:name="_Toc59030488"/>
      <w:r>
        <w:rPr>
          <w:lang w:val="en-GB"/>
        </w:rPr>
        <w:t>getTransportUnitByArea</w:t>
      </w:r>
      <w:bookmarkEnd w:id="826"/>
    </w:p>
    <w:p w14:paraId="6DF41640" w14:textId="77777777" w:rsidR="00355F6C" w:rsidRDefault="00691B38">
      <w:pPr>
        <w:rPr>
          <w:lang w:val="en-GB"/>
        </w:rPr>
      </w:pPr>
      <w:r>
        <w:rPr>
          <w:lang w:val="en-GB"/>
        </w:rPr>
        <w:t>This method get the list of ID of actives transport units located in a circle which define the area of request. This area is an entry parameter as well as the reason of request. This area is circle defined with its centre (WGS84 coordinates) and a distance in meter for the radius.</w:t>
      </w:r>
    </w:p>
    <w:p w14:paraId="48068E42" w14:textId="77777777" w:rsidR="00355F6C" w:rsidRDefault="00691B38">
      <w:pPr>
        <w:rPr>
          <w:lang w:val="en-GB"/>
        </w:rPr>
      </w:pPr>
      <w:r>
        <w:rPr>
          <w:lang w:val="en-GB"/>
        </w:rPr>
        <w:t xml:space="preserve">This method is normally for emergency situation when an accident occurs and iD of the transport unit involved is not available. </w:t>
      </w:r>
    </w:p>
    <w:p w14:paraId="3E8C614E" w14:textId="77777777" w:rsidR="00355F6C" w:rsidRDefault="00691B38">
      <w:pPr>
        <w:rPr>
          <w:lang w:val="en-GB"/>
        </w:rPr>
      </w:pPr>
      <w:r>
        <w:rPr>
          <w:lang w:val="en-GB"/>
        </w:rPr>
        <w:t>If TP1 and public bodies develop added services based on geographical position and TP2 and Transport companies agree to use these added services, then this method can be invoked by public bodies.</w:t>
      </w:r>
    </w:p>
    <w:p w14:paraId="2A7DB352" w14:textId="77777777" w:rsidR="00355F6C" w:rsidRDefault="00355F6C">
      <w:pPr>
        <w:rPr>
          <w:lang w:val="en-GB"/>
        </w:rPr>
      </w:pPr>
    </w:p>
    <w:p w14:paraId="33551D4B" w14:textId="77777777" w:rsidR="00355F6C" w:rsidRDefault="00691B38" w:rsidP="0022139B">
      <w:pPr>
        <w:ind w:left="431"/>
        <w:rPr>
          <w:lang w:val="en-GB"/>
        </w:rPr>
      </w:pPr>
      <w:r>
        <w:rPr>
          <w:lang w:val="en-GB"/>
        </w:rPr>
        <w:t>java.lang.String[] getTransportUnitByArea(float x, float y, int radius, com.geotransmd.schema._1_0.RequestReasonEnum requestReason) throws java.rmi.RemoteException</w:t>
      </w:r>
    </w:p>
    <w:p w14:paraId="43C814A7" w14:textId="1855AC72" w:rsidR="00355F6C" w:rsidRDefault="00691B38" w:rsidP="0022139B">
      <w:pPr>
        <w:pStyle w:val="Acronyms"/>
        <w:rPr>
          <w:lang w:val="en-GB"/>
        </w:rPr>
      </w:pPr>
      <w:r>
        <w:rPr>
          <w:lang w:val="en-GB"/>
        </w:rPr>
        <w:t xml:space="preserve">Entry </w:t>
      </w:r>
      <w:r w:rsidR="00237137">
        <w:rPr>
          <w:lang w:val="en-GB"/>
        </w:rPr>
        <w:t>parameters</w:t>
      </w:r>
    </w:p>
    <w:p w14:paraId="6DCD2375" w14:textId="60A07646" w:rsidR="00355F6C" w:rsidRDefault="00691B38">
      <w:pPr>
        <w:ind w:left="431"/>
        <w:rPr>
          <w:lang w:val="en-GB"/>
        </w:rPr>
      </w:pPr>
      <w:r>
        <w:rPr>
          <w:lang w:val="en-GB"/>
        </w:rPr>
        <w:t>float x: x coordinate of the centre of the circle (WGS</w:t>
      </w:r>
      <w:r w:rsidR="003035DE">
        <w:rPr>
          <w:lang w:val="en-GB"/>
        </w:rPr>
        <w:t>8</w:t>
      </w:r>
      <w:r>
        <w:rPr>
          <w:lang w:val="en-GB"/>
        </w:rPr>
        <w:t>4 longitude)</w:t>
      </w:r>
    </w:p>
    <w:p w14:paraId="71D622B5" w14:textId="4B7648A1" w:rsidR="00355F6C" w:rsidRDefault="00691B38">
      <w:pPr>
        <w:ind w:left="431"/>
        <w:rPr>
          <w:lang w:val="en-GB"/>
        </w:rPr>
      </w:pPr>
      <w:r>
        <w:rPr>
          <w:lang w:val="en-GB"/>
        </w:rPr>
        <w:t>float y: y coo</w:t>
      </w:r>
      <w:r w:rsidR="003035DE">
        <w:rPr>
          <w:lang w:val="en-GB"/>
        </w:rPr>
        <w:t>r</w:t>
      </w:r>
      <w:r>
        <w:rPr>
          <w:lang w:val="en-GB"/>
        </w:rPr>
        <w:t>dinate of the centre of the circle (WGS</w:t>
      </w:r>
      <w:r w:rsidR="003035DE">
        <w:rPr>
          <w:lang w:val="en-GB"/>
        </w:rPr>
        <w:t>8</w:t>
      </w:r>
      <w:r>
        <w:rPr>
          <w:lang w:val="en-GB"/>
        </w:rPr>
        <w:t>4 latitude)</w:t>
      </w:r>
    </w:p>
    <w:p w14:paraId="3EFE667A" w14:textId="77777777" w:rsidR="00355F6C" w:rsidRDefault="00691B38">
      <w:pPr>
        <w:ind w:left="431"/>
        <w:rPr>
          <w:lang w:val="en-GB"/>
        </w:rPr>
      </w:pPr>
      <w:r>
        <w:rPr>
          <w:lang w:val="en-GB"/>
        </w:rPr>
        <w:t>int radius: radius of the circle in meter</w:t>
      </w:r>
    </w:p>
    <w:p w14:paraId="7620FA8E" w14:textId="77777777" w:rsidR="00355F6C" w:rsidRDefault="00691B38" w:rsidP="0022139B">
      <w:pPr>
        <w:pStyle w:val="Acronyms"/>
        <w:keepNext/>
        <w:rPr>
          <w:lang w:val="en-GB"/>
        </w:rPr>
      </w:pPr>
      <w:r>
        <w:rPr>
          <w:lang w:val="en-GB"/>
        </w:rPr>
        <w:lastRenderedPageBreak/>
        <w:t>Exit parameters</w:t>
      </w:r>
    </w:p>
    <w:p w14:paraId="6A39070E" w14:textId="77777777" w:rsidR="00355F6C" w:rsidRDefault="00691B38" w:rsidP="0022139B">
      <w:pPr>
        <w:keepNext/>
        <w:ind w:left="431"/>
        <w:rPr>
          <w:lang w:val="en-GB"/>
        </w:rPr>
      </w:pPr>
      <w:r>
        <w:rPr>
          <w:lang w:val="en-GB"/>
        </w:rPr>
        <w:t>java.lang.String[] : list of the iD of the transport units in the area</w:t>
      </w:r>
    </w:p>
    <w:p w14:paraId="74AEA3BE" w14:textId="22901E9B" w:rsidR="00355F6C" w:rsidRDefault="00A34A57" w:rsidP="0022139B">
      <w:pPr>
        <w:pStyle w:val="Acronyms"/>
        <w:rPr>
          <w:lang w:val="en-GB"/>
        </w:rPr>
      </w:pPr>
      <w:r>
        <w:rPr>
          <w:lang w:val="en-GB"/>
        </w:rPr>
        <w:t>Constraint</w:t>
      </w:r>
      <w:r w:rsidR="00691B38">
        <w:rPr>
          <w:lang w:val="en-GB"/>
        </w:rPr>
        <w:t>s</w:t>
      </w:r>
    </w:p>
    <w:p w14:paraId="6ACCA090" w14:textId="3BD2883B" w:rsidR="00355F6C" w:rsidRDefault="0022139B" w:rsidP="0022139B">
      <w:pPr>
        <w:ind w:left="431"/>
        <w:rPr>
          <w:lang w:val="en-GB"/>
        </w:rPr>
      </w:pPr>
      <w:r>
        <w:rPr>
          <w:lang w:val="en-GB"/>
        </w:rPr>
        <w:t xml:space="preserve">No </w:t>
      </w:r>
      <w:r w:rsidR="00A34A57">
        <w:rPr>
          <w:lang w:val="en-GB"/>
        </w:rPr>
        <w:t>constraint</w:t>
      </w:r>
    </w:p>
    <w:p w14:paraId="78EA3601" w14:textId="77777777" w:rsidR="00355F6C" w:rsidRDefault="00691B38" w:rsidP="0022139B">
      <w:pPr>
        <w:pStyle w:val="Acronyms"/>
        <w:rPr>
          <w:lang w:val="en-GB"/>
        </w:rPr>
      </w:pPr>
      <w:r>
        <w:rPr>
          <w:lang w:val="en-GB"/>
        </w:rPr>
        <w:t>Request example</w:t>
      </w:r>
    </w:p>
    <w:p w14:paraId="4C26BA3A"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&lt;?xml version="1.0" encoding="UTF-8"?&gt;</w:t>
      </w:r>
    </w:p>
    <w:p w14:paraId="04C31246"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&lt;soapenv:Envelope xmlns:soapenv="http://schemas.xmlsoap.org/soap/envelope/" xmlns:xsd="http://www.w3.org/2001/XMLSchema" xmlns:xsi="http://www.w3.org/2001/XMLSchema-instance"&gt;</w:t>
      </w:r>
    </w:p>
    <w:p w14:paraId="4AA0BAAE"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t>&lt;soapenv:Body&gt;</w:t>
      </w:r>
    </w:p>
    <w:p w14:paraId="13268858"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t>&lt;getTransportUnitByArea xmlns="http://geotransmd.com/wsdl/TP1Services/1_0"&gt;</w:t>
      </w:r>
    </w:p>
    <w:p w14:paraId="4849575C" w14:textId="77777777" w:rsidR="00355F6C" w:rsidRDefault="00691B38">
      <w:pPr>
        <w:rPr>
          <w:rFonts w:ascii="Consolas" w:hAnsi="Consolas" w:cs="Consolas"/>
          <w:color w:val="000000"/>
          <w:szCs w:val="20"/>
          <w:lang w:val="es-ES"/>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s-ES"/>
        </w:rPr>
        <w:t>&lt;x&gt;1.5612&lt;/x&gt;&lt;y&gt;-0.49848&lt;/y&gt;</w:t>
      </w:r>
    </w:p>
    <w:p w14:paraId="40A93186" w14:textId="77777777" w:rsidR="00355F6C" w:rsidRPr="00982E9D" w:rsidRDefault="00691B38">
      <w:pPr>
        <w:rPr>
          <w:rFonts w:ascii="Consolas" w:hAnsi="Consolas" w:cs="Consolas"/>
          <w:color w:val="000000"/>
          <w:szCs w:val="20"/>
          <w:lang w:val="en-GB"/>
        </w:rPr>
      </w:pPr>
      <w:r>
        <w:rPr>
          <w:rFonts w:ascii="Consolas" w:hAnsi="Consolas" w:cs="Consolas"/>
          <w:color w:val="000000"/>
          <w:szCs w:val="20"/>
          <w:lang w:val="es-ES"/>
        </w:rPr>
        <w:tab/>
      </w:r>
      <w:r>
        <w:rPr>
          <w:rFonts w:ascii="Consolas" w:hAnsi="Consolas" w:cs="Consolas"/>
          <w:color w:val="000000"/>
          <w:szCs w:val="20"/>
          <w:lang w:val="es-ES"/>
        </w:rPr>
        <w:tab/>
      </w:r>
      <w:r>
        <w:rPr>
          <w:rFonts w:ascii="Consolas" w:hAnsi="Consolas" w:cs="Consolas"/>
          <w:color w:val="000000"/>
          <w:szCs w:val="20"/>
          <w:lang w:val="es-ES"/>
        </w:rPr>
        <w:tab/>
      </w:r>
      <w:r w:rsidRPr="00982E9D">
        <w:rPr>
          <w:rFonts w:ascii="Consolas" w:hAnsi="Consolas" w:cs="Consolas"/>
          <w:color w:val="000000"/>
          <w:szCs w:val="20"/>
          <w:lang w:val="en-GB"/>
        </w:rPr>
        <w:t>&lt;radius&gt;150&lt;/radius&gt;</w:t>
      </w:r>
    </w:p>
    <w:p w14:paraId="35DDB7FF" w14:textId="77777777" w:rsidR="00355F6C" w:rsidRPr="00BD65FB" w:rsidRDefault="00691B38">
      <w:pPr>
        <w:rPr>
          <w:rFonts w:ascii="Consolas" w:hAnsi="Consolas" w:cs="Consolas"/>
          <w:color w:val="000000"/>
          <w:szCs w:val="20"/>
          <w:lang w:val="en-GB"/>
        </w:rPr>
      </w:pPr>
      <w:r w:rsidRPr="00982E9D">
        <w:rPr>
          <w:rFonts w:ascii="Consolas" w:hAnsi="Consolas" w:cs="Consolas"/>
          <w:color w:val="000000"/>
          <w:szCs w:val="20"/>
          <w:lang w:val="en-GB"/>
        </w:rPr>
        <w:tab/>
      </w:r>
      <w:r w:rsidRPr="00982E9D">
        <w:rPr>
          <w:rFonts w:ascii="Consolas" w:hAnsi="Consolas" w:cs="Consolas"/>
          <w:color w:val="000000"/>
          <w:szCs w:val="20"/>
          <w:lang w:val="en-GB"/>
        </w:rPr>
        <w:tab/>
      </w:r>
      <w:r w:rsidRPr="00CF4B98">
        <w:rPr>
          <w:rFonts w:ascii="Consolas" w:hAnsi="Consolas" w:cs="Consolas"/>
          <w:color w:val="000000"/>
          <w:szCs w:val="20"/>
          <w:lang w:val="en-GB"/>
        </w:rPr>
        <w:t>&lt;/getTransportUnitByArea&gt;</w:t>
      </w:r>
    </w:p>
    <w:p w14:paraId="15E89512" w14:textId="77777777" w:rsidR="00355F6C" w:rsidRDefault="00691B38">
      <w:pPr>
        <w:rPr>
          <w:rFonts w:ascii="Consolas" w:hAnsi="Consolas" w:cs="Consolas"/>
          <w:color w:val="000000"/>
          <w:szCs w:val="20"/>
          <w:lang w:val="en-GB"/>
        </w:rPr>
      </w:pPr>
      <w:r w:rsidRPr="00CF4B98">
        <w:rPr>
          <w:rFonts w:ascii="Consolas" w:hAnsi="Consolas" w:cs="Consolas"/>
          <w:color w:val="000000"/>
          <w:szCs w:val="20"/>
          <w:lang w:val="en-GB"/>
        </w:rPr>
        <w:tab/>
      </w:r>
      <w:r>
        <w:rPr>
          <w:rFonts w:ascii="Consolas" w:hAnsi="Consolas" w:cs="Consolas"/>
          <w:color w:val="000000"/>
          <w:szCs w:val="20"/>
          <w:lang w:val="en-GB"/>
        </w:rPr>
        <w:t>&lt;/soapenv:Body&gt;</w:t>
      </w:r>
    </w:p>
    <w:p w14:paraId="16AB8871"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&lt;/soapenv:Envelope&gt;</w:t>
      </w:r>
    </w:p>
    <w:p w14:paraId="7FF7F287" w14:textId="77777777" w:rsidR="00355F6C" w:rsidRDefault="00691B38">
      <w:pPr>
        <w:pStyle w:val="berschrift2"/>
        <w:numPr>
          <w:ilvl w:val="1"/>
          <w:numId w:val="2"/>
        </w:numPr>
        <w:rPr>
          <w:lang w:val="en-GB"/>
        </w:rPr>
      </w:pPr>
      <w:bookmarkStart w:id="827" w:name="_Toc59030489"/>
      <w:r>
        <w:rPr>
          <w:lang w:val="en-GB"/>
        </w:rPr>
        <w:t>Optional Methods</w:t>
      </w:r>
      <w:bookmarkEnd w:id="827"/>
    </w:p>
    <w:p w14:paraId="662020F9" w14:textId="77777777" w:rsidR="00355F6C" w:rsidRDefault="00691B38">
      <w:pPr>
        <w:pStyle w:val="berschrift3"/>
        <w:numPr>
          <w:ilvl w:val="2"/>
          <w:numId w:val="2"/>
        </w:numPr>
        <w:rPr>
          <w:lang w:val="en-GB"/>
        </w:rPr>
      </w:pPr>
      <w:bookmarkStart w:id="828" w:name="_Toc59030490"/>
      <w:bookmarkStart w:id="829" w:name="_Hlk41463654"/>
      <w:r>
        <w:rPr>
          <w:lang w:val="en-GB"/>
        </w:rPr>
        <w:t>getDynamicInformation</w:t>
      </w:r>
      <w:bookmarkEnd w:id="828"/>
    </w:p>
    <w:bookmarkEnd w:id="829"/>
    <w:p w14:paraId="799DDB14" w14:textId="77777777" w:rsidR="00355F6C" w:rsidRDefault="00691B38">
      <w:pPr>
        <w:rPr>
          <w:lang w:val="en-GB"/>
        </w:rPr>
      </w:pPr>
      <w:r>
        <w:rPr>
          <w:lang w:val="en-GB"/>
        </w:rPr>
        <w:t>This method allows the request of dynamic information (Location by instance) of an identified transport unit by a public body to the TP1 on which it is registered.</w:t>
      </w:r>
    </w:p>
    <w:p w14:paraId="37EA7A50" w14:textId="77777777" w:rsidR="00355F6C" w:rsidRDefault="00355F6C">
      <w:pPr>
        <w:rPr>
          <w:lang w:val="en-GB"/>
        </w:rPr>
      </w:pPr>
    </w:p>
    <w:p w14:paraId="39632634" w14:textId="77777777" w:rsidR="00355F6C" w:rsidRDefault="00691B38" w:rsidP="0022139B">
      <w:pPr>
        <w:ind w:left="431"/>
        <w:rPr>
          <w:lang w:val="en-GB"/>
        </w:rPr>
      </w:pPr>
      <w:r>
        <w:rPr>
          <w:lang w:val="en-GB"/>
        </w:rPr>
        <w:t>DGCarryingVehicle getDynamicInformation(String idTransportUnit) throws RemoteException</w:t>
      </w:r>
    </w:p>
    <w:p w14:paraId="1F54512F" w14:textId="112FC226" w:rsidR="00355F6C" w:rsidRDefault="00691B38" w:rsidP="0022139B">
      <w:pPr>
        <w:pStyle w:val="Acronyms"/>
        <w:rPr>
          <w:lang w:val="en-GB"/>
        </w:rPr>
      </w:pPr>
      <w:r>
        <w:rPr>
          <w:lang w:val="en-GB"/>
        </w:rPr>
        <w:t xml:space="preserve">Entry </w:t>
      </w:r>
      <w:r w:rsidR="00237137">
        <w:rPr>
          <w:lang w:val="en-GB"/>
        </w:rPr>
        <w:t>parameters</w:t>
      </w:r>
    </w:p>
    <w:p w14:paraId="00BB38D1" w14:textId="77777777" w:rsidR="00355F6C" w:rsidRDefault="00691B38">
      <w:pPr>
        <w:ind w:left="431"/>
        <w:rPr>
          <w:lang w:val="en-GB"/>
        </w:rPr>
      </w:pPr>
      <w:r>
        <w:rPr>
          <w:lang w:val="en-GB"/>
        </w:rPr>
        <w:t>String idTransportUnit : Id of the transport unit</w:t>
      </w:r>
    </w:p>
    <w:p w14:paraId="5CD5BCBE" w14:textId="77777777" w:rsidR="00355F6C" w:rsidRDefault="00691B38" w:rsidP="0022139B">
      <w:pPr>
        <w:pStyle w:val="Acronyms"/>
        <w:rPr>
          <w:lang w:val="en-GB"/>
        </w:rPr>
      </w:pPr>
      <w:r>
        <w:rPr>
          <w:lang w:val="en-GB"/>
        </w:rPr>
        <w:t>Exit parameters</w:t>
      </w:r>
    </w:p>
    <w:p w14:paraId="0EB6BC46" w14:textId="77777777" w:rsidR="00355F6C" w:rsidRDefault="00691B38">
      <w:pPr>
        <w:ind w:left="431"/>
        <w:rPr>
          <w:lang w:val="en-GB"/>
        </w:rPr>
      </w:pPr>
      <w:r>
        <w:rPr>
          <w:lang w:val="en-GB"/>
        </w:rPr>
        <w:t xml:space="preserve">DGCarryingVehicle : send the object « DGCarryingVehicle » in which « DGTransportUnit », « DGVehicleInformationDynamic » and « DGLoadInformationDynamic » are instanced. </w:t>
      </w:r>
    </w:p>
    <w:p w14:paraId="2F5FC08F" w14:textId="067260F2" w:rsidR="00355F6C" w:rsidRDefault="00A34A57" w:rsidP="0022139B">
      <w:pPr>
        <w:pStyle w:val="Acronyms"/>
        <w:rPr>
          <w:lang w:val="en-GB"/>
        </w:rPr>
      </w:pPr>
      <w:r>
        <w:rPr>
          <w:lang w:val="en-GB"/>
        </w:rPr>
        <w:t>Constraint</w:t>
      </w:r>
      <w:r w:rsidR="00691B38">
        <w:rPr>
          <w:lang w:val="en-GB"/>
        </w:rPr>
        <w:t>s</w:t>
      </w:r>
    </w:p>
    <w:p w14:paraId="7DCB50C6" w14:textId="60E98CC0" w:rsidR="0022139B" w:rsidRDefault="0022139B" w:rsidP="0022139B">
      <w:pPr>
        <w:ind w:left="431"/>
        <w:rPr>
          <w:lang w:val="en-GB"/>
        </w:rPr>
      </w:pPr>
      <w:r>
        <w:rPr>
          <w:lang w:val="en-GB"/>
        </w:rPr>
        <w:t xml:space="preserve">No </w:t>
      </w:r>
      <w:r w:rsidR="00A34A57">
        <w:rPr>
          <w:lang w:val="en-GB"/>
        </w:rPr>
        <w:t>constraint</w:t>
      </w:r>
    </w:p>
    <w:p w14:paraId="556FA8C6" w14:textId="77777777" w:rsidR="00355F6C" w:rsidRDefault="00691B38" w:rsidP="0022139B">
      <w:pPr>
        <w:pStyle w:val="Acronyms"/>
        <w:rPr>
          <w:lang w:val="en-GB"/>
        </w:rPr>
      </w:pPr>
      <w:r>
        <w:rPr>
          <w:lang w:val="en-GB"/>
        </w:rPr>
        <w:t>Request example</w:t>
      </w:r>
    </w:p>
    <w:p w14:paraId="37AAA299"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&lt;?xml version="1.0" encoding="UTF-8"?&gt;</w:t>
      </w:r>
    </w:p>
    <w:p w14:paraId="282CAC4A"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&lt;soapenv:Envelope xmlns:soapenv="http://schemas.xmlsoap.org/soap/envelope/" xmlns:xsd="http://www.w3.org/2001/XMLSchema" xmlns:xsi="http://www.w3.org/2001/XMLSchema-instance"&gt;</w:t>
      </w:r>
    </w:p>
    <w:p w14:paraId="54DA4B27"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t>&lt;soapenv:Body&gt;</w:t>
      </w:r>
    </w:p>
    <w:p w14:paraId="558200D1"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t>&lt;getDynamicInformation xmlns="http://geotransmd.com/wsdl/TP1Services/1_0"&gt;</w:t>
      </w:r>
    </w:p>
    <w:p w14:paraId="7766301C"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&lt;idTransportUnit&gt;5T&lt;/idTransportUnit&gt;</w:t>
      </w:r>
    </w:p>
    <w:p w14:paraId="26508860"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t>&lt;/getDynamicInformation&gt;</w:t>
      </w:r>
    </w:p>
    <w:p w14:paraId="7A8C9B6B"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t>&lt;/soapenv:Body&gt;</w:t>
      </w:r>
    </w:p>
    <w:p w14:paraId="7F33622F"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&lt;/soapenv:Envelope&gt;</w:t>
      </w:r>
    </w:p>
    <w:p w14:paraId="714AB143" w14:textId="77777777" w:rsidR="00355F6C" w:rsidRDefault="00355F6C">
      <w:pPr>
        <w:rPr>
          <w:lang w:val="en-GB"/>
        </w:rPr>
      </w:pPr>
    </w:p>
    <w:p w14:paraId="597F51D9" w14:textId="77777777" w:rsidR="00355F6C" w:rsidRDefault="00355F6C">
      <w:pPr>
        <w:ind w:left="431"/>
        <w:rPr>
          <w:lang w:val="en-GB"/>
        </w:rPr>
      </w:pPr>
    </w:p>
    <w:p w14:paraId="0473CB13" w14:textId="77777777" w:rsidR="00355F6C" w:rsidRDefault="00355F6C">
      <w:pPr>
        <w:ind w:left="431"/>
        <w:rPr>
          <w:lang w:val="en-GB"/>
        </w:rPr>
      </w:pPr>
    </w:p>
    <w:p w14:paraId="69425830" w14:textId="77777777" w:rsidR="00355F6C" w:rsidRDefault="00691B38">
      <w:pPr>
        <w:pStyle w:val="berschrift3"/>
        <w:numPr>
          <w:ilvl w:val="2"/>
          <w:numId w:val="2"/>
        </w:numPr>
        <w:rPr>
          <w:lang w:val="en-GB"/>
        </w:rPr>
      </w:pPr>
      <w:bookmarkStart w:id="830" w:name="_Toc59030491"/>
      <w:r>
        <w:rPr>
          <w:lang w:val="en-GB"/>
        </w:rPr>
        <w:t>sendPublicServiceRegistrationRequest</w:t>
      </w:r>
      <w:bookmarkEnd w:id="830"/>
    </w:p>
    <w:p w14:paraId="313E23CC" w14:textId="77777777" w:rsidR="00355F6C" w:rsidRDefault="00691B38">
      <w:pPr>
        <w:rPr>
          <w:lang w:val="en-GB"/>
        </w:rPr>
      </w:pPr>
      <w:r>
        <w:rPr>
          <w:lang w:val="en-GB"/>
        </w:rPr>
        <w:t>This method allows that a public body requests a registration on a TP1.</w:t>
      </w:r>
    </w:p>
    <w:p w14:paraId="37F01457" w14:textId="77777777" w:rsidR="00355F6C" w:rsidRDefault="00355F6C">
      <w:pPr>
        <w:rPr>
          <w:lang w:val="en-GB"/>
        </w:rPr>
      </w:pPr>
    </w:p>
    <w:p w14:paraId="10490F2C" w14:textId="77777777" w:rsidR="00355F6C" w:rsidRDefault="00691B38" w:rsidP="0022139B">
      <w:pPr>
        <w:ind w:left="431"/>
        <w:rPr>
          <w:lang w:val="en-GB"/>
        </w:rPr>
      </w:pPr>
      <w:r>
        <w:rPr>
          <w:lang w:val="en-GB"/>
        </w:rPr>
        <w:t xml:space="preserve">boolean sendPublicServiceRegistrationRequest(com.geotransmd.schema._1_0.ServicePublic servicePublic) throws java.rmi.RemoteException, com.geotransmd.schema._1_0.ErrorMessageException </w:t>
      </w:r>
    </w:p>
    <w:p w14:paraId="3853AACF" w14:textId="330E4CC4" w:rsidR="00355F6C" w:rsidRDefault="00237137" w:rsidP="0022139B">
      <w:pPr>
        <w:pStyle w:val="Acronyms"/>
        <w:rPr>
          <w:lang w:val="en-GB"/>
        </w:rPr>
      </w:pPr>
      <w:r>
        <w:rPr>
          <w:lang w:val="en-GB"/>
        </w:rPr>
        <w:t>Entry parameters</w:t>
      </w:r>
    </w:p>
    <w:p w14:paraId="7CCC8F21" w14:textId="67F9F072" w:rsidR="00355F6C" w:rsidRDefault="00691B38">
      <w:pPr>
        <w:ind w:left="431"/>
        <w:rPr>
          <w:lang w:val="en-GB"/>
        </w:rPr>
      </w:pPr>
      <w:r>
        <w:rPr>
          <w:lang w:val="en-GB"/>
        </w:rPr>
        <w:t>c</w:t>
      </w:r>
      <w:r w:rsidR="00CF0CE4">
        <w:rPr>
          <w:lang w:val="en-GB"/>
        </w:rPr>
        <w:t>om.geotransmd.schema._1_0.</w:t>
      </w:r>
      <w:r w:rsidR="00CF0CE4" w:rsidRPr="00237137">
        <w:rPr>
          <w:lang w:val="en-GB"/>
        </w:rPr>
        <w:t>ServicePublic servicePublic </w:t>
      </w:r>
      <w:r>
        <w:rPr>
          <w:lang w:val="en-GB"/>
        </w:rPr>
        <w:t>: Public service description:</w:t>
      </w:r>
    </w:p>
    <w:p w14:paraId="4E9BCD37" w14:textId="77777777" w:rsidR="00355F6C" w:rsidRDefault="00691B38">
      <w:pPr>
        <w:ind w:left="708"/>
        <w:rPr>
          <w:lang w:val="en-GB"/>
        </w:rPr>
      </w:pPr>
      <w:r>
        <w:rPr>
          <w:lang w:val="en-GB"/>
        </w:rPr>
        <w:t>o</w:t>
      </w:r>
      <w:r>
        <w:rPr>
          <w:lang w:val="en-GB"/>
        </w:rPr>
        <w:tab/>
        <w:t>Public key of public bodies certificate</w:t>
      </w:r>
    </w:p>
    <w:p w14:paraId="4A1C83EE" w14:textId="77777777" w:rsidR="00355F6C" w:rsidRDefault="00691B38">
      <w:pPr>
        <w:ind w:left="708"/>
        <w:rPr>
          <w:lang w:val="en-GB"/>
        </w:rPr>
      </w:pPr>
      <w:r>
        <w:rPr>
          <w:lang w:val="en-GB"/>
        </w:rPr>
        <w:t>o</w:t>
      </w:r>
      <w:r>
        <w:rPr>
          <w:lang w:val="en-GB"/>
        </w:rPr>
        <w:tab/>
        <w:t>Public body address (street, postal code, locality)</w:t>
      </w:r>
    </w:p>
    <w:p w14:paraId="42FE3035" w14:textId="77777777" w:rsidR="00355F6C" w:rsidRDefault="00691B38">
      <w:pPr>
        <w:ind w:left="708"/>
        <w:rPr>
          <w:lang w:val="en-GB"/>
        </w:rPr>
      </w:pPr>
      <w:r>
        <w:rPr>
          <w:lang w:val="en-GB"/>
        </w:rPr>
        <w:t>o</w:t>
      </w:r>
      <w:r>
        <w:rPr>
          <w:lang w:val="en-GB"/>
        </w:rPr>
        <w:tab/>
        <w:t>Public body name</w:t>
      </w:r>
    </w:p>
    <w:p w14:paraId="2C8C2690" w14:textId="77777777" w:rsidR="00355F6C" w:rsidRDefault="00691B38">
      <w:pPr>
        <w:ind w:left="708"/>
        <w:rPr>
          <w:lang w:val="en-GB"/>
        </w:rPr>
      </w:pPr>
      <w:r>
        <w:rPr>
          <w:lang w:val="en-GB"/>
        </w:rPr>
        <w:t>o</w:t>
      </w:r>
      <w:r>
        <w:rPr>
          <w:lang w:val="en-GB"/>
        </w:rPr>
        <w:tab/>
        <w:t>Contact name, mail and phone number of the responsible person</w:t>
      </w:r>
    </w:p>
    <w:p w14:paraId="17B03CD4" w14:textId="77777777" w:rsidR="00355F6C" w:rsidRDefault="00691B38">
      <w:pPr>
        <w:ind w:left="708"/>
        <w:rPr>
          <w:lang w:val="en-GB"/>
        </w:rPr>
      </w:pPr>
      <w:r>
        <w:rPr>
          <w:lang w:val="en-GB"/>
        </w:rPr>
        <w:t>o</w:t>
      </w:r>
      <w:r>
        <w:rPr>
          <w:lang w:val="en-GB"/>
        </w:rPr>
        <w:tab/>
        <w:t>Actor type: competent authority (include also infrastructure manager), emergency responders, enforcement bodies, security bodies.</w:t>
      </w:r>
    </w:p>
    <w:p w14:paraId="5F1A54AD" w14:textId="77777777" w:rsidR="00355F6C" w:rsidRDefault="00355F6C">
      <w:pPr>
        <w:ind w:left="431"/>
        <w:rPr>
          <w:lang w:val="en-GB"/>
        </w:rPr>
      </w:pPr>
    </w:p>
    <w:p w14:paraId="102F4B84" w14:textId="77777777" w:rsidR="00355F6C" w:rsidRDefault="00691B38" w:rsidP="0022139B">
      <w:pPr>
        <w:pStyle w:val="Acronyms"/>
        <w:rPr>
          <w:lang w:val="en-GB"/>
        </w:rPr>
      </w:pPr>
      <w:r>
        <w:rPr>
          <w:lang w:val="en-GB"/>
        </w:rPr>
        <w:t>Exit parameters</w:t>
      </w:r>
    </w:p>
    <w:p w14:paraId="0170B231" w14:textId="77777777" w:rsidR="00355F6C" w:rsidRDefault="00691B38">
      <w:pPr>
        <w:ind w:left="431"/>
        <w:rPr>
          <w:lang w:val="en-GB"/>
        </w:rPr>
      </w:pPr>
      <w:r>
        <w:rPr>
          <w:b/>
          <w:lang w:val="en-GB"/>
        </w:rPr>
        <w:t>boolean</w:t>
      </w:r>
      <w:r>
        <w:rPr>
          <w:lang w:val="en-GB"/>
        </w:rPr>
        <w:t> : « TRUE » indicates that data transmission is done without error. “FALSE” indicates that data transmission is not done due to an error and the method must be invoked until TRUE.</w:t>
      </w:r>
    </w:p>
    <w:p w14:paraId="54E664E8" w14:textId="1F325A8C" w:rsidR="00355F6C" w:rsidRDefault="00A34A57" w:rsidP="00237137">
      <w:pPr>
        <w:pStyle w:val="Acronyms"/>
        <w:rPr>
          <w:lang w:val="en-GB"/>
        </w:rPr>
      </w:pPr>
      <w:r>
        <w:rPr>
          <w:lang w:val="en-GB"/>
        </w:rPr>
        <w:t>Constraint</w:t>
      </w:r>
      <w:r w:rsidR="00691B38">
        <w:rPr>
          <w:lang w:val="en-GB"/>
        </w:rPr>
        <w:t>s</w:t>
      </w:r>
    </w:p>
    <w:p w14:paraId="3947CBC2" w14:textId="48388880" w:rsidR="0022139B" w:rsidRDefault="0022139B" w:rsidP="0022139B">
      <w:pPr>
        <w:ind w:left="431"/>
        <w:rPr>
          <w:lang w:val="en-GB"/>
        </w:rPr>
      </w:pPr>
      <w:r>
        <w:rPr>
          <w:lang w:val="en-GB"/>
        </w:rPr>
        <w:t xml:space="preserve">No </w:t>
      </w:r>
      <w:r w:rsidR="00A34A57">
        <w:rPr>
          <w:lang w:val="en-GB"/>
        </w:rPr>
        <w:t>constraint</w:t>
      </w:r>
    </w:p>
    <w:p w14:paraId="0F244855" w14:textId="1E0CF333" w:rsidR="00EC6108" w:rsidRPr="00EC6108" w:rsidRDefault="00EC6108" w:rsidP="0022139B">
      <w:pPr>
        <w:ind w:left="431"/>
        <w:rPr>
          <w:i/>
          <w:highlight w:val="yellow"/>
          <w:u w:val="single"/>
          <w:lang w:val="en-GB"/>
        </w:rPr>
      </w:pPr>
      <w:r w:rsidRPr="00EC6108">
        <w:rPr>
          <w:i/>
          <w:highlight w:val="yellow"/>
          <w:u w:val="single"/>
          <w:lang w:val="en-GB"/>
        </w:rPr>
        <w:t>Comment from France</w:t>
      </w:r>
    </w:p>
    <w:p w14:paraId="7DF7949B" w14:textId="3A40A1A4" w:rsidR="00EC6108" w:rsidRPr="00EC6108" w:rsidRDefault="00EC6108" w:rsidP="0022139B">
      <w:pPr>
        <w:ind w:left="431"/>
        <w:rPr>
          <w:i/>
          <w:lang w:val="en-GB"/>
        </w:rPr>
      </w:pPr>
      <w:r w:rsidRPr="00EC6108">
        <w:rPr>
          <w:i/>
          <w:highlight w:val="yellow"/>
          <w:lang w:val="en-GB"/>
        </w:rPr>
        <w:t>It could be interesting to introduce the area of competence of the public service in order to avoid the risk that due to some input error a public service receive information from a transport unit located outside of its geographical area. Eg police from Ukraine request information from a vehicle and receive information from another one driving in Italy due to a mistake in the identification plate number. In this case with the competence area, TP2 would have been able to give a response vehicle outside of your area.</w:t>
      </w:r>
    </w:p>
    <w:p w14:paraId="4C1BD458" w14:textId="77777777" w:rsidR="00355F6C" w:rsidRDefault="00691B38" w:rsidP="00237137">
      <w:pPr>
        <w:pStyle w:val="Acronyms"/>
        <w:rPr>
          <w:lang w:val="en-GB"/>
        </w:rPr>
      </w:pPr>
      <w:r>
        <w:rPr>
          <w:lang w:val="en-GB"/>
        </w:rPr>
        <w:t>Request example</w:t>
      </w:r>
    </w:p>
    <w:p w14:paraId="62AE1287" w14:textId="77777777" w:rsidR="00355F6C" w:rsidRDefault="00691B38">
      <w:pPr>
        <w:rPr>
          <w:lang w:val="en-GB"/>
        </w:rPr>
      </w:pPr>
      <w:r>
        <w:rPr>
          <w:lang w:val="en-GB"/>
        </w:rPr>
        <w:t>&lt;?xml version="1.0" encoding="UTF-8"?&gt;</w:t>
      </w:r>
    </w:p>
    <w:p w14:paraId="4B09B61C" w14:textId="77777777" w:rsidR="00355F6C" w:rsidRDefault="00691B38">
      <w:pPr>
        <w:rPr>
          <w:lang w:val="en-GB"/>
        </w:rPr>
      </w:pPr>
      <w:r>
        <w:rPr>
          <w:lang w:val="en-GB"/>
        </w:rPr>
        <w:t>&lt;soapenv:Envelope xmlns:soapenv="http://schemas.xmlsoap.org/soap/envelope/" xmlns:xsd="http://www.w3.org/2001/XMLSchema" xmlns:xsi="http://www.w3.org/2001/XMLSchema-instance"&gt;</w:t>
      </w:r>
    </w:p>
    <w:p w14:paraId="4E9C2DAF" w14:textId="77777777" w:rsidR="00355F6C" w:rsidRDefault="00691B38">
      <w:pPr>
        <w:rPr>
          <w:lang w:val="en-GB"/>
        </w:rPr>
      </w:pPr>
      <w:r>
        <w:rPr>
          <w:lang w:val="en-GB"/>
        </w:rPr>
        <w:tab/>
        <w:t>&lt;soapenv:Body&gt;</w:t>
      </w:r>
    </w:p>
    <w:p w14:paraId="5891606C" w14:textId="77777777" w:rsidR="00355F6C" w:rsidRDefault="00691B38">
      <w:pPr>
        <w:rPr>
          <w:lang w:val="en-GB"/>
        </w:rPr>
      </w:pPr>
      <w:r>
        <w:rPr>
          <w:lang w:val="en-GB"/>
        </w:rPr>
        <w:tab/>
      </w:r>
      <w:r>
        <w:rPr>
          <w:lang w:val="en-GB"/>
        </w:rPr>
        <w:tab/>
        <w:t>&lt;sendPublicServiceRegistrationRequest xmlns="http://geotransmd.com/wsdl/TP1Services/1_0"&gt;</w:t>
      </w:r>
    </w:p>
    <w:p w14:paraId="5C2D04DF" w14:textId="77777777" w:rsidR="00355F6C" w:rsidRDefault="00691B38">
      <w:pPr>
        <w:rPr>
          <w:lang w:val="en-GB"/>
        </w:rPr>
      </w:pPr>
      <w:r>
        <w:rPr>
          <w:lang w:val="en-GB"/>
        </w:rPr>
        <w:tab/>
      </w:r>
      <w:r>
        <w:rPr>
          <w:lang w:val="en-GB"/>
        </w:rPr>
        <w:tab/>
      </w:r>
      <w:r>
        <w:rPr>
          <w:lang w:val="en-GB"/>
        </w:rPr>
        <w:tab/>
        <w:t>&lt;servicePublic&gt;</w:t>
      </w:r>
    </w:p>
    <w:p w14:paraId="4620BF98" w14:textId="77777777" w:rsidR="00355F6C" w:rsidRDefault="00691B38">
      <w:pPr>
        <w:rPr>
          <w:lang w:val="en-GB"/>
        </w:rPr>
      </w:pPr>
      <w:r>
        <w:rPr>
          <w:lang w:val="en-GB"/>
        </w:rPr>
        <w:tab/>
      </w:r>
      <w:r>
        <w:rPr>
          <w:lang w:val="en-GB"/>
        </w:rPr>
        <w:tab/>
      </w:r>
      <w:r>
        <w:rPr>
          <w:lang w:val="en-GB"/>
        </w:rPr>
        <w:tab/>
      </w:r>
      <w:r>
        <w:rPr>
          <w:lang w:val="en-GB"/>
        </w:rPr>
        <w:tab/>
        <w:t>&lt;ns1:id xmlns:ns1="http://geotransmd.com/schema/1_0"&gt;id&lt;/ns1:id&gt;</w:t>
      </w:r>
    </w:p>
    <w:p w14:paraId="7163093A" w14:textId="77777777" w:rsidR="00355F6C" w:rsidRDefault="00691B38">
      <w:pPr>
        <w:rPr>
          <w:lang w:val="en-GB"/>
        </w:rPr>
      </w:pPr>
      <w:r>
        <w:rPr>
          <w:lang w:val="en-GB"/>
        </w:rPr>
        <w:tab/>
      </w:r>
      <w:r>
        <w:rPr>
          <w:lang w:val="en-GB"/>
        </w:rPr>
        <w:tab/>
      </w:r>
      <w:r>
        <w:rPr>
          <w:lang w:val="en-GB"/>
        </w:rPr>
        <w:tab/>
      </w:r>
      <w:r>
        <w:rPr>
          <w:lang w:val="en-GB"/>
        </w:rPr>
        <w:tab/>
        <w:t>&lt;ns2:nom xmlns:ns2="http://geotransmd.com/schema/1_0"&gt;nom&lt;/ns2:nom&gt;</w:t>
      </w:r>
    </w:p>
    <w:p w14:paraId="7F65DC32" w14:textId="77777777" w:rsidR="00355F6C" w:rsidRDefault="00691B38">
      <w:pPr>
        <w:rPr>
          <w:lang w:val="pt-PT"/>
        </w:rPr>
      </w:pPr>
      <w:r>
        <w:rPr>
          <w:lang w:val="en-GB"/>
        </w:rPr>
        <w:tab/>
      </w:r>
      <w:r>
        <w:rPr>
          <w:lang w:val="en-GB"/>
        </w:rPr>
        <w:tab/>
      </w:r>
      <w:r>
        <w:rPr>
          <w:lang w:val="en-GB"/>
        </w:rPr>
        <w:tab/>
      </w:r>
      <w:r>
        <w:rPr>
          <w:lang w:val="en-GB"/>
        </w:rPr>
        <w:tab/>
      </w:r>
      <w:r>
        <w:rPr>
          <w:lang w:val="pt-PT"/>
        </w:rPr>
        <w:t>&lt;ns3:postalAddress xmlns:ns3="http://geotransmd.com/schema/1_0"&gt;</w:t>
      </w:r>
    </w:p>
    <w:p w14:paraId="01BD5A30" w14:textId="77777777" w:rsidR="00355F6C" w:rsidRDefault="00691B38">
      <w:pPr>
        <w:rPr>
          <w:lang w:val="en-GB"/>
        </w:rPr>
      </w:pPr>
      <w:r>
        <w:rPr>
          <w:lang w:val="pt-PT"/>
        </w:rPr>
        <w:tab/>
      </w:r>
      <w:r>
        <w:rPr>
          <w:lang w:val="pt-PT"/>
        </w:rPr>
        <w:tab/>
      </w:r>
      <w:r>
        <w:rPr>
          <w:lang w:val="pt-PT"/>
        </w:rPr>
        <w:tab/>
      </w:r>
      <w:r>
        <w:rPr>
          <w:lang w:val="pt-PT"/>
        </w:rPr>
        <w:tab/>
      </w:r>
      <w:r>
        <w:rPr>
          <w:lang w:val="pt-PT"/>
        </w:rPr>
        <w:tab/>
      </w:r>
      <w:r>
        <w:rPr>
          <w:lang w:val="en-GB"/>
        </w:rPr>
        <w:t>&lt;ns3:streetAddress1&gt;streetAddress1&lt;/ns3:streetAddress1&gt;</w:t>
      </w:r>
    </w:p>
    <w:p w14:paraId="583985D4" w14:textId="77777777" w:rsidR="00355F6C" w:rsidRDefault="00691B38">
      <w:pPr>
        <w:rPr>
          <w:lang w:val="en-GB"/>
        </w:rPr>
      </w:pPr>
      <w:r>
        <w:rPr>
          <w:lang w:val="en-GB"/>
        </w:rPr>
        <w:tab/>
      </w:r>
      <w:r>
        <w:rPr>
          <w:lang w:val="en-GB"/>
        </w:rPr>
        <w:tab/>
      </w:r>
      <w:r>
        <w:rPr>
          <w:lang w:val="en-GB"/>
        </w:rPr>
        <w:tab/>
      </w:r>
      <w:r>
        <w:rPr>
          <w:lang w:val="en-GB"/>
        </w:rPr>
        <w:tab/>
      </w:r>
      <w:r>
        <w:rPr>
          <w:lang w:val="en-GB"/>
        </w:rPr>
        <w:tab/>
        <w:t>&lt;ns3:streetAddress2&gt;streetAddress2&lt;/ns3:streetAddress2&gt;</w:t>
      </w:r>
    </w:p>
    <w:p w14:paraId="31CFFE2B" w14:textId="77777777" w:rsidR="00355F6C" w:rsidRDefault="00691B38">
      <w:r>
        <w:rPr>
          <w:lang w:val="en-GB"/>
        </w:rPr>
        <w:tab/>
      </w:r>
      <w:r>
        <w:rPr>
          <w:lang w:val="en-GB"/>
        </w:rPr>
        <w:tab/>
      </w:r>
      <w:r>
        <w:rPr>
          <w:lang w:val="en-GB"/>
        </w:rPr>
        <w:tab/>
      </w:r>
      <w:r>
        <w:rPr>
          <w:lang w:val="en-GB"/>
        </w:rPr>
        <w:tab/>
      </w:r>
      <w:r>
        <w:rPr>
          <w:lang w:val="en-GB"/>
        </w:rPr>
        <w:tab/>
      </w:r>
      <w:r>
        <w:t>&lt;ns3:postalCode&gt;postalCode&lt;/ns3:postalCode&gt;</w:t>
      </w:r>
    </w:p>
    <w:p w14:paraId="13569489" w14:textId="77777777" w:rsidR="00355F6C" w:rsidRDefault="00691B38">
      <w:r>
        <w:tab/>
      </w:r>
      <w:r>
        <w:tab/>
      </w:r>
      <w:r>
        <w:tab/>
      </w:r>
      <w:r>
        <w:tab/>
      </w:r>
      <w:r>
        <w:tab/>
        <w:t>&lt;ns3:locality&gt;locality&lt;/ns3:locality&gt;</w:t>
      </w:r>
    </w:p>
    <w:p w14:paraId="7B8D083C" w14:textId="77777777" w:rsidR="00355F6C" w:rsidRDefault="00691B38">
      <w:pPr>
        <w:rPr>
          <w:lang w:val="en-GB"/>
        </w:rPr>
      </w:pPr>
      <w:r>
        <w:tab/>
      </w:r>
      <w:r>
        <w:tab/>
      </w:r>
      <w:r>
        <w:tab/>
      </w:r>
      <w:r>
        <w:tab/>
      </w:r>
      <w:r>
        <w:tab/>
      </w:r>
      <w:r>
        <w:rPr>
          <w:lang w:val="en-GB"/>
        </w:rPr>
        <w:t>&lt;ns3:country&gt;country&lt;/ns3:country&gt;</w:t>
      </w:r>
    </w:p>
    <w:p w14:paraId="6C81D609" w14:textId="77777777" w:rsidR="00355F6C" w:rsidRDefault="00691B38">
      <w:pPr>
        <w:rPr>
          <w:lang w:val="en-GB"/>
        </w:rPr>
      </w:pPr>
      <w:r>
        <w:rPr>
          <w:lang w:val="en-GB"/>
        </w:rPr>
        <w:tab/>
      </w:r>
      <w:r>
        <w:rPr>
          <w:lang w:val="en-GB"/>
        </w:rPr>
        <w:tab/>
      </w:r>
      <w:r>
        <w:rPr>
          <w:lang w:val="en-GB"/>
        </w:rPr>
        <w:tab/>
      </w:r>
      <w:r>
        <w:rPr>
          <w:lang w:val="en-GB"/>
        </w:rPr>
        <w:tab/>
        <w:t>&lt;/ns3:postalAddress&gt;</w:t>
      </w:r>
    </w:p>
    <w:p w14:paraId="4BFD1B5E" w14:textId="77777777" w:rsidR="00355F6C" w:rsidRDefault="00691B38">
      <w:pPr>
        <w:rPr>
          <w:lang w:val="en-GB"/>
        </w:rPr>
      </w:pPr>
      <w:r>
        <w:rPr>
          <w:lang w:val="en-GB"/>
        </w:rPr>
        <w:tab/>
      </w:r>
      <w:r>
        <w:rPr>
          <w:lang w:val="en-GB"/>
        </w:rPr>
        <w:tab/>
      </w:r>
      <w:r>
        <w:rPr>
          <w:lang w:val="en-GB"/>
        </w:rPr>
        <w:tab/>
      </w:r>
      <w:r>
        <w:rPr>
          <w:lang w:val="en-GB"/>
        </w:rPr>
        <w:tab/>
        <w:t>&lt;ns4:contact xmlns:ns4="http://geotransmd.com/schema/1_0"&gt;</w:t>
      </w:r>
    </w:p>
    <w:p w14:paraId="480FC7FB" w14:textId="77777777" w:rsidR="00355F6C" w:rsidRDefault="00691B38">
      <w:pPr>
        <w:rPr>
          <w:lang w:val="en-GB"/>
        </w:rPr>
      </w:pPr>
      <w:r>
        <w:rPr>
          <w:lang w:val="en-GB"/>
        </w:rPr>
        <w:lastRenderedPageBreak/>
        <w:tab/>
      </w:r>
      <w:r>
        <w:rPr>
          <w:lang w:val="en-GB"/>
        </w:rPr>
        <w:tab/>
      </w:r>
      <w:r>
        <w:rPr>
          <w:lang w:val="en-GB"/>
        </w:rPr>
        <w:tab/>
      </w:r>
      <w:r>
        <w:rPr>
          <w:lang w:val="en-GB"/>
        </w:rPr>
        <w:tab/>
      </w:r>
      <w:r>
        <w:rPr>
          <w:lang w:val="en-GB"/>
        </w:rPr>
        <w:tab/>
        <w:t>&lt;ns4:contactName&gt;contactName&lt;/ns4:contactName&gt;</w:t>
      </w:r>
    </w:p>
    <w:p w14:paraId="2077B211" w14:textId="77777777" w:rsidR="00355F6C" w:rsidRDefault="00691B38">
      <w:pPr>
        <w:rPr>
          <w:lang w:val="en-GB"/>
        </w:rPr>
      </w:pPr>
      <w:r>
        <w:rPr>
          <w:lang w:val="en-GB"/>
        </w:rPr>
        <w:tab/>
      </w:r>
      <w:r>
        <w:rPr>
          <w:lang w:val="en-GB"/>
        </w:rPr>
        <w:tab/>
      </w:r>
      <w:r>
        <w:rPr>
          <w:lang w:val="en-GB"/>
        </w:rPr>
        <w:tab/>
      </w:r>
      <w:r>
        <w:rPr>
          <w:lang w:val="en-GB"/>
        </w:rPr>
        <w:tab/>
      </w:r>
      <w:r>
        <w:rPr>
          <w:lang w:val="en-GB"/>
        </w:rPr>
        <w:tab/>
        <w:t>&lt;ns4:contactAddress&gt;contactAddress&lt;/ns4:contactAddress&gt;</w:t>
      </w:r>
    </w:p>
    <w:p w14:paraId="2AF6ED66" w14:textId="77777777" w:rsidR="00355F6C" w:rsidRDefault="00691B38">
      <w:pPr>
        <w:rPr>
          <w:lang w:val="en-GB"/>
        </w:rPr>
      </w:pPr>
      <w:r>
        <w:rPr>
          <w:lang w:val="en-GB"/>
        </w:rPr>
        <w:tab/>
      </w:r>
      <w:r>
        <w:rPr>
          <w:lang w:val="en-GB"/>
        </w:rPr>
        <w:tab/>
      </w:r>
      <w:r>
        <w:rPr>
          <w:lang w:val="en-GB"/>
        </w:rPr>
        <w:tab/>
      </w:r>
      <w:r>
        <w:rPr>
          <w:lang w:val="en-GB"/>
        </w:rPr>
        <w:tab/>
      </w:r>
      <w:r>
        <w:rPr>
          <w:lang w:val="en-GB"/>
        </w:rPr>
        <w:tab/>
        <w:t>&lt;ns4:contactTelephoneNumber&gt;contactTelephoneNumber&lt;/ns4:contactTelephoneNumber&gt;</w:t>
      </w:r>
    </w:p>
    <w:p w14:paraId="5DFE36DF" w14:textId="77777777" w:rsidR="00355F6C" w:rsidRDefault="00691B38">
      <w:r>
        <w:rPr>
          <w:lang w:val="en-GB"/>
        </w:rPr>
        <w:tab/>
      </w:r>
      <w:r>
        <w:rPr>
          <w:lang w:val="en-GB"/>
        </w:rPr>
        <w:tab/>
      </w:r>
      <w:r>
        <w:rPr>
          <w:lang w:val="en-GB"/>
        </w:rPr>
        <w:tab/>
      </w:r>
      <w:r>
        <w:rPr>
          <w:lang w:val="en-GB"/>
        </w:rPr>
        <w:tab/>
      </w:r>
      <w:r>
        <w:rPr>
          <w:lang w:val="en-GB"/>
        </w:rPr>
        <w:tab/>
      </w:r>
      <w:r>
        <w:t>&lt;ns4:contactEmail&gt;contactEmail&lt;/ns4:contactEmail&gt;</w:t>
      </w:r>
    </w:p>
    <w:p w14:paraId="7C8BFA86" w14:textId="77777777" w:rsidR="00355F6C" w:rsidRDefault="00691B38">
      <w:r>
        <w:tab/>
      </w:r>
      <w:r>
        <w:tab/>
      </w:r>
      <w:r>
        <w:tab/>
      </w:r>
      <w:r>
        <w:tab/>
      </w:r>
      <w:r>
        <w:tab/>
        <w:t>&lt;ns4:contactResponsibility&gt;contactResponsibility&lt;/ns4:contactResponsibility&gt;</w:t>
      </w:r>
    </w:p>
    <w:p w14:paraId="2116EE01" w14:textId="77777777" w:rsidR="00355F6C" w:rsidRDefault="00691B38">
      <w:r>
        <w:tab/>
      </w:r>
      <w:r>
        <w:tab/>
      </w:r>
      <w:r>
        <w:tab/>
      </w:r>
      <w:r>
        <w:tab/>
      </w:r>
      <w:r>
        <w:tab/>
        <w:t>&lt;ns4:additionalContactInformation&gt;additionalContactInformation&lt;/ns4:additionalContactInformation&gt;</w:t>
      </w:r>
    </w:p>
    <w:p w14:paraId="07B551A4" w14:textId="77777777" w:rsidR="00355F6C" w:rsidRDefault="00691B38">
      <w:r>
        <w:tab/>
      </w:r>
      <w:r>
        <w:tab/>
      </w:r>
      <w:r>
        <w:tab/>
      </w:r>
      <w:r>
        <w:tab/>
        <w:t>&lt;/ns4:contact&gt;</w:t>
      </w:r>
    </w:p>
    <w:p w14:paraId="5209B9AC" w14:textId="77777777" w:rsidR="00355F6C" w:rsidRDefault="00691B38">
      <w:r>
        <w:tab/>
      </w:r>
      <w:r>
        <w:tab/>
      </w:r>
      <w:r>
        <w:tab/>
      </w:r>
      <w:r>
        <w:tab/>
        <w:t>&lt;ns5:actorType xmlns:ns5="http://geotransmd.com/schema/1_0"&gt;competentAuthority&lt;/ns5:actorType&gt;</w:t>
      </w:r>
    </w:p>
    <w:p w14:paraId="5A24E50F" w14:textId="77777777" w:rsidR="00355F6C" w:rsidRDefault="00691B38">
      <w:pPr>
        <w:rPr>
          <w:lang w:val="en-GB"/>
        </w:rPr>
      </w:pPr>
      <w:r>
        <w:tab/>
      </w:r>
      <w:r>
        <w:tab/>
      </w:r>
      <w:r>
        <w:tab/>
      </w:r>
      <w:r>
        <w:rPr>
          <w:lang w:val="en-GB"/>
        </w:rPr>
        <w:t>&lt;/servicePublic&gt;</w:t>
      </w:r>
    </w:p>
    <w:p w14:paraId="547447AA" w14:textId="77777777" w:rsidR="00355F6C" w:rsidRDefault="00691B38">
      <w:pPr>
        <w:rPr>
          <w:lang w:val="en-GB"/>
        </w:rPr>
      </w:pPr>
      <w:r>
        <w:rPr>
          <w:lang w:val="en-GB"/>
        </w:rPr>
        <w:tab/>
      </w:r>
      <w:r>
        <w:rPr>
          <w:lang w:val="en-GB"/>
        </w:rPr>
        <w:tab/>
        <w:t>&lt;/sendPublicServiceRegistrationRequest&gt;</w:t>
      </w:r>
    </w:p>
    <w:p w14:paraId="0BEE2F16" w14:textId="77777777" w:rsidR="00355F6C" w:rsidRDefault="00691B38">
      <w:pPr>
        <w:rPr>
          <w:lang w:val="en-GB"/>
        </w:rPr>
      </w:pPr>
      <w:r>
        <w:rPr>
          <w:lang w:val="en-GB"/>
        </w:rPr>
        <w:tab/>
        <w:t>&lt;/soapenv:Body&gt;</w:t>
      </w:r>
    </w:p>
    <w:p w14:paraId="4B9108CD" w14:textId="77777777" w:rsidR="00355F6C" w:rsidRDefault="00691B38">
      <w:pPr>
        <w:rPr>
          <w:lang w:val="en-GB"/>
        </w:rPr>
      </w:pPr>
      <w:r>
        <w:rPr>
          <w:lang w:val="en-GB"/>
        </w:rPr>
        <w:t>&lt;/soapenv:Envelope&gt;</w:t>
      </w:r>
    </w:p>
    <w:p w14:paraId="160B87F4" w14:textId="77777777" w:rsidR="00355F6C" w:rsidRDefault="00355F6C">
      <w:pPr>
        <w:rPr>
          <w:lang w:val="en-GB"/>
        </w:rPr>
      </w:pPr>
    </w:p>
    <w:p w14:paraId="536B4932" w14:textId="77777777" w:rsidR="00355F6C" w:rsidRDefault="00691B38">
      <w:pPr>
        <w:pStyle w:val="berschrift1"/>
        <w:numPr>
          <w:ilvl w:val="0"/>
          <w:numId w:val="2"/>
        </w:numPr>
        <w:rPr>
          <w:lang w:val="en-GB"/>
        </w:rPr>
      </w:pPr>
      <w:bookmarkStart w:id="831" w:name="_Toc59030492"/>
      <w:r>
        <w:rPr>
          <w:lang w:val="en-GB"/>
        </w:rPr>
        <w:lastRenderedPageBreak/>
        <w:t>TP2InternalServices</w:t>
      </w:r>
      <w:bookmarkEnd w:id="831"/>
    </w:p>
    <w:p w14:paraId="55E3EDC9" w14:textId="77777777" w:rsidR="00355F6C" w:rsidRDefault="00691B38">
      <w:pPr>
        <w:pStyle w:val="Texte"/>
        <w:rPr>
          <w:lang w:val="en-GB"/>
        </w:rPr>
      </w:pPr>
      <w:r>
        <w:rPr>
          <w:lang w:val="en-GB"/>
        </w:rPr>
        <w:t>Identification and authentication among systems (TP1, TP2 and external IT systems from public bodies) is done by certificates.</w:t>
      </w:r>
    </w:p>
    <w:p w14:paraId="24262411" w14:textId="77777777" w:rsidR="00355F6C" w:rsidRDefault="00691B38">
      <w:pPr>
        <w:pStyle w:val="berschrift2"/>
        <w:numPr>
          <w:ilvl w:val="1"/>
          <w:numId w:val="2"/>
        </w:numPr>
        <w:rPr>
          <w:lang w:val="en-GB"/>
        </w:rPr>
      </w:pPr>
      <w:bookmarkStart w:id="832" w:name="_Toc59030493"/>
      <w:r>
        <w:rPr>
          <w:lang w:val="en-GB"/>
        </w:rPr>
        <w:t>Mandatory Methods</w:t>
      </w:r>
      <w:bookmarkEnd w:id="832"/>
    </w:p>
    <w:p w14:paraId="6642772A" w14:textId="77777777" w:rsidR="00355F6C" w:rsidRDefault="00691B38">
      <w:pPr>
        <w:pStyle w:val="berschrift3"/>
        <w:numPr>
          <w:ilvl w:val="2"/>
          <w:numId w:val="2"/>
        </w:numPr>
        <w:rPr>
          <w:lang w:val="en-GB"/>
        </w:rPr>
      </w:pPr>
      <w:bookmarkStart w:id="833" w:name="_Toc59030494"/>
      <w:r>
        <w:rPr>
          <w:lang w:val="en-GB"/>
        </w:rPr>
        <w:t>getDGTDocument</w:t>
      </w:r>
      <w:bookmarkEnd w:id="833"/>
    </w:p>
    <w:p w14:paraId="1EE2820B" w14:textId="77777777" w:rsidR="00355F6C" w:rsidRDefault="00691B38">
      <w:pPr>
        <w:rPr>
          <w:lang w:val="en-GB"/>
        </w:rPr>
      </w:pPr>
      <w:r>
        <w:rPr>
          <w:lang w:val="en-GB"/>
        </w:rPr>
        <w:t>This method allows a TP1 to request DG tansport documents for an identified transport unit with the reason of the request.</w:t>
      </w:r>
    </w:p>
    <w:p w14:paraId="72A3962B" w14:textId="77777777" w:rsidR="00355F6C" w:rsidRDefault="00355F6C">
      <w:pPr>
        <w:rPr>
          <w:lang w:val="en-GB"/>
        </w:rPr>
      </w:pPr>
    </w:p>
    <w:p w14:paraId="08C4D5FA" w14:textId="77777777" w:rsidR="00355F6C" w:rsidRDefault="00691B38" w:rsidP="00237137">
      <w:pPr>
        <w:ind w:left="431"/>
        <w:rPr>
          <w:lang w:val="en-GB"/>
        </w:rPr>
      </w:pPr>
      <w:r>
        <w:rPr>
          <w:lang w:val="en-GB"/>
        </w:rPr>
        <w:t>eu.datex2.schema._2._2_0.DGCarryingVehicle getDGTDocument(java.lang.String idTransportUnit, java.lang.String countryCode, com.geotransmd.schema._1_0.RequestReasonEnum requestReason) throws java.rmi.RemoteException</w:t>
      </w:r>
    </w:p>
    <w:p w14:paraId="0E11AC02" w14:textId="16E5F086" w:rsidR="00355F6C" w:rsidRDefault="00691B38" w:rsidP="00237137">
      <w:pPr>
        <w:pStyle w:val="Acronyms"/>
        <w:rPr>
          <w:lang w:val="en-GB"/>
        </w:rPr>
      </w:pPr>
      <w:r>
        <w:rPr>
          <w:lang w:val="en-GB"/>
        </w:rPr>
        <w:t xml:space="preserve">Entry </w:t>
      </w:r>
      <w:r w:rsidR="00237137">
        <w:rPr>
          <w:lang w:val="en-GB"/>
        </w:rPr>
        <w:t>parameters</w:t>
      </w:r>
    </w:p>
    <w:p w14:paraId="5700808D" w14:textId="77777777" w:rsidR="00355F6C" w:rsidRDefault="00691B38">
      <w:pPr>
        <w:ind w:left="431"/>
        <w:rPr>
          <w:lang w:val="en-GB"/>
        </w:rPr>
      </w:pPr>
      <w:r>
        <w:rPr>
          <w:lang w:val="en-GB"/>
        </w:rPr>
        <w:t>java.lang.String idTransportUnit : iD of the transport unit</w:t>
      </w:r>
    </w:p>
    <w:p w14:paraId="49507810" w14:textId="77777777" w:rsidR="00355F6C" w:rsidRDefault="00691B38">
      <w:pPr>
        <w:ind w:left="431"/>
        <w:rPr>
          <w:lang w:val="en-GB"/>
        </w:rPr>
      </w:pPr>
      <w:r>
        <w:rPr>
          <w:lang w:val="en-GB"/>
        </w:rPr>
        <w:t xml:space="preserve">java.lang.String countryCode : Countruy code (ex : FR) </w:t>
      </w:r>
    </w:p>
    <w:p w14:paraId="2F1AEBA9" w14:textId="77777777" w:rsidR="00355F6C" w:rsidRDefault="00691B38">
      <w:pPr>
        <w:ind w:left="431"/>
        <w:rPr>
          <w:lang w:val="en-GB"/>
        </w:rPr>
      </w:pPr>
      <w:r>
        <w:rPr>
          <w:lang w:val="en-GB"/>
        </w:rPr>
        <w:t>com.geotransmd.schema._1_0.RequestReasonEnum requestReason :  Request reason (emergencyServices, enforcementBodies, customs, infrastructureManagers, trafficManagers, statisticsProducers, preventiveSafety)</w:t>
      </w:r>
    </w:p>
    <w:p w14:paraId="3D6A9000" w14:textId="77777777" w:rsidR="00355F6C" w:rsidRDefault="00691B38" w:rsidP="00237137">
      <w:pPr>
        <w:pStyle w:val="Acronyms"/>
        <w:rPr>
          <w:lang w:val="en-GB"/>
        </w:rPr>
      </w:pPr>
      <w:r>
        <w:rPr>
          <w:lang w:val="en-GB"/>
        </w:rPr>
        <w:t>Exit parameters</w:t>
      </w:r>
    </w:p>
    <w:p w14:paraId="3C232E8F" w14:textId="77777777" w:rsidR="00355F6C" w:rsidRDefault="00691B38">
      <w:pPr>
        <w:ind w:left="431"/>
        <w:rPr>
          <w:lang w:val="en-GB"/>
        </w:rPr>
      </w:pPr>
      <w:r>
        <w:rPr>
          <w:lang w:val="en-GB"/>
        </w:rPr>
        <w:t>eu.datex2.schema._2._2_0.DGCarryingVehicle  Transport document (object « DGFloder » in « contains »)</w:t>
      </w:r>
    </w:p>
    <w:p w14:paraId="5B89C193" w14:textId="1DDA60BF" w:rsidR="00355F6C" w:rsidRDefault="00A34A57" w:rsidP="00237137">
      <w:pPr>
        <w:pStyle w:val="Acronyms"/>
        <w:rPr>
          <w:lang w:val="en-GB"/>
        </w:rPr>
      </w:pPr>
      <w:r>
        <w:rPr>
          <w:lang w:val="en-GB"/>
        </w:rPr>
        <w:t>Constraint</w:t>
      </w:r>
      <w:r w:rsidR="00691B38">
        <w:rPr>
          <w:lang w:val="en-GB"/>
        </w:rPr>
        <w:t>s</w:t>
      </w:r>
    </w:p>
    <w:p w14:paraId="4EC9BD8C" w14:textId="696963A3" w:rsidR="00237137" w:rsidRDefault="00237137" w:rsidP="00237137">
      <w:pPr>
        <w:ind w:left="431"/>
        <w:rPr>
          <w:lang w:val="en-GB"/>
        </w:rPr>
      </w:pPr>
      <w:r>
        <w:rPr>
          <w:lang w:val="en-GB"/>
        </w:rPr>
        <w:t xml:space="preserve">No </w:t>
      </w:r>
      <w:r w:rsidR="00A34A57">
        <w:rPr>
          <w:lang w:val="en-GB"/>
        </w:rPr>
        <w:t>constraint</w:t>
      </w:r>
    </w:p>
    <w:p w14:paraId="780F17F8" w14:textId="77777777" w:rsidR="00355F6C" w:rsidRDefault="00691B38" w:rsidP="00237137">
      <w:pPr>
        <w:pStyle w:val="Acronyms"/>
        <w:rPr>
          <w:lang w:val="en-GB"/>
        </w:rPr>
      </w:pPr>
      <w:r>
        <w:rPr>
          <w:lang w:val="en-GB"/>
        </w:rPr>
        <w:t>Request example</w:t>
      </w:r>
    </w:p>
    <w:p w14:paraId="76178332"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&lt;?xml version="1.0" encoding="UTF-8"?&gt;</w:t>
      </w:r>
    </w:p>
    <w:p w14:paraId="7F1109F9"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&lt;soapenv:Envelope xmlns:soapenv="http://schemas.xmlsoap.org/soap/envelope/" xmlns:xsd="http://www.w3.org/2001/XMLSchema" xmlns:xsi="http://www.w3.org/2001/XMLSchema-instance"&gt;</w:t>
      </w:r>
    </w:p>
    <w:p w14:paraId="4BB89C8D"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t>&lt;soapenv:Body&gt;</w:t>
      </w:r>
    </w:p>
    <w:p w14:paraId="045ABA3F"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t>&lt;getDGTDocument xmlns="http://geotransmd.com/wsdl/TP2Services/1_0"&gt;</w:t>
      </w:r>
    </w:p>
    <w:p w14:paraId="27A7C161"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&lt;idTransportUnit&gt;7478RT33&lt;/idTransportUnit&gt;</w:t>
      </w:r>
    </w:p>
    <w:p w14:paraId="69B26C72"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&lt;countryCode&gt;FR&lt;/countryCode&gt;</w:t>
      </w:r>
    </w:p>
    <w:p w14:paraId="7CF732D1"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&lt;requestReason&gt;emergencyServices&lt;/requestReason&gt;</w:t>
      </w:r>
    </w:p>
    <w:p w14:paraId="32658139"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t>&lt;/getDGTDocument&gt;</w:t>
      </w:r>
    </w:p>
    <w:p w14:paraId="7B1B46F0"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t>&lt;/soapenv:Body&gt;</w:t>
      </w:r>
    </w:p>
    <w:p w14:paraId="607D6038"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&lt;/soapenv:Envelope&gt;</w:t>
      </w:r>
    </w:p>
    <w:p w14:paraId="44E12813" w14:textId="77777777" w:rsidR="00355F6C" w:rsidRDefault="00355F6C">
      <w:pPr>
        <w:pStyle w:val="Texte"/>
        <w:rPr>
          <w:lang w:val="en-GB"/>
        </w:rPr>
      </w:pPr>
    </w:p>
    <w:p w14:paraId="0CCB31AE" w14:textId="77777777" w:rsidR="00355F6C" w:rsidRDefault="00691B38">
      <w:pPr>
        <w:pStyle w:val="berschrift2"/>
        <w:numPr>
          <w:ilvl w:val="1"/>
          <w:numId w:val="2"/>
        </w:numPr>
        <w:rPr>
          <w:lang w:val="en-GB"/>
        </w:rPr>
      </w:pPr>
      <w:bookmarkStart w:id="834" w:name="_Toc59030495"/>
      <w:r>
        <w:rPr>
          <w:lang w:val="en-GB"/>
        </w:rPr>
        <w:lastRenderedPageBreak/>
        <w:t>saveTP2OK</w:t>
      </w:r>
      <w:bookmarkEnd w:id="834"/>
    </w:p>
    <w:p w14:paraId="563DE548" w14:textId="6FC2D9EE" w:rsidR="00355F6C" w:rsidRDefault="00691B38">
      <w:pPr>
        <w:rPr>
          <w:lang w:val="en-GB"/>
        </w:rPr>
      </w:pPr>
      <w:r>
        <w:rPr>
          <w:lang w:val="en-GB"/>
        </w:rPr>
        <w:t>This method is the acknowledgment f</w:t>
      </w:r>
      <w:r w:rsidR="003035DE">
        <w:rPr>
          <w:lang w:val="en-GB"/>
        </w:rPr>
        <w:t>ro</w:t>
      </w:r>
      <w:r>
        <w:rPr>
          <w:lang w:val="en-GB"/>
        </w:rPr>
        <w:t xml:space="preserve">m TP1 to TP2 that the registration is done and that the TP2-TP1 is ready for operation. </w:t>
      </w:r>
    </w:p>
    <w:p w14:paraId="1F91E8C7" w14:textId="77777777" w:rsidR="00355F6C" w:rsidRDefault="00355F6C">
      <w:pPr>
        <w:rPr>
          <w:lang w:val="en-GB"/>
        </w:rPr>
      </w:pPr>
    </w:p>
    <w:p w14:paraId="3B9BEA2B" w14:textId="77777777" w:rsidR="00355F6C" w:rsidRDefault="00691B38" w:rsidP="00237137">
      <w:pPr>
        <w:ind w:left="431"/>
        <w:rPr>
          <w:lang w:val="en-GB"/>
        </w:rPr>
      </w:pPr>
      <w:r>
        <w:rPr>
          <w:lang w:val="en-GB"/>
        </w:rPr>
        <w:t>boolean saveTP2OK(boolean saved, java.lang.String idTp2, java.lang.String commentaire, java.lang.String login, java.lang.String password) throws java.rmi.RemoteException, com.geotransmd.schema._1_0.ErrorMessageException {</w:t>
      </w:r>
    </w:p>
    <w:p w14:paraId="4B4D521C" w14:textId="77777777" w:rsidR="00355F6C" w:rsidRDefault="00691B38" w:rsidP="00237137">
      <w:pPr>
        <w:pStyle w:val="Acronyms"/>
        <w:rPr>
          <w:lang w:val="en-GB"/>
        </w:rPr>
      </w:pPr>
      <w:r>
        <w:rPr>
          <w:lang w:val="en-GB"/>
        </w:rPr>
        <w:t>Paramètres en entrée :</w:t>
      </w:r>
    </w:p>
    <w:p w14:paraId="7053E54B" w14:textId="77777777" w:rsidR="00355F6C" w:rsidRDefault="00691B38">
      <w:pPr>
        <w:ind w:left="431"/>
        <w:rPr>
          <w:lang w:val="en-GB"/>
        </w:rPr>
      </w:pPr>
      <w:r>
        <w:rPr>
          <w:lang w:val="en-GB"/>
        </w:rPr>
        <w:t>boolean saved : « TRUE » if the registration request is validated</w:t>
      </w:r>
    </w:p>
    <w:p w14:paraId="5D906861" w14:textId="77777777" w:rsidR="00355F6C" w:rsidRDefault="00691B38">
      <w:pPr>
        <w:ind w:left="431"/>
        <w:rPr>
          <w:lang w:val="en-GB"/>
        </w:rPr>
      </w:pPr>
      <w:r>
        <w:rPr>
          <w:lang w:val="en-GB"/>
        </w:rPr>
        <w:t>java.lang.String idTp2 : idGiven to the TP2</w:t>
      </w:r>
    </w:p>
    <w:p w14:paraId="08012E14" w14:textId="77777777" w:rsidR="00355F6C" w:rsidRDefault="00691B38">
      <w:pPr>
        <w:ind w:left="431"/>
        <w:rPr>
          <w:lang w:val="en-GB"/>
        </w:rPr>
      </w:pPr>
      <w:r>
        <w:rPr>
          <w:lang w:val="en-GB"/>
        </w:rPr>
        <w:t xml:space="preserve">java.lang.String commentaire : Coments of the registration request </w:t>
      </w:r>
    </w:p>
    <w:p w14:paraId="30516AC4" w14:textId="77777777" w:rsidR="00355F6C" w:rsidRDefault="00691B38">
      <w:pPr>
        <w:ind w:left="431"/>
        <w:rPr>
          <w:lang w:val="en-GB"/>
        </w:rPr>
      </w:pPr>
      <w:r>
        <w:rPr>
          <w:lang w:val="en-GB"/>
        </w:rPr>
        <w:t>java.lang.String login : login for access to TP1 (not  in use)</w:t>
      </w:r>
    </w:p>
    <w:p w14:paraId="3E79AF34" w14:textId="77777777" w:rsidR="00355F6C" w:rsidRDefault="00691B38">
      <w:pPr>
        <w:ind w:left="431"/>
        <w:rPr>
          <w:lang w:val="en-GB"/>
        </w:rPr>
      </w:pPr>
      <w:r>
        <w:rPr>
          <w:lang w:val="en-GB"/>
        </w:rPr>
        <w:t>java.lang.String password : password for access to TP1 (not utilisé actuin useellement)</w:t>
      </w:r>
    </w:p>
    <w:p w14:paraId="773F2CC8" w14:textId="77777777" w:rsidR="00355F6C" w:rsidRDefault="00691B38" w:rsidP="00237137">
      <w:pPr>
        <w:pStyle w:val="Acronyms"/>
      </w:pPr>
      <w:r>
        <w:t>Paramètres en sortie</w:t>
      </w:r>
    </w:p>
    <w:p w14:paraId="4DA5FAC7" w14:textId="77777777" w:rsidR="00355F6C" w:rsidRPr="00982E9D" w:rsidRDefault="00691B38">
      <w:pPr>
        <w:ind w:left="431"/>
        <w:rPr>
          <w:lang w:val="en-GB"/>
        </w:rPr>
      </w:pPr>
      <w:r w:rsidRPr="00982E9D">
        <w:rPr>
          <w:lang w:val="en-GB"/>
        </w:rPr>
        <w:t>boolean : « TRUE » f  OK</w:t>
      </w:r>
    </w:p>
    <w:p w14:paraId="73928386" w14:textId="77777777" w:rsidR="00355F6C" w:rsidRDefault="00691B38">
      <w:pPr>
        <w:ind w:left="431"/>
        <w:rPr>
          <w:lang w:val="en-GB"/>
        </w:rPr>
      </w:pPr>
      <w:r>
        <w:rPr>
          <w:lang w:val="en-GB"/>
        </w:rPr>
        <w:t>com.geotransmd.schema._1_0.ErrorMessageException : error occured during data processing</w:t>
      </w:r>
    </w:p>
    <w:p w14:paraId="042477DA" w14:textId="73FB7713" w:rsidR="00355F6C" w:rsidRDefault="00A34A57" w:rsidP="00237137">
      <w:pPr>
        <w:pStyle w:val="Acronyms"/>
        <w:rPr>
          <w:lang w:val="en-GB"/>
        </w:rPr>
      </w:pPr>
      <w:r>
        <w:rPr>
          <w:lang w:val="en-GB"/>
        </w:rPr>
        <w:t>Constraint</w:t>
      </w:r>
      <w:r w:rsidR="00691B38">
        <w:rPr>
          <w:lang w:val="en-GB"/>
        </w:rPr>
        <w:t>s</w:t>
      </w:r>
    </w:p>
    <w:p w14:paraId="1AFA51B2" w14:textId="4AC71C62" w:rsidR="00237137" w:rsidRDefault="00237137" w:rsidP="00237137">
      <w:pPr>
        <w:ind w:left="431"/>
        <w:rPr>
          <w:lang w:val="en-GB"/>
        </w:rPr>
      </w:pPr>
      <w:r>
        <w:rPr>
          <w:lang w:val="en-GB"/>
        </w:rPr>
        <w:t xml:space="preserve">No </w:t>
      </w:r>
      <w:r w:rsidR="00A34A57">
        <w:rPr>
          <w:lang w:val="en-GB"/>
        </w:rPr>
        <w:t>constraint</w:t>
      </w:r>
    </w:p>
    <w:p w14:paraId="465EB36D" w14:textId="77777777" w:rsidR="00355F6C" w:rsidRDefault="00691B38" w:rsidP="00237137">
      <w:pPr>
        <w:pStyle w:val="Acronyms"/>
        <w:rPr>
          <w:lang w:val="en-GB"/>
        </w:rPr>
      </w:pPr>
      <w:r>
        <w:rPr>
          <w:lang w:val="en-GB"/>
        </w:rPr>
        <w:t>Request example</w:t>
      </w:r>
    </w:p>
    <w:p w14:paraId="3A162C79"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&lt;?xml version="1.0" encoding="UTF-8"?&gt;</w:t>
      </w:r>
    </w:p>
    <w:p w14:paraId="7FB4E98E"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&lt;soapenv:Envelope xmlns:soapenv="http://schemas.xmlsoap.org/soap/envelope/" xmlns:xsd="http://www.w3.org/2001/XMLSchema" xmlns:xsi="http://www.w3.org/2001/XMLSchema-instance"&gt;</w:t>
      </w:r>
    </w:p>
    <w:p w14:paraId="5A70F75A"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t>&lt;soapenv:Body&gt;</w:t>
      </w:r>
    </w:p>
    <w:p w14:paraId="3ACE20D2"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t>&lt;saveTP2OK xmlns="http://geotransmd.com/wsdl/TP2Services/1_0"&gt;</w:t>
      </w:r>
    </w:p>
    <w:p w14:paraId="10CDEC10"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&lt;save&gt;true&lt;/save&gt;</w:t>
      </w:r>
    </w:p>
    <w:p w14:paraId="46E5D823"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t>&lt;idTP2&gt;idTp2&lt;/idTP2&gt;</w:t>
      </w:r>
    </w:p>
    <w:p w14:paraId="7AA184A3" w14:textId="77777777" w:rsidR="00355F6C" w:rsidRDefault="00691B38">
      <w:pPr>
        <w:rPr>
          <w:rFonts w:ascii="Consolas" w:hAnsi="Consolas" w:cs="Consolas"/>
          <w:color w:val="000000"/>
          <w:szCs w:val="20"/>
        </w:rPr>
      </w:pP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lang w:val="en-GB"/>
        </w:rPr>
        <w:tab/>
      </w:r>
      <w:r>
        <w:rPr>
          <w:rFonts w:ascii="Consolas" w:hAnsi="Consolas" w:cs="Consolas"/>
          <w:color w:val="000000"/>
          <w:szCs w:val="20"/>
        </w:rPr>
        <w:t>&lt;comment&gt;commentaire&lt;/comment&gt;</w:t>
      </w:r>
    </w:p>
    <w:p w14:paraId="216A5DD3" w14:textId="77777777" w:rsidR="00355F6C" w:rsidRDefault="00691B38">
      <w:pPr>
        <w:rPr>
          <w:rFonts w:ascii="Consolas" w:hAnsi="Consolas" w:cs="Consolas"/>
          <w:color w:val="000000"/>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&lt;login&gt;login&lt;/login&gt;</w:t>
      </w:r>
    </w:p>
    <w:p w14:paraId="089E1DD4" w14:textId="77777777" w:rsidR="00355F6C" w:rsidRDefault="00691B38">
      <w:pPr>
        <w:rPr>
          <w:rFonts w:ascii="Consolas" w:hAnsi="Consolas" w:cs="Consolas"/>
          <w:color w:val="000000"/>
          <w:szCs w:val="20"/>
          <w:lang w:val="en-GB"/>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lang w:val="en-GB"/>
        </w:rPr>
        <w:t>&lt;password&gt;password&lt;/password&gt;</w:t>
      </w:r>
    </w:p>
    <w:p w14:paraId="34EB0E01"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r>
      <w:r>
        <w:rPr>
          <w:rFonts w:ascii="Consolas" w:hAnsi="Consolas" w:cs="Consolas"/>
          <w:color w:val="000000"/>
          <w:szCs w:val="20"/>
          <w:lang w:val="en-GB"/>
        </w:rPr>
        <w:tab/>
        <w:t>&lt;/saveTP2OK&gt;</w:t>
      </w:r>
    </w:p>
    <w:p w14:paraId="38851AD9"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ab/>
        <w:t>&lt;/soapenv:Body&gt;</w:t>
      </w:r>
    </w:p>
    <w:p w14:paraId="6563D28B" w14:textId="77777777" w:rsidR="00355F6C" w:rsidRDefault="00691B38">
      <w:pPr>
        <w:rPr>
          <w:rFonts w:ascii="Consolas" w:hAnsi="Consolas" w:cs="Consolas"/>
          <w:color w:val="000000"/>
          <w:szCs w:val="20"/>
          <w:lang w:val="en-GB"/>
        </w:rPr>
      </w:pPr>
      <w:r>
        <w:rPr>
          <w:rFonts w:ascii="Consolas" w:hAnsi="Consolas" w:cs="Consolas"/>
          <w:color w:val="000000"/>
          <w:szCs w:val="20"/>
          <w:lang w:val="en-GB"/>
        </w:rPr>
        <w:t>&lt;/soapenv:Envelope&gt;</w:t>
      </w:r>
    </w:p>
    <w:p w14:paraId="419104EC" w14:textId="77777777" w:rsidR="00355F6C" w:rsidRDefault="00355F6C">
      <w:pPr>
        <w:rPr>
          <w:lang w:val="en-GB"/>
        </w:rPr>
      </w:pPr>
    </w:p>
    <w:p w14:paraId="7376B72F" w14:textId="77777777" w:rsidR="00355F6C" w:rsidRDefault="00355F6C">
      <w:pPr>
        <w:rPr>
          <w:lang w:val="en-GB"/>
        </w:rPr>
      </w:pPr>
    </w:p>
    <w:p w14:paraId="2C5E8408" w14:textId="77777777" w:rsidR="00355F6C" w:rsidRDefault="00691B38">
      <w:pPr>
        <w:pStyle w:val="berschrift1"/>
        <w:numPr>
          <w:ilvl w:val="0"/>
          <w:numId w:val="2"/>
        </w:numPr>
        <w:rPr>
          <w:lang w:val="en-GB"/>
        </w:rPr>
      </w:pPr>
      <w:bookmarkStart w:id="835" w:name="_Toc59030496"/>
      <w:r>
        <w:rPr>
          <w:lang w:val="en-GB"/>
        </w:rPr>
        <w:lastRenderedPageBreak/>
        <w:t>ERROR MANAGEMENT</w:t>
      </w:r>
      <w:bookmarkEnd w:id="835"/>
    </w:p>
    <w:p w14:paraId="40FBE76B" w14:textId="77777777" w:rsidR="00355F6C" w:rsidRDefault="00691B38">
      <w:pPr>
        <w:pStyle w:val="berschrift2"/>
        <w:numPr>
          <w:ilvl w:val="1"/>
          <w:numId w:val="2"/>
        </w:numPr>
        <w:rPr>
          <w:lang w:val="en-GB"/>
        </w:rPr>
      </w:pPr>
      <w:bookmarkStart w:id="836" w:name="_Toc59030497"/>
      <w:r>
        <w:rPr>
          <w:lang w:val="en-GB"/>
        </w:rPr>
        <w:t>CONNEXION ERROR TO TP1 BY A PUBLIC SERVICE</w:t>
      </w:r>
      <w:bookmarkEnd w:id="836"/>
      <w:r>
        <w:rPr>
          <w:lang w:val="en-GB"/>
        </w:rPr>
        <w:t xml:space="preserve"> </w:t>
      </w:r>
    </w:p>
    <w:p w14:paraId="1AE9DCC6" w14:textId="77777777" w:rsidR="00355F6C" w:rsidRDefault="00691B38">
      <w:pPr>
        <w:pStyle w:val="Texte"/>
        <w:rPr>
          <w:lang w:val="en-GB"/>
        </w:rPr>
      </w:pPr>
      <w:r>
        <w:rPr>
          <w:lang w:val="en-GB"/>
        </w:rPr>
        <w:t>This type of error may be caused by the following problems:</w:t>
      </w:r>
    </w:p>
    <w:p w14:paraId="18C756CC" w14:textId="4796EEAD" w:rsidR="00355F6C" w:rsidRDefault="003035DE">
      <w:pPr>
        <w:pStyle w:val="Texte"/>
        <w:numPr>
          <w:ilvl w:val="0"/>
          <w:numId w:val="14"/>
        </w:numPr>
        <w:rPr>
          <w:lang w:val="en-GB"/>
        </w:rPr>
        <w:pPrChange w:id="837" w:author="Jean-Philippe MECHIN" w:date="2020-12-16T16:38:00Z">
          <w:pPr>
            <w:pStyle w:val="Texte"/>
            <w:numPr>
              <w:numId w:val="3"/>
            </w:numPr>
            <w:ind w:left="720" w:hanging="360"/>
          </w:pPr>
        </w:pPrChange>
      </w:pPr>
      <w:r>
        <w:rPr>
          <w:lang w:val="en-GB"/>
        </w:rPr>
        <w:t>“</w:t>
      </w:r>
      <w:r w:rsidR="00691B38">
        <w:rPr>
          <w:lang w:val="en-GB"/>
        </w:rPr>
        <w:t>No 3G/4G network</w:t>
      </w:r>
      <w:r>
        <w:rPr>
          <w:lang w:val="en-GB"/>
        </w:rPr>
        <w:t>”</w:t>
      </w:r>
      <w:r w:rsidR="00691B38">
        <w:rPr>
          <w:lang w:val="en-GB"/>
        </w:rPr>
        <w:t>: Error message managed only at the level of the public service software</w:t>
      </w:r>
    </w:p>
    <w:p w14:paraId="325992CC" w14:textId="3A3895C0" w:rsidR="00355F6C" w:rsidRDefault="003035DE">
      <w:pPr>
        <w:pStyle w:val="Texte"/>
        <w:numPr>
          <w:ilvl w:val="0"/>
          <w:numId w:val="14"/>
        </w:numPr>
        <w:rPr>
          <w:lang w:val="en-GB"/>
        </w:rPr>
        <w:pPrChange w:id="838" w:author="Jean-Philippe MECHIN" w:date="2020-12-16T16:38:00Z">
          <w:pPr>
            <w:pStyle w:val="Texte"/>
            <w:numPr>
              <w:numId w:val="3"/>
            </w:numPr>
            <w:ind w:left="720" w:hanging="360"/>
          </w:pPr>
        </w:pPrChange>
      </w:pPr>
      <w:r>
        <w:rPr>
          <w:lang w:val="en-GB"/>
        </w:rPr>
        <w:t>“</w:t>
      </w:r>
      <w:r w:rsidR="00691B38">
        <w:rPr>
          <w:lang w:val="en-GB"/>
        </w:rPr>
        <w:t>Pro</w:t>
      </w:r>
      <w:r>
        <w:rPr>
          <w:lang w:val="en-GB"/>
        </w:rPr>
        <w:t xml:space="preserve">blem with the internet network </w:t>
      </w:r>
      <w:r w:rsidR="00691B38">
        <w:rPr>
          <w:lang w:val="en-GB"/>
        </w:rPr>
        <w:t>connecting TP1 and public service</w:t>
      </w:r>
      <w:r>
        <w:rPr>
          <w:lang w:val="en-GB"/>
        </w:rPr>
        <w:t>”</w:t>
      </w:r>
      <w:r w:rsidR="00691B38">
        <w:rPr>
          <w:lang w:val="en-GB"/>
        </w:rPr>
        <w:t>: Error message managed only at the level of the public service software</w:t>
      </w:r>
    </w:p>
    <w:p w14:paraId="316168E9" w14:textId="212F6D89" w:rsidR="00355F6C" w:rsidRDefault="003035DE">
      <w:pPr>
        <w:pStyle w:val="Texte"/>
        <w:numPr>
          <w:ilvl w:val="0"/>
          <w:numId w:val="14"/>
        </w:numPr>
        <w:rPr>
          <w:lang w:val="en-GB"/>
        </w:rPr>
        <w:pPrChange w:id="839" w:author="Jean-Philippe MECHIN" w:date="2020-12-16T16:38:00Z">
          <w:pPr>
            <w:pStyle w:val="Texte"/>
            <w:numPr>
              <w:numId w:val="3"/>
            </w:numPr>
            <w:ind w:left="720" w:hanging="360"/>
          </w:pPr>
        </w:pPrChange>
      </w:pPr>
      <w:r>
        <w:rPr>
          <w:lang w:val="en-GB"/>
        </w:rPr>
        <w:t>“</w:t>
      </w:r>
      <w:r w:rsidR="00691B38">
        <w:rPr>
          <w:lang w:val="en-GB"/>
        </w:rPr>
        <w:t>Server failure</w:t>
      </w:r>
      <w:r>
        <w:rPr>
          <w:lang w:val="en-GB"/>
        </w:rPr>
        <w:t>”</w:t>
      </w:r>
      <w:r w:rsidR="00691B38">
        <w:rPr>
          <w:lang w:val="en-GB"/>
        </w:rPr>
        <w:t xml:space="preserve"> or </w:t>
      </w:r>
      <w:r>
        <w:rPr>
          <w:lang w:val="en-GB"/>
        </w:rPr>
        <w:t>“S</w:t>
      </w:r>
      <w:r w:rsidR="00691B38">
        <w:rPr>
          <w:lang w:val="en-GB"/>
        </w:rPr>
        <w:t>topped server</w:t>
      </w:r>
      <w:r>
        <w:rPr>
          <w:lang w:val="en-GB"/>
        </w:rPr>
        <w:t>”: E</w:t>
      </w:r>
      <w:r w:rsidR="00691B38">
        <w:rPr>
          <w:lang w:val="en-GB"/>
        </w:rPr>
        <w:t>rror message managed at the level of the public service software</w:t>
      </w:r>
      <w:r w:rsidR="00653832">
        <w:rPr>
          <w:lang w:val="en-GB"/>
        </w:rPr>
        <w:t xml:space="preserve"> but also error could be transmitted by the TP1 IT system</w:t>
      </w:r>
    </w:p>
    <w:p w14:paraId="01029375" w14:textId="3389F19E" w:rsidR="00355F6C" w:rsidRDefault="003035DE">
      <w:pPr>
        <w:pStyle w:val="Texte"/>
        <w:numPr>
          <w:ilvl w:val="0"/>
          <w:numId w:val="14"/>
        </w:numPr>
        <w:rPr>
          <w:lang w:val="en-GB"/>
        </w:rPr>
        <w:pPrChange w:id="840" w:author="Jean-Philippe MECHIN" w:date="2020-12-16T16:38:00Z">
          <w:pPr>
            <w:pStyle w:val="Texte"/>
            <w:numPr>
              <w:numId w:val="3"/>
            </w:numPr>
            <w:ind w:left="720" w:hanging="360"/>
          </w:pPr>
        </w:pPrChange>
      </w:pPr>
      <w:r>
        <w:rPr>
          <w:lang w:val="en-GB"/>
        </w:rPr>
        <w:t>“</w:t>
      </w:r>
      <w:r w:rsidR="00691B38">
        <w:rPr>
          <w:lang w:val="en-GB"/>
        </w:rPr>
        <w:t>Computer error on the TP1</w:t>
      </w:r>
      <w:r>
        <w:rPr>
          <w:lang w:val="en-GB"/>
        </w:rPr>
        <w:t>”:</w:t>
      </w:r>
      <w:r w:rsidR="00691B38">
        <w:rPr>
          <w:lang w:val="en-GB"/>
        </w:rPr>
        <w:t xml:space="preserve"> Web service exception sent back to client. The public service software tracks the error for further analysis. Error message managed at the level of the public service software</w:t>
      </w:r>
      <w:r w:rsidR="00653832" w:rsidRPr="00653832">
        <w:rPr>
          <w:lang w:val="en-GB"/>
        </w:rPr>
        <w:t xml:space="preserve"> </w:t>
      </w:r>
      <w:r w:rsidR="00653832">
        <w:rPr>
          <w:lang w:val="en-GB"/>
        </w:rPr>
        <w:t>but also error could be transmitted by the TP1 IT system</w:t>
      </w:r>
    </w:p>
    <w:p w14:paraId="5ADF96B1" w14:textId="77777777" w:rsidR="00355F6C" w:rsidRDefault="00691B38">
      <w:pPr>
        <w:pStyle w:val="Texte"/>
        <w:rPr>
          <w:lang w:val="en-GB"/>
        </w:rPr>
      </w:pPr>
      <w:r>
        <w:rPr>
          <w:lang w:val="en-GB"/>
        </w:rPr>
        <w:t>No document is given.</w:t>
      </w:r>
    </w:p>
    <w:p w14:paraId="52C93DBE" w14:textId="77777777" w:rsidR="00355F6C" w:rsidRDefault="00355F6C">
      <w:pPr>
        <w:jc w:val="center"/>
        <w:rPr>
          <w:lang w:val="en-GB"/>
        </w:rPr>
      </w:pPr>
    </w:p>
    <w:p w14:paraId="0D5280E3" w14:textId="1840C8F8" w:rsidR="00355F6C" w:rsidRDefault="005C5504">
      <w:pPr>
        <w:jc w:val="center"/>
        <w:rPr>
          <w:lang w:val="en-GB"/>
        </w:rPr>
      </w:pPr>
      <w:r>
        <w:rPr>
          <w:noProof/>
        </w:rPr>
        <w:drawing>
          <wp:inline distT="0" distB="0" distL="0" distR="0" wp14:anchorId="4709F4AE" wp14:editId="315B57B7">
            <wp:extent cx="4619625" cy="2724150"/>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9625" cy="2724150"/>
                    </a:xfrm>
                    <a:prstGeom prst="rect">
                      <a:avLst/>
                    </a:prstGeom>
                    <a:noFill/>
                    <a:ln>
                      <a:noFill/>
                    </a:ln>
                  </pic:spPr>
                </pic:pic>
              </a:graphicData>
            </a:graphic>
          </wp:inline>
        </w:drawing>
      </w:r>
    </w:p>
    <w:p w14:paraId="3127364B" w14:textId="77777777" w:rsidR="00355F6C" w:rsidRDefault="00355F6C">
      <w:pPr>
        <w:jc w:val="center"/>
        <w:rPr>
          <w:lang w:val="en-GB"/>
        </w:rPr>
      </w:pPr>
    </w:p>
    <w:p w14:paraId="485AAD11" w14:textId="77777777" w:rsidR="00355F6C" w:rsidRDefault="00691B38">
      <w:pPr>
        <w:rPr>
          <w:lang w:val="en-GB"/>
        </w:rPr>
      </w:pPr>
      <w:r>
        <w:rPr>
          <w:lang w:val="en-GB"/>
        </w:rPr>
        <w:t xml:space="preserve">The green dot </w:t>
      </w:r>
      <w:r>
        <w:rPr>
          <w:noProof/>
        </w:rPr>
        <w:drawing>
          <wp:inline distT="0" distB="0" distL="0" distR="0" wp14:anchorId="32BCD174" wp14:editId="10BC2FCD">
            <wp:extent cx="230505" cy="247650"/>
            <wp:effectExtent l="0" t="0" r="0" b="0"/>
            <wp:docPr id="1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5"/>
                    <pic:cNvPicPr>
                      <a:picLocks noChangeAspect="1" noChangeArrowheads="1"/>
                    </pic:cNvPicPr>
                  </pic:nvPicPr>
                  <pic:blipFill>
                    <a:blip r:embed="rId27"/>
                    <a:stretch>
                      <a:fillRect/>
                    </a:stretch>
                  </pic:blipFill>
                  <pic:spPr bwMode="auto">
                    <a:xfrm>
                      <a:off x="0" y="0"/>
                      <a:ext cx="230505" cy="247650"/>
                    </a:xfrm>
                    <a:prstGeom prst="rect">
                      <a:avLst/>
                    </a:prstGeom>
                  </pic:spPr>
                </pic:pic>
              </a:graphicData>
            </a:graphic>
          </wp:inline>
        </w:drawing>
      </w:r>
      <w:r>
        <w:rPr>
          <w:lang w:val="en-GB"/>
        </w:rPr>
        <w:t xml:space="preserve"> indicates the TP2 that relates to the transport document.</w:t>
      </w:r>
    </w:p>
    <w:p w14:paraId="59AE4C80" w14:textId="77777777" w:rsidR="00355F6C" w:rsidRDefault="00355F6C">
      <w:pPr>
        <w:rPr>
          <w:lang w:val="en-GB"/>
        </w:rPr>
      </w:pPr>
    </w:p>
    <w:p w14:paraId="21B26722" w14:textId="24497498" w:rsidR="004C1733" w:rsidRDefault="004C1733" w:rsidP="004C1733">
      <w:pPr>
        <w:pStyle w:val="berschrift2"/>
        <w:numPr>
          <w:ilvl w:val="1"/>
          <w:numId w:val="2"/>
        </w:numPr>
        <w:rPr>
          <w:lang w:val="en-GB"/>
        </w:rPr>
      </w:pPr>
      <w:bookmarkStart w:id="841" w:name="_Toc59030498"/>
      <w:bookmarkStart w:id="842" w:name="__DdeLink__2122_1656987341"/>
      <w:r>
        <w:rPr>
          <w:lang w:val="en-GB"/>
        </w:rPr>
        <w:lastRenderedPageBreak/>
        <w:t>Geofencing denial Document not send</w:t>
      </w:r>
      <w:bookmarkEnd w:id="841"/>
    </w:p>
    <w:p w14:paraId="542B38B3" w14:textId="57B5BD20" w:rsidR="004C1733" w:rsidRPr="004C1733" w:rsidRDefault="004C1733" w:rsidP="004C1733">
      <w:pPr>
        <w:pStyle w:val="Texte"/>
        <w:rPr>
          <w:lang w:val="en-GB"/>
        </w:rPr>
      </w:pPr>
      <w:r>
        <w:rPr>
          <w:lang w:val="en-GB"/>
        </w:rPr>
        <w:t>The request arrives at TP2 but TP2 do not send back the eDGT document because the requesting authority in not in charge of the geaographical area where the vehicule is.</w:t>
      </w:r>
    </w:p>
    <w:p w14:paraId="0EB9B6DA" w14:textId="77777777" w:rsidR="00355F6C" w:rsidRDefault="00691B38">
      <w:pPr>
        <w:pStyle w:val="berschrift2"/>
        <w:numPr>
          <w:ilvl w:val="1"/>
          <w:numId w:val="2"/>
        </w:numPr>
        <w:rPr>
          <w:lang w:val="en-GB"/>
        </w:rPr>
      </w:pPr>
      <w:bookmarkStart w:id="843" w:name="_Toc59030499"/>
      <w:r>
        <w:rPr>
          <w:lang w:val="en-GB"/>
        </w:rPr>
        <w:t>Connexion error between TP1</w:t>
      </w:r>
      <w:bookmarkEnd w:id="842"/>
      <w:r>
        <w:rPr>
          <w:lang w:val="en-GB"/>
        </w:rPr>
        <w:t>s</w:t>
      </w:r>
      <w:bookmarkEnd w:id="843"/>
    </w:p>
    <w:p w14:paraId="05A86F56" w14:textId="77777777" w:rsidR="00355F6C" w:rsidRDefault="00691B38">
      <w:pPr>
        <w:pStyle w:val="berschrift3"/>
        <w:numPr>
          <w:ilvl w:val="2"/>
          <w:numId w:val="2"/>
        </w:numPr>
        <w:rPr>
          <w:lang w:val="en-GB"/>
        </w:rPr>
      </w:pPr>
      <w:bookmarkStart w:id="844" w:name="_Toc59030500"/>
      <w:r>
        <w:rPr>
          <w:lang w:val="en-GB"/>
        </w:rPr>
        <w:t>A transport document is sent back</w:t>
      </w:r>
      <w:bookmarkEnd w:id="844"/>
    </w:p>
    <w:p w14:paraId="29C3FB2E" w14:textId="77777777" w:rsidR="00355F6C" w:rsidRDefault="00691B38">
      <w:pPr>
        <w:pStyle w:val="Texte"/>
        <w:rPr>
          <w:lang w:val="en-GB"/>
        </w:rPr>
      </w:pPr>
      <w:r>
        <w:rPr>
          <w:lang w:val="en-GB"/>
        </w:rPr>
        <w:t>One or more TP1 cannot be reached but one TP1 sends a document. The TP1 that has sent the query forwards the transport document and stores the error messages sent by the unreachable or failed TP1</w:t>
      </w:r>
    </w:p>
    <w:p w14:paraId="5E87CB62" w14:textId="77777777" w:rsidR="00355F6C" w:rsidRDefault="00691B38">
      <w:pPr>
        <w:pStyle w:val="Texte"/>
        <w:rPr>
          <w:lang w:val="en-GB"/>
        </w:rPr>
      </w:pPr>
      <w:r>
        <w:rPr>
          <w:lang w:val="en-GB"/>
        </w:rPr>
        <w:t>TP1 may be unreachable for the following reasons:</w:t>
      </w:r>
    </w:p>
    <w:p w14:paraId="1A9246DF" w14:textId="77777777" w:rsidR="00355F6C" w:rsidRDefault="00691B38">
      <w:pPr>
        <w:pStyle w:val="Texte"/>
        <w:numPr>
          <w:ilvl w:val="0"/>
          <w:numId w:val="14"/>
        </w:numPr>
        <w:rPr>
          <w:lang w:val="en-GB"/>
        </w:rPr>
        <w:pPrChange w:id="845" w:author="Jean-Philippe MECHIN" w:date="2020-12-16T16:38:00Z">
          <w:pPr>
            <w:pStyle w:val="Texte"/>
            <w:numPr>
              <w:numId w:val="3"/>
            </w:numPr>
            <w:ind w:left="720" w:hanging="360"/>
          </w:pPr>
        </w:pPrChange>
      </w:pPr>
      <w:r>
        <w:rPr>
          <w:lang w:val="en-GB"/>
        </w:rPr>
        <w:t>Internet network problem</w:t>
      </w:r>
    </w:p>
    <w:p w14:paraId="78B58B6F" w14:textId="77777777" w:rsidR="00355F6C" w:rsidRDefault="00691B38">
      <w:pPr>
        <w:pStyle w:val="Texte"/>
        <w:numPr>
          <w:ilvl w:val="0"/>
          <w:numId w:val="14"/>
        </w:numPr>
        <w:rPr>
          <w:lang w:val="en-GB"/>
        </w:rPr>
        <w:pPrChange w:id="846" w:author="Jean-Philippe MECHIN" w:date="2020-12-16T16:38:00Z">
          <w:pPr>
            <w:pStyle w:val="Texte"/>
            <w:numPr>
              <w:numId w:val="3"/>
            </w:numPr>
            <w:ind w:left="720" w:hanging="360"/>
          </w:pPr>
        </w:pPrChange>
      </w:pPr>
      <w:r>
        <w:rPr>
          <w:lang w:val="en-GB"/>
        </w:rPr>
        <w:t>Stopped or failed server</w:t>
      </w:r>
    </w:p>
    <w:p w14:paraId="67B32AE4" w14:textId="77777777" w:rsidR="00355F6C" w:rsidRDefault="00691B38">
      <w:pPr>
        <w:pStyle w:val="Texte"/>
        <w:numPr>
          <w:ilvl w:val="0"/>
          <w:numId w:val="14"/>
        </w:numPr>
        <w:rPr>
          <w:lang w:val="en-GB"/>
        </w:rPr>
        <w:pPrChange w:id="847" w:author="Jean-Philippe MECHIN" w:date="2020-12-16T16:38:00Z">
          <w:pPr>
            <w:pStyle w:val="Texte"/>
            <w:numPr>
              <w:numId w:val="3"/>
            </w:numPr>
            <w:ind w:left="720" w:hanging="360"/>
          </w:pPr>
        </w:pPrChange>
      </w:pPr>
      <w:r>
        <w:rPr>
          <w:lang w:val="en-GB"/>
        </w:rPr>
        <w:t>Software bug or computer error in one or several TP1</w:t>
      </w:r>
    </w:p>
    <w:p w14:paraId="6A219FA1" w14:textId="784A02EC" w:rsidR="004C1733" w:rsidRPr="004C1733" w:rsidRDefault="004C1733">
      <w:pPr>
        <w:pStyle w:val="Texte"/>
        <w:numPr>
          <w:ilvl w:val="0"/>
          <w:numId w:val="14"/>
        </w:numPr>
        <w:rPr>
          <w:lang w:val="en-GB"/>
        </w:rPr>
        <w:pPrChange w:id="848" w:author="Jean-Philippe MECHIN" w:date="2020-12-16T16:38:00Z">
          <w:pPr>
            <w:pStyle w:val="Texte"/>
            <w:numPr>
              <w:numId w:val="3"/>
            </w:numPr>
            <w:ind w:left="720" w:hanging="360"/>
          </w:pPr>
        </w:pPrChange>
      </w:pPr>
      <w:r w:rsidRPr="004C1733">
        <w:rPr>
          <w:lang w:val="en-GB"/>
        </w:rPr>
        <w:t>GEOFENCING DENIAL The request arrives at TP2 but TP2 do not send back the eDGT document because the requesting authority in not in charge of the geaographical area where the vehicule is.</w:t>
      </w:r>
    </w:p>
    <w:p w14:paraId="4DE43428" w14:textId="77777777" w:rsidR="004C1733" w:rsidRDefault="004C1733">
      <w:pPr>
        <w:pStyle w:val="Texte"/>
        <w:numPr>
          <w:ilvl w:val="0"/>
          <w:numId w:val="14"/>
        </w:numPr>
        <w:rPr>
          <w:lang w:val="en-GB"/>
        </w:rPr>
        <w:pPrChange w:id="849" w:author="Jean-Philippe MECHIN" w:date="2020-12-16T16:38:00Z">
          <w:pPr>
            <w:pStyle w:val="Texte"/>
            <w:numPr>
              <w:numId w:val="3"/>
            </w:numPr>
            <w:ind w:left="720" w:hanging="360"/>
          </w:pPr>
        </w:pPrChange>
      </w:pPr>
    </w:p>
    <w:p w14:paraId="34F9280A" w14:textId="77777777" w:rsidR="00355F6C" w:rsidRDefault="00355F6C">
      <w:pPr>
        <w:jc w:val="center"/>
        <w:rPr>
          <w:lang w:val="en-GB"/>
        </w:rPr>
      </w:pPr>
    </w:p>
    <w:p w14:paraId="5581DCAD" w14:textId="6924C03E" w:rsidR="00355F6C" w:rsidRDefault="005C5504">
      <w:pPr>
        <w:jc w:val="center"/>
        <w:rPr>
          <w:lang w:val="en-GB"/>
        </w:rPr>
      </w:pPr>
      <w:r>
        <w:rPr>
          <w:noProof/>
        </w:rPr>
        <w:drawing>
          <wp:inline distT="0" distB="0" distL="0" distR="0" wp14:anchorId="66A8FDDA" wp14:editId="4AFD0E91">
            <wp:extent cx="4791075" cy="259080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91075" cy="2590800"/>
                    </a:xfrm>
                    <a:prstGeom prst="rect">
                      <a:avLst/>
                    </a:prstGeom>
                    <a:noFill/>
                    <a:ln>
                      <a:noFill/>
                    </a:ln>
                  </pic:spPr>
                </pic:pic>
              </a:graphicData>
            </a:graphic>
          </wp:inline>
        </w:drawing>
      </w:r>
    </w:p>
    <w:p w14:paraId="71FBB8E7" w14:textId="77777777" w:rsidR="00355F6C" w:rsidRDefault="00355F6C">
      <w:pPr>
        <w:jc w:val="center"/>
        <w:rPr>
          <w:lang w:val="en-GB"/>
        </w:rPr>
      </w:pPr>
    </w:p>
    <w:p w14:paraId="60F170E0" w14:textId="77777777" w:rsidR="00355F6C" w:rsidRDefault="00691B38">
      <w:pPr>
        <w:rPr>
          <w:lang w:val="en-GB"/>
        </w:rPr>
      </w:pPr>
      <w:r>
        <w:rPr>
          <w:lang w:val="en-GB"/>
        </w:rPr>
        <w:t xml:space="preserve">The green dot </w:t>
      </w:r>
      <w:r>
        <w:rPr>
          <w:noProof/>
        </w:rPr>
        <w:drawing>
          <wp:inline distT="0" distB="0" distL="0" distR="0" wp14:anchorId="60DFA2F4" wp14:editId="7E7B4F31">
            <wp:extent cx="230505" cy="247650"/>
            <wp:effectExtent l="0" t="0" r="0" b="0"/>
            <wp:docPr id="1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pic:cNvPicPr>
                      <a:picLocks noChangeAspect="1" noChangeArrowheads="1"/>
                    </pic:cNvPicPr>
                  </pic:nvPicPr>
                  <pic:blipFill>
                    <a:blip r:embed="rId27"/>
                    <a:stretch>
                      <a:fillRect/>
                    </a:stretch>
                  </pic:blipFill>
                  <pic:spPr bwMode="auto">
                    <a:xfrm>
                      <a:off x="0" y="0"/>
                      <a:ext cx="230505" cy="247650"/>
                    </a:xfrm>
                    <a:prstGeom prst="rect">
                      <a:avLst/>
                    </a:prstGeom>
                  </pic:spPr>
                </pic:pic>
              </a:graphicData>
            </a:graphic>
          </wp:inline>
        </w:drawing>
      </w:r>
      <w:r>
        <w:rPr>
          <w:lang w:val="en-GB"/>
        </w:rPr>
        <w:t xml:space="preserve"> indicates the TP2 that relates to the transport document.</w:t>
      </w:r>
    </w:p>
    <w:p w14:paraId="29841E10" w14:textId="77777777" w:rsidR="00355F6C" w:rsidRDefault="00355F6C">
      <w:pPr>
        <w:rPr>
          <w:lang w:val="en-GB"/>
        </w:rPr>
      </w:pPr>
    </w:p>
    <w:p w14:paraId="4C8219BD" w14:textId="77777777" w:rsidR="00355F6C" w:rsidRDefault="00691B38">
      <w:pPr>
        <w:pStyle w:val="berschrift3"/>
        <w:numPr>
          <w:ilvl w:val="2"/>
          <w:numId w:val="2"/>
        </w:numPr>
        <w:rPr>
          <w:lang w:val="en-GB"/>
        </w:rPr>
      </w:pPr>
      <w:bookmarkStart w:id="850" w:name="_Toc59030501"/>
      <w:r>
        <w:rPr>
          <w:lang w:val="en-GB"/>
        </w:rPr>
        <w:lastRenderedPageBreak/>
        <w:t>No transport document is sent back</w:t>
      </w:r>
      <w:bookmarkEnd w:id="850"/>
    </w:p>
    <w:p w14:paraId="36223DE7" w14:textId="6363C01C" w:rsidR="00355F6C" w:rsidRDefault="00691B38">
      <w:pPr>
        <w:pStyle w:val="Texte"/>
        <w:rPr>
          <w:lang w:val="en-GB"/>
        </w:rPr>
      </w:pPr>
      <w:r>
        <w:rPr>
          <w:lang w:val="en-GB"/>
        </w:rPr>
        <w:t>One or more TP1 cannot be reached</w:t>
      </w:r>
      <w:r w:rsidR="00833580">
        <w:rPr>
          <w:lang w:val="en-GB"/>
        </w:rPr>
        <w:t xml:space="preserve"> </w:t>
      </w:r>
      <w:r>
        <w:rPr>
          <w:lang w:val="en-GB"/>
        </w:rPr>
        <w:t>and no transport document has been sent back. The TP1 who requested the data sends a</w:t>
      </w:r>
      <w:r w:rsidR="00833580">
        <w:rPr>
          <w:lang w:val="en-GB"/>
        </w:rPr>
        <w:t>n</w:t>
      </w:r>
      <w:r>
        <w:rPr>
          <w:lang w:val="en-GB"/>
        </w:rPr>
        <w:t xml:space="preserve"> exception message with the error code “No transport document but some TP1 didn’t answer” and records the errors messages from the failed or unreachable TP1s.</w:t>
      </w:r>
    </w:p>
    <w:p w14:paraId="5AADA361" w14:textId="69B5F71E" w:rsidR="00355F6C" w:rsidRDefault="00691B38">
      <w:pPr>
        <w:pStyle w:val="Texte"/>
        <w:rPr>
          <w:lang w:val="en-GB"/>
        </w:rPr>
      </w:pPr>
      <w:r>
        <w:rPr>
          <w:lang w:val="en-GB"/>
        </w:rPr>
        <w:t>TP1 may be</w:t>
      </w:r>
      <w:r w:rsidR="00833580">
        <w:rPr>
          <w:lang w:val="en-GB"/>
        </w:rPr>
        <w:t xml:space="preserve"> </w:t>
      </w:r>
      <w:r>
        <w:rPr>
          <w:lang w:val="en-GB"/>
        </w:rPr>
        <w:t>unreachable for the following reasons:</w:t>
      </w:r>
    </w:p>
    <w:p w14:paraId="52619F9F" w14:textId="77777777" w:rsidR="00355F6C" w:rsidRDefault="00691B38">
      <w:pPr>
        <w:pStyle w:val="Texte"/>
        <w:numPr>
          <w:ilvl w:val="0"/>
          <w:numId w:val="14"/>
        </w:numPr>
        <w:rPr>
          <w:lang w:val="en-GB"/>
        </w:rPr>
        <w:pPrChange w:id="851" w:author="Jean-Philippe MECHIN" w:date="2020-12-16T16:38:00Z">
          <w:pPr>
            <w:pStyle w:val="Texte"/>
            <w:numPr>
              <w:numId w:val="3"/>
            </w:numPr>
            <w:ind w:left="720" w:hanging="360"/>
          </w:pPr>
        </w:pPrChange>
      </w:pPr>
      <w:r>
        <w:rPr>
          <w:lang w:val="en-GB"/>
        </w:rPr>
        <w:t>Internet network problem</w:t>
      </w:r>
    </w:p>
    <w:p w14:paraId="0635795F" w14:textId="77777777" w:rsidR="00355F6C" w:rsidRDefault="00691B38">
      <w:pPr>
        <w:pStyle w:val="Texte"/>
        <w:numPr>
          <w:ilvl w:val="0"/>
          <w:numId w:val="14"/>
        </w:numPr>
        <w:rPr>
          <w:lang w:val="en-GB"/>
        </w:rPr>
        <w:pPrChange w:id="852" w:author="Jean-Philippe MECHIN" w:date="2020-12-16T16:38:00Z">
          <w:pPr>
            <w:pStyle w:val="Texte"/>
            <w:numPr>
              <w:numId w:val="3"/>
            </w:numPr>
            <w:ind w:left="720" w:hanging="360"/>
          </w:pPr>
        </w:pPrChange>
      </w:pPr>
      <w:r>
        <w:rPr>
          <w:lang w:val="en-GB"/>
        </w:rPr>
        <w:t xml:space="preserve">stopped or failed server </w:t>
      </w:r>
    </w:p>
    <w:p w14:paraId="4C7DE67C" w14:textId="77777777" w:rsidR="00355F6C" w:rsidRDefault="00691B38">
      <w:pPr>
        <w:pStyle w:val="Texte"/>
        <w:numPr>
          <w:ilvl w:val="0"/>
          <w:numId w:val="14"/>
        </w:numPr>
        <w:rPr>
          <w:lang w:val="en-GB"/>
        </w:rPr>
        <w:pPrChange w:id="853" w:author="Jean-Philippe MECHIN" w:date="2020-12-16T16:38:00Z">
          <w:pPr>
            <w:pStyle w:val="Texte"/>
            <w:numPr>
              <w:numId w:val="3"/>
            </w:numPr>
            <w:ind w:left="720" w:hanging="360"/>
          </w:pPr>
        </w:pPrChange>
      </w:pPr>
      <w:r>
        <w:rPr>
          <w:lang w:val="en-GB"/>
        </w:rPr>
        <w:t>computer error in one or several TP1</w:t>
      </w:r>
    </w:p>
    <w:p w14:paraId="2087FCFC" w14:textId="1E014557" w:rsidR="00653832" w:rsidRDefault="00653832">
      <w:pPr>
        <w:pStyle w:val="Texte"/>
        <w:numPr>
          <w:ilvl w:val="0"/>
          <w:numId w:val="14"/>
        </w:numPr>
        <w:rPr>
          <w:lang w:val="en-GB"/>
        </w:rPr>
        <w:pPrChange w:id="854" w:author="Jean-Philippe MECHIN" w:date="2020-12-16T16:38:00Z">
          <w:pPr>
            <w:pStyle w:val="Texte"/>
            <w:numPr>
              <w:numId w:val="3"/>
            </w:numPr>
            <w:ind w:left="720" w:hanging="360"/>
          </w:pPr>
        </w:pPrChange>
      </w:pPr>
      <w:r>
        <w:rPr>
          <w:lang w:val="en-GB"/>
        </w:rPr>
        <w:t>Different version of the eDgt protocole implemented</w:t>
      </w:r>
    </w:p>
    <w:p w14:paraId="3AA240E7" w14:textId="3D2BE7BB" w:rsidR="004C1733" w:rsidRPr="004C1733" w:rsidRDefault="004C1733">
      <w:pPr>
        <w:pStyle w:val="Texte"/>
        <w:numPr>
          <w:ilvl w:val="0"/>
          <w:numId w:val="14"/>
        </w:numPr>
        <w:rPr>
          <w:lang w:val="en-GB"/>
        </w:rPr>
        <w:pPrChange w:id="855" w:author="Jean-Philippe MECHIN" w:date="2020-12-16T16:38:00Z">
          <w:pPr>
            <w:pStyle w:val="Texte"/>
            <w:numPr>
              <w:numId w:val="3"/>
            </w:numPr>
            <w:ind w:left="720" w:hanging="360"/>
          </w:pPr>
        </w:pPrChange>
      </w:pPr>
      <w:r w:rsidRPr="004C1733">
        <w:rPr>
          <w:lang w:val="en-GB"/>
        </w:rPr>
        <w:t>GEOFENCING DENIAL The request arrives at TP2 but TP2 do not send back the eDGT document because the requesting authority in not in charge of th</w:t>
      </w:r>
      <w:r w:rsidRPr="00160431">
        <w:rPr>
          <w:lang w:val="en-GB"/>
        </w:rPr>
        <w:t>e geaographical area where the vehicle is.</w:t>
      </w:r>
    </w:p>
    <w:p w14:paraId="15000D00" w14:textId="77777777" w:rsidR="00355F6C" w:rsidRDefault="00355F6C">
      <w:pPr>
        <w:rPr>
          <w:lang w:val="en-GB"/>
        </w:rPr>
      </w:pPr>
    </w:p>
    <w:p w14:paraId="3DFF6655" w14:textId="77777777" w:rsidR="00355F6C" w:rsidRDefault="00355F6C">
      <w:pPr>
        <w:jc w:val="center"/>
        <w:rPr>
          <w:lang w:val="en-GB"/>
        </w:rPr>
      </w:pPr>
    </w:p>
    <w:p w14:paraId="0A05A09A" w14:textId="6AB11D95" w:rsidR="00355F6C" w:rsidRDefault="005C5504">
      <w:pPr>
        <w:jc w:val="center"/>
        <w:rPr>
          <w:lang w:val="en-GB"/>
        </w:rPr>
      </w:pPr>
      <w:r>
        <w:rPr>
          <w:noProof/>
        </w:rPr>
        <w:drawing>
          <wp:inline distT="0" distB="0" distL="0" distR="0" wp14:anchorId="67703574" wp14:editId="451250C3">
            <wp:extent cx="5200650" cy="280035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00650" cy="2800350"/>
                    </a:xfrm>
                    <a:prstGeom prst="rect">
                      <a:avLst/>
                    </a:prstGeom>
                    <a:noFill/>
                    <a:ln>
                      <a:noFill/>
                    </a:ln>
                  </pic:spPr>
                </pic:pic>
              </a:graphicData>
            </a:graphic>
          </wp:inline>
        </w:drawing>
      </w:r>
    </w:p>
    <w:p w14:paraId="27C8C7AE" w14:textId="77777777" w:rsidR="005C5504" w:rsidRDefault="005C5504">
      <w:pPr>
        <w:jc w:val="center"/>
        <w:rPr>
          <w:lang w:val="en-GB"/>
        </w:rPr>
      </w:pPr>
    </w:p>
    <w:p w14:paraId="14EEDFA2" w14:textId="77777777" w:rsidR="00355F6C" w:rsidRDefault="00691B38">
      <w:pPr>
        <w:rPr>
          <w:lang w:val="en-GB"/>
        </w:rPr>
      </w:pPr>
      <w:r>
        <w:rPr>
          <w:lang w:val="en-GB"/>
        </w:rPr>
        <w:t xml:space="preserve">The green dot </w:t>
      </w:r>
      <w:r>
        <w:rPr>
          <w:noProof/>
        </w:rPr>
        <w:drawing>
          <wp:inline distT="0" distB="0" distL="0" distR="0" wp14:anchorId="291A56DF" wp14:editId="72836BC5">
            <wp:extent cx="230505" cy="247650"/>
            <wp:effectExtent l="0" t="0" r="0" b="0"/>
            <wp:docPr id="1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pic:cNvPicPr>
                      <a:picLocks noChangeAspect="1" noChangeArrowheads="1"/>
                    </pic:cNvPicPr>
                  </pic:nvPicPr>
                  <pic:blipFill>
                    <a:blip r:embed="rId27"/>
                    <a:stretch>
                      <a:fillRect/>
                    </a:stretch>
                  </pic:blipFill>
                  <pic:spPr bwMode="auto">
                    <a:xfrm>
                      <a:off x="0" y="0"/>
                      <a:ext cx="230505" cy="247650"/>
                    </a:xfrm>
                    <a:prstGeom prst="rect">
                      <a:avLst/>
                    </a:prstGeom>
                  </pic:spPr>
                </pic:pic>
              </a:graphicData>
            </a:graphic>
          </wp:inline>
        </w:drawing>
      </w:r>
      <w:r>
        <w:rPr>
          <w:lang w:val="en-GB"/>
        </w:rPr>
        <w:t xml:space="preserve"> indicates the TP2 that relates to the transport document.</w:t>
      </w:r>
    </w:p>
    <w:p w14:paraId="2B05F95C" w14:textId="77777777" w:rsidR="00355F6C" w:rsidRDefault="00355F6C">
      <w:pPr>
        <w:rPr>
          <w:lang w:val="en-GB"/>
        </w:rPr>
      </w:pPr>
    </w:p>
    <w:p w14:paraId="1F3BF80B" w14:textId="77777777" w:rsidR="00355F6C" w:rsidRDefault="00691B38">
      <w:pPr>
        <w:rPr>
          <w:lang w:val="en-GB"/>
        </w:rPr>
      </w:pPr>
      <w:r>
        <w:rPr>
          <w:lang w:val="en-GB"/>
        </w:rPr>
        <w:t>Other case:</w:t>
      </w:r>
    </w:p>
    <w:p w14:paraId="2B482EA9" w14:textId="77777777" w:rsidR="005C5504" w:rsidRDefault="005C5504">
      <w:pPr>
        <w:jc w:val="center"/>
        <w:rPr>
          <w:lang w:val="en-GB"/>
        </w:rPr>
      </w:pPr>
    </w:p>
    <w:p w14:paraId="5AA78B9F" w14:textId="25BEFEF8" w:rsidR="00355F6C" w:rsidRDefault="005C5504">
      <w:pPr>
        <w:jc w:val="center"/>
        <w:rPr>
          <w:lang w:val="en-GB"/>
        </w:rPr>
      </w:pPr>
      <w:r>
        <w:rPr>
          <w:noProof/>
        </w:rPr>
        <w:lastRenderedPageBreak/>
        <w:drawing>
          <wp:inline distT="0" distB="0" distL="0" distR="0" wp14:anchorId="746AE025" wp14:editId="54C50789">
            <wp:extent cx="5305425" cy="2876550"/>
            <wp:effectExtent l="0" t="0" r="952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05425" cy="2876550"/>
                    </a:xfrm>
                    <a:prstGeom prst="rect">
                      <a:avLst/>
                    </a:prstGeom>
                    <a:noFill/>
                    <a:ln>
                      <a:noFill/>
                    </a:ln>
                  </pic:spPr>
                </pic:pic>
              </a:graphicData>
            </a:graphic>
          </wp:inline>
        </w:drawing>
      </w:r>
    </w:p>
    <w:p w14:paraId="5CA11CED" w14:textId="77777777" w:rsidR="005C5504" w:rsidRDefault="005C5504">
      <w:pPr>
        <w:jc w:val="center"/>
        <w:rPr>
          <w:lang w:val="en-GB"/>
        </w:rPr>
      </w:pPr>
    </w:p>
    <w:p w14:paraId="68A4337E" w14:textId="77777777" w:rsidR="00355F6C" w:rsidRDefault="00691B38">
      <w:pPr>
        <w:rPr>
          <w:lang w:val="en-GB"/>
        </w:rPr>
      </w:pPr>
      <w:r>
        <w:rPr>
          <w:lang w:val="en-GB"/>
        </w:rPr>
        <w:t xml:space="preserve">The green dot </w:t>
      </w:r>
      <w:r>
        <w:rPr>
          <w:noProof/>
        </w:rPr>
        <w:drawing>
          <wp:inline distT="0" distB="0" distL="0" distR="0" wp14:anchorId="6ADC5B25" wp14:editId="22A18ECF">
            <wp:extent cx="230505" cy="247650"/>
            <wp:effectExtent l="0" t="0" r="0" b="0"/>
            <wp:docPr id="1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pic:cNvPicPr>
                      <a:picLocks noChangeAspect="1" noChangeArrowheads="1"/>
                    </pic:cNvPicPr>
                  </pic:nvPicPr>
                  <pic:blipFill>
                    <a:blip r:embed="rId27"/>
                    <a:stretch>
                      <a:fillRect/>
                    </a:stretch>
                  </pic:blipFill>
                  <pic:spPr bwMode="auto">
                    <a:xfrm>
                      <a:off x="0" y="0"/>
                      <a:ext cx="230505" cy="247650"/>
                    </a:xfrm>
                    <a:prstGeom prst="rect">
                      <a:avLst/>
                    </a:prstGeom>
                  </pic:spPr>
                </pic:pic>
              </a:graphicData>
            </a:graphic>
          </wp:inline>
        </w:drawing>
      </w:r>
      <w:r>
        <w:rPr>
          <w:lang w:val="en-GB"/>
        </w:rPr>
        <w:t xml:space="preserve"> indicates the TP2 that relates to the transport document.</w:t>
      </w:r>
    </w:p>
    <w:p w14:paraId="7E5855B7" w14:textId="77777777" w:rsidR="00355F6C" w:rsidRDefault="00355F6C">
      <w:pPr>
        <w:rPr>
          <w:lang w:val="en-GB"/>
        </w:rPr>
      </w:pPr>
    </w:p>
    <w:p w14:paraId="1DDD51BB" w14:textId="77777777" w:rsidR="00355F6C" w:rsidRDefault="00691B38">
      <w:pPr>
        <w:pStyle w:val="berschrift2"/>
        <w:numPr>
          <w:ilvl w:val="1"/>
          <w:numId w:val="2"/>
        </w:numPr>
        <w:rPr>
          <w:lang w:val="en-GB"/>
        </w:rPr>
      </w:pPr>
      <w:bookmarkStart w:id="856" w:name="_Toc59030502"/>
      <w:r>
        <w:rPr>
          <w:lang w:val="en-GB"/>
        </w:rPr>
        <w:t>Connexion error between TP1 and TP2</w:t>
      </w:r>
      <w:bookmarkEnd w:id="856"/>
    </w:p>
    <w:p w14:paraId="4E953D56" w14:textId="46D7880A" w:rsidR="00355F6C" w:rsidRDefault="00691B38">
      <w:pPr>
        <w:pStyle w:val="Texte"/>
        <w:rPr>
          <w:lang w:val="en-GB"/>
        </w:rPr>
      </w:pPr>
      <w:r>
        <w:rPr>
          <w:lang w:val="en-GB"/>
        </w:rPr>
        <w:t xml:space="preserve">The TP2 that manages the transport document </w:t>
      </w:r>
      <w:r w:rsidR="00833580">
        <w:rPr>
          <w:lang w:val="en-GB"/>
        </w:rPr>
        <w:t>does not</w:t>
      </w:r>
      <w:r>
        <w:rPr>
          <w:lang w:val="en-GB"/>
        </w:rPr>
        <w:t xml:space="preserve"> answer to the query of the TP1. The TP1 that sen</w:t>
      </w:r>
      <w:r w:rsidR="00833580">
        <w:rPr>
          <w:lang w:val="en-GB"/>
        </w:rPr>
        <w:t>t</w:t>
      </w:r>
      <w:r>
        <w:rPr>
          <w:lang w:val="en-GB"/>
        </w:rPr>
        <w:t xml:space="preserve"> the </w:t>
      </w:r>
      <w:r w:rsidR="00833580">
        <w:rPr>
          <w:lang w:val="en-GB"/>
        </w:rPr>
        <w:t>q</w:t>
      </w:r>
      <w:r>
        <w:rPr>
          <w:lang w:val="en-GB"/>
        </w:rPr>
        <w:t>uery sends a</w:t>
      </w:r>
      <w:r w:rsidR="00833580">
        <w:rPr>
          <w:lang w:val="en-GB"/>
        </w:rPr>
        <w:t>n</w:t>
      </w:r>
      <w:r>
        <w:rPr>
          <w:lang w:val="en-GB"/>
        </w:rPr>
        <w:t xml:space="preserve"> exception message with the error code « Transport Unit known but no response from TP2 » and</w:t>
      </w:r>
      <w:r w:rsidR="00833580">
        <w:rPr>
          <w:lang w:val="en-GB"/>
        </w:rPr>
        <w:t xml:space="preserve"> records the error messages sent</w:t>
      </w:r>
      <w:r>
        <w:rPr>
          <w:lang w:val="en-GB"/>
        </w:rPr>
        <w:t xml:space="preserve"> back by the TP2.</w:t>
      </w:r>
    </w:p>
    <w:p w14:paraId="4E5EF43E" w14:textId="77777777" w:rsidR="00355F6C" w:rsidRDefault="00355F6C">
      <w:pPr>
        <w:pStyle w:val="Texte"/>
        <w:rPr>
          <w:lang w:val="en-GB"/>
        </w:rPr>
      </w:pPr>
    </w:p>
    <w:p w14:paraId="2BCCCCDC" w14:textId="77777777" w:rsidR="00355F6C" w:rsidRDefault="00691B38">
      <w:pPr>
        <w:pStyle w:val="Texte"/>
        <w:rPr>
          <w:lang w:val="en-GB"/>
        </w:rPr>
      </w:pPr>
      <w:r>
        <w:rPr>
          <w:lang w:val="en-GB"/>
        </w:rPr>
        <w:t>This type of error may be caused by the following problems:</w:t>
      </w:r>
    </w:p>
    <w:p w14:paraId="6ADBE1B2" w14:textId="77777777" w:rsidR="00355F6C" w:rsidRDefault="00691B38">
      <w:pPr>
        <w:pStyle w:val="Texte"/>
        <w:numPr>
          <w:ilvl w:val="0"/>
          <w:numId w:val="14"/>
        </w:numPr>
        <w:rPr>
          <w:lang w:val="en-GB"/>
        </w:rPr>
        <w:pPrChange w:id="857" w:author="Jean-Philippe MECHIN" w:date="2020-12-16T16:38:00Z">
          <w:pPr>
            <w:pStyle w:val="Texte"/>
            <w:numPr>
              <w:numId w:val="3"/>
            </w:numPr>
            <w:ind w:left="720" w:hanging="360"/>
          </w:pPr>
        </w:pPrChange>
      </w:pPr>
      <w:r>
        <w:rPr>
          <w:lang w:val="en-GB"/>
        </w:rPr>
        <w:t>Internet network problem between TP1 and TP2</w:t>
      </w:r>
    </w:p>
    <w:p w14:paraId="106E5856" w14:textId="77777777" w:rsidR="00355F6C" w:rsidRDefault="00691B38">
      <w:pPr>
        <w:pStyle w:val="Texte"/>
        <w:numPr>
          <w:ilvl w:val="0"/>
          <w:numId w:val="14"/>
        </w:numPr>
        <w:rPr>
          <w:lang w:val="en-GB"/>
        </w:rPr>
        <w:pPrChange w:id="858" w:author="Jean-Philippe MECHIN" w:date="2020-12-16T16:38:00Z">
          <w:pPr>
            <w:pStyle w:val="Texte"/>
            <w:numPr>
              <w:numId w:val="3"/>
            </w:numPr>
            <w:ind w:left="720" w:hanging="360"/>
          </w:pPr>
        </w:pPrChange>
      </w:pPr>
      <w:r>
        <w:rPr>
          <w:lang w:val="en-GB"/>
        </w:rPr>
        <w:t>TP2 server failed or stopped</w:t>
      </w:r>
    </w:p>
    <w:p w14:paraId="743F99A8" w14:textId="77777777" w:rsidR="00355F6C" w:rsidRDefault="00691B38">
      <w:pPr>
        <w:pStyle w:val="Texte"/>
        <w:numPr>
          <w:ilvl w:val="0"/>
          <w:numId w:val="14"/>
        </w:numPr>
        <w:rPr>
          <w:lang w:val="en-GB"/>
        </w:rPr>
        <w:pPrChange w:id="859" w:author="Jean-Philippe MECHIN" w:date="2020-12-16T16:38:00Z">
          <w:pPr>
            <w:pStyle w:val="Texte"/>
            <w:numPr>
              <w:numId w:val="3"/>
            </w:numPr>
            <w:ind w:left="720" w:hanging="360"/>
          </w:pPr>
        </w:pPrChange>
      </w:pPr>
      <w:r>
        <w:rPr>
          <w:lang w:val="en-GB"/>
        </w:rPr>
        <w:t>Software bug or computer error with TP2</w:t>
      </w:r>
    </w:p>
    <w:p w14:paraId="46F6A7A2" w14:textId="77777777" w:rsidR="00355F6C" w:rsidRDefault="00355F6C">
      <w:pPr>
        <w:rPr>
          <w:lang w:val="en-GB"/>
        </w:rPr>
      </w:pPr>
    </w:p>
    <w:p w14:paraId="7F89D760" w14:textId="77777777" w:rsidR="00355F6C" w:rsidRDefault="00355F6C">
      <w:pPr>
        <w:jc w:val="center"/>
        <w:rPr>
          <w:lang w:val="en-GB"/>
        </w:rPr>
      </w:pPr>
    </w:p>
    <w:p w14:paraId="661882CC" w14:textId="6D07BC39" w:rsidR="00355F6C" w:rsidRDefault="00F1288B">
      <w:pPr>
        <w:jc w:val="center"/>
        <w:rPr>
          <w:lang w:val="en-GB"/>
        </w:rPr>
      </w:pPr>
      <w:r>
        <w:rPr>
          <w:noProof/>
        </w:rPr>
        <w:lastRenderedPageBreak/>
        <w:drawing>
          <wp:inline distT="0" distB="0" distL="0" distR="0" wp14:anchorId="4D05B231" wp14:editId="0E8A5C68">
            <wp:extent cx="5577840" cy="2834640"/>
            <wp:effectExtent l="0" t="0" r="3810" b="381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77840" cy="2834640"/>
                    </a:xfrm>
                    <a:prstGeom prst="rect">
                      <a:avLst/>
                    </a:prstGeom>
                    <a:noFill/>
                    <a:ln>
                      <a:noFill/>
                    </a:ln>
                  </pic:spPr>
                </pic:pic>
              </a:graphicData>
            </a:graphic>
          </wp:inline>
        </w:drawing>
      </w:r>
    </w:p>
    <w:p w14:paraId="5CCCCA9F" w14:textId="77777777" w:rsidR="00F1288B" w:rsidRDefault="00F1288B">
      <w:pPr>
        <w:jc w:val="center"/>
        <w:rPr>
          <w:lang w:val="en-GB"/>
        </w:rPr>
      </w:pPr>
    </w:p>
    <w:p w14:paraId="555EAEF0" w14:textId="77777777" w:rsidR="00355F6C" w:rsidRDefault="00691B38">
      <w:pPr>
        <w:rPr>
          <w:lang w:val="en-GB"/>
        </w:rPr>
      </w:pPr>
      <w:r>
        <w:rPr>
          <w:lang w:val="en-GB"/>
        </w:rPr>
        <w:t xml:space="preserve">The green dot </w:t>
      </w:r>
      <w:r>
        <w:rPr>
          <w:noProof/>
        </w:rPr>
        <w:drawing>
          <wp:inline distT="0" distB="0" distL="0" distR="0" wp14:anchorId="5B5212AD" wp14:editId="76A3564E">
            <wp:extent cx="230505" cy="247650"/>
            <wp:effectExtent l="0" t="0" r="0" b="0"/>
            <wp:docPr id="2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pic:cNvPicPr>
                      <a:picLocks noChangeAspect="1" noChangeArrowheads="1"/>
                    </pic:cNvPicPr>
                  </pic:nvPicPr>
                  <pic:blipFill>
                    <a:blip r:embed="rId27"/>
                    <a:stretch>
                      <a:fillRect/>
                    </a:stretch>
                  </pic:blipFill>
                  <pic:spPr bwMode="auto">
                    <a:xfrm>
                      <a:off x="0" y="0"/>
                      <a:ext cx="230505" cy="247650"/>
                    </a:xfrm>
                    <a:prstGeom prst="rect">
                      <a:avLst/>
                    </a:prstGeom>
                  </pic:spPr>
                </pic:pic>
              </a:graphicData>
            </a:graphic>
          </wp:inline>
        </w:drawing>
      </w:r>
      <w:r>
        <w:rPr>
          <w:lang w:val="en-GB"/>
        </w:rPr>
        <w:t xml:space="preserve"> indicates the TP2 that relates to the transport document.</w:t>
      </w:r>
    </w:p>
    <w:p w14:paraId="2C6A1D6E" w14:textId="77777777" w:rsidR="00355F6C" w:rsidRDefault="00355F6C">
      <w:pPr>
        <w:rPr>
          <w:lang w:val="en-GB"/>
        </w:rPr>
      </w:pPr>
    </w:p>
    <w:p w14:paraId="7DF7E28B" w14:textId="50EF6A78" w:rsidR="00355F6C" w:rsidRDefault="00691B38">
      <w:pPr>
        <w:keepNext/>
        <w:rPr>
          <w:lang w:val="en-GB"/>
        </w:rPr>
      </w:pPr>
      <w:r>
        <w:rPr>
          <w:lang w:val="en-GB"/>
        </w:rPr>
        <w:t>Other cas</w:t>
      </w:r>
      <w:r w:rsidR="00237137">
        <w:rPr>
          <w:lang w:val="en-GB"/>
        </w:rPr>
        <w:t>e</w:t>
      </w:r>
      <w:r>
        <w:rPr>
          <w:lang w:val="en-GB"/>
        </w:rPr>
        <w:t>:</w:t>
      </w:r>
    </w:p>
    <w:p w14:paraId="37860F9A" w14:textId="77777777" w:rsidR="00F1288B" w:rsidRDefault="00F1288B">
      <w:pPr>
        <w:keepNext/>
        <w:jc w:val="center"/>
        <w:rPr>
          <w:lang w:val="en-GB"/>
        </w:rPr>
      </w:pPr>
    </w:p>
    <w:p w14:paraId="29BAE9AE" w14:textId="68BF997B" w:rsidR="00355F6C" w:rsidRDefault="00F1288B">
      <w:pPr>
        <w:keepNext/>
        <w:jc w:val="center"/>
        <w:rPr>
          <w:lang w:val="en-GB"/>
        </w:rPr>
      </w:pPr>
      <w:r>
        <w:rPr>
          <w:noProof/>
        </w:rPr>
        <w:drawing>
          <wp:inline distT="0" distB="0" distL="0" distR="0" wp14:anchorId="4AF3A916" wp14:editId="7115B4A2">
            <wp:extent cx="5181600" cy="2790825"/>
            <wp:effectExtent l="0" t="0" r="0"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81600" cy="2790825"/>
                    </a:xfrm>
                    <a:prstGeom prst="rect">
                      <a:avLst/>
                    </a:prstGeom>
                    <a:noFill/>
                    <a:ln>
                      <a:noFill/>
                    </a:ln>
                  </pic:spPr>
                </pic:pic>
              </a:graphicData>
            </a:graphic>
          </wp:inline>
        </w:drawing>
      </w:r>
    </w:p>
    <w:p w14:paraId="2D11589E" w14:textId="77777777" w:rsidR="00F1288B" w:rsidRDefault="00F1288B">
      <w:pPr>
        <w:keepNext/>
        <w:jc w:val="center"/>
        <w:rPr>
          <w:lang w:val="en-GB"/>
        </w:rPr>
      </w:pPr>
    </w:p>
    <w:p w14:paraId="02A3835E" w14:textId="77777777" w:rsidR="00355F6C" w:rsidRDefault="00691B38">
      <w:pPr>
        <w:rPr>
          <w:lang w:val="en-GB"/>
        </w:rPr>
      </w:pPr>
      <w:r>
        <w:rPr>
          <w:lang w:val="en-GB"/>
        </w:rPr>
        <w:t xml:space="preserve">The green dot </w:t>
      </w:r>
      <w:r>
        <w:rPr>
          <w:noProof/>
        </w:rPr>
        <w:drawing>
          <wp:inline distT="0" distB="0" distL="0" distR="0" wp14:anchorId="76D5AE30" wp14:editId="7E8860D2">
            <wp:extent cx="230505" cy="247650"/>
            <wp:effectExtent l="0" t="0" r="0" b="0"/>
            <wp:docPr id="22"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pic:cNvPicPr>
                      <a:picLocks noChangeAspect="1" noChangeArrowheads="1"/>
                    </pic:cNvPicPr>
                  </pic:nvPicPr>
                  <pic:blipFill>
                    <a:blip r:embed="rId27"/>
                    <a:stretch>
                      <a:fillRect/>
                    </a:stretch>
                  </pic:blipFill>
                  <pic:spPr bwMode="auto">
                    <a:xfrm>
                      <a:off x="0" y="0"/>
                      <a:ext cx="230505" cy="247650"/>
                    </a:xfrm>
                    <a:prstGeom prst="rect">
                      <a:avLst/>
                    </a:prstGeom>
                  </pic:spPr>
                </pic:pic>
              </a:graphicData>
            </a:graphic>
          </wp:inline>
        </w:drawing>
      </w:r>
      <w:r>
        <w:rPr>
          <w:lang w:val="en-GB"/>
        </w:rPr>
        <w:t xml:space="preserve"> indicates the TP2 that relates to the transport document.</w:t>
      </w:r>
    </w:p>
    <w:p w14:paraId="048F16C8" w14:textId="4A56F619" w:rsidR="0044446D" w:rsidRDefault="00833580">
      <w:pPr>
        <w:pStyle w:val="Texte"/>
        <w:rPr>
          <w:lang w:val="en-GB"/>
        </w:rPr>
      </w:pPr>
      <w:r>
        <w:rPr>
          <w:lang w:val="en-GB"/>
        </w:rPr>
        <w:t>The TP1 that has sent</w:t>
      </w:r>
      <w:r w:rsidR="00691B38">
        <w:rPr>
          <w:lang w:val="en-GB"/>
        </w:rPr>
        <w:t xml:space="preserve"> the query send</w:t>
      </w:r>
      <w:r>
        <w:rPr>
          <w:lang w:val="en-GB"/>
        </w:rPr>
        <w:t>s</w:t>
      </w:r>
      <w:r w:rsidR="00691B38">
        <w:rPr>
          <w:lang w:val="en-GB"/>
        </w:rPr>
        <w:t xml:space="preserve"> back the exception message sent by the TP1 where th</w:t>
      </w:r>
      <w:r w:rsidR="00B9017B">
        <w:rPr>
          <w:lang w:val="en-GB"/>
        </w:rPr>
        <w:t>e unreachable TP2 is registered.</w:t>
      </w:r>
    </w:p>
    <w:p w14:paraId="6BD73F5D" w14:textId="784DA519" w:rsidR="00D83D1C" w:rsidRPr="00357439" w:rsidRDefault="00D83D1C" w:rsidP="00982E9D">
      <w:pPr>
        <w:pStyle w:val="berschrift2"/>
        <w:numPr>
          <w:ilvl w:val="1"/>
          <w:numId w:val="2"/>
        </w:numPr>
        <w:rPr>
          <w:lang w:val="en-GB"/>
        </w:rPr>
      </w:pPr>
      <w:bookmarkStart w:id="860" w:name="_Toc59030503"/>
      <w:r>
        <w:rPr>
          <w:lang w:val="en-GB"/>
        </w:rPr>
        <w:lastRenderedPageBreak/>
        <w:t>Error naming</w:t>
      </w:r>
      <w:bookmarkEnd w:id="860"/>
    </w:p>
    <w:p w14:paraId="76988CF9" w14:textId="77777777" w:rsidR="00D83D1C" w:rsidRPr="00357439" w:rsidRDefault="00D83D1C" w:rsidP="00982E9D">
      <w:pPr>
        <w:pStyle w:val="berschrift3"/>
        <w:numPr>
          <w:ilvl w:val="2"/>
          <w:numId w:val="2"/>
        </w:numPr>
        <w:rPr>
          <w:lang w:val="en-GB"/>
        </w:rPr>
      </w:pPr>
      <w:bookmarkStart w:id="861" w:name="_Toc59030504"/>
      <w:r>
        <w:rPr>
          <w:lang w:val="en-GB"/>
        </w:rPr>
        <w:t>General error response issued from TP1 or TP2</w:t>
      </w:r>
      <w:bookmarkEnd w:id="861"/>
    </w:p>
    <w:p w14:paraId="30BAED03" w14:textId="77777777" w:rsidR="00D83D1C" w:rsidRPr="00127DFC" w:rsidRDefault="00D83D1C" w:rsidP="00982E9D">
      <w:pPr>
        <w:rPr>
          <w:lang w:val="en-GB"/>
        </w:rPr>
      </w:pPr>
      <w:r w:rsidRPr="00127DFC">
        <w:rPr>
          <w:lang w:val="en-GB"/>
        </w:rPr>
        <w:t>This error is like the timeout.</w:t>
      </w:r>
      <w:r w:rsidRPr="009F7D5F">
        <w:footnoteReference w:id="1"/>
      </w:r>
    </w:p>
    <w:p w14:paraId="556529F6" w14:textId="53ECD76A" w:rsidR="00D83D1C" w:rsidRDefault="00D83D1C" w:rsidP="00D83D1C">
      <w:pPr>
        <w:rPr>
          <w:lang w:val="en-GB"/>
        </w:rPr>
      </w:pPr>
      <w:r w:rsidRPr="00357439">
        <w:rPr>
          <w:lang w:val="en-GB"/>
        </w:rPr>
        <w:t xml:space="preserve">            &lt;enumeration value="unknownReason"/&gt;</w:t>
      </w:r>
    </w:p>
    <w:p w14:paraId="63C8A47B" w14:textId="77777777" w:rsidR="00774CD7" w:rsidRDefault="00774CD7" w:rsidP="00774CD7">
      <w:pPr>
        <w:rPr>
          <w:lang w:val="en-GB"/>
        </w:rPr>
      </w:pPr>
      <w:r>
        <w:rPr>
          <w:lang w:val="en-GB"/>
        </w:rPr>
        <w:t>The requested TP1 responses an exception and not a valid response by example the version of XSD are not the same between the 2 systems or invalid XML.</w:t>
      </w:r>
    </w:p>
    <w:p w14:paraId="235AF4F4" w14:textId="77777777" w:rsidR="00774CD7" w:rsidRDefault="00774CD7" w:rsidP="00774CD7">
      <w:pPr>
        <w:rPr>
          <w:lang w:val="en-GB"/>
        </w:rPr>
      </w:pPr>
      <w:r w:rsidRPr="00357439">
        <w:rPr>
          <w:lang w:val="en-GB"/>
        </w:rPr>
        <w:t xml:space="preserve">            &lt;enumeration value="processingError"/&gt;</w:t>
      </w:r>
    </w:p>
    <w:p w14:paraId="4010E908" w14:textId="77777777" w:rsidR="00774CD7" w:rsidRDefault="00774CD7" w:rsidP="00D83D1C">
      <w:pPr>
        <w:rPr>
          <w:lang w:val="en-GB"/>
        </w:rPr>
      </w:pPr>
    </w:p>
    <w:p w14:paraId="3EE1457E" w14:textId="733CE20C" w:rsidR="00D83D1C" w:rsidRDefault="00D83D1C" w:rsidP="00982E9D">
      <w:pPr>
        <w:pStyle w:val="berschrift3"/>
        <w:numPr>
          <w:ilvl w:val="2"/>
          <w:numId w:val="2"/>
        </w:numPr>
        <w:rPr>
          <w:lang w:val="en-GB"/>
        </w:rPr>
      </w:pPr>
      <w:bookmarkStart w:id="862" w:name="_Toc59030505"/>
      <w:r>
        <w:rPr>
          <w:lang w:val="en-GB"/>
        </w:rPr>
        <w:t>Functional response from TP1</w:t>
      </w:r>
      <w:r w:rsidR="00774CD7">
        <w:rPr>
          <w:lang w:val="en-GB"/>
        </w:rPr>
        <w:t xml:space="preserve"> to a request from another TP1</w:t>
      </w:r>
      <w:bookmarkEnd w:id="862"/>
    </w:p>
    <w:p w14:paraId="6333CA96" w14:textId="23BBC3F4" w:rsidR="00D83D1C" w:rsidRDefault="00D83D1C" w:rsidP="00D83D1C">
      <w:pPr>
        <w:rPr>
          <w:lang w:val="en-GB"/>
        </w:rPr>
      </w:pPr>
      <w:r>
        <w:rPr>
          <w:lang w:val="en-GB"/>
        </w:rPr>
        <w:t>The requested Transport Unit is not in the list of transport unit</w:t>
      </w:r>
    </w:p>
    <w:p w14:paraId="54EFD833" w14:textId="77777777" w:rsidR="00D83D1C" w:rsidRPr="00357439" w:rsidRDefault="00D83D1C" w:rsidP="00D83D1C">
      <w:pPr>
        <w:rPr>
          <w:lang w:val="en-GB"/>
        </w:rPr>
      </w:pPr>
      <w:r w:rsidRPr="00357439">
        <w:rPr>
          <w:lang w:val="en-GB"/>
        </w:rPr>
        <w:t xml:space="preserve">            &lt;enumeration value="unknownTransportUnit"/&gt;</w:t>
      </w:r>
    </w:p>
    <w:p w14:paraId="1045F219" w14:textId="77777777" w:rsidR="00D83D1C" w:rsidRPr="00933617" w:rsidRDefault="00D83D1C" w:rsidP="00D83D1C">
      <w:pPr>
        <w:rPr>
          <w:lang w:val="en-GB"/>
        </w:rPr>
      </w:pPr>
      <w:r>
        <w:rPr>
          <w:lang w:val="en-GB"/>
        </w:rPr>
        <w:t xml:space="preserve">If the invocated method is </w:t>
      </w:r>
      <w:r w:rsidRPr="00933617">
        <w:rPr>
          <w:lang w:val="en-GB"/>
        </w:rPr>
        <w:t>getDGTDocument</w:t>
      </w:r>
      <w:r w:rsidRPr="00933617">
        <w:rPr>
          <w:lang w:val="en-GB"/>
        </w:rPr>
        <w:tab/>
      </w:r>
      <w:r>
        <w:rPr>
          <w:lang w:val="en-GB"/>
        </w:rPr>
        <w:t>, then error message indicates that the transport unit is not active now.</w:t>
      </w:r>
    </w:p>
    <w:p w14:paraId="66656D31" w14:textId="77777777" w:rsidR="00D83D1C" w:rsidRDefault="00D83D1C" w:rsidP="00D83D1C">
      <w:pPr>
        <w:rPr>
          <w:lang w:val="en-GB"/>
        </w:rPr>
      </w:pPr>
      <w:r>
        <w:rPr>
          <w:lang w:val="en-GB"/>
        </w:rPr>
        <w:t xml:space="preserve">If the invocated method is </w:t>
      </w:r>
      <w:r w:rsidRPr="00933617">
        <w:rPr>
          <w:lang w:val="en-GB"/>
        </w:rPr>
        <w:t>getArchiveJourneyList</w:t>
      </w:r>
      <w:r>
        <w:rPr>
          <w:lang w:val="en-GB"/>
        </w:rPr>
        <w:t>, then error message indicates that the transport unit was never active during the requested period.</w:t>
      </w:r>
    </w:p>
    <w:p w14:paraId="5C1ACEE9" w14:textId="77777777" w:rsidR="00D83D1C" w:rsidRDefault="00D83D1C" w:rsidP="00D83D1C">
      <w:pPr>
        <w:rPr>
          <w:lang w:val="en-GB"/>
        </w:rPr>
      </w:pPr>
      <w:r>
        <w:rPr>
          <w:lang w:val="en-GB"/>
        </w:rPr>
        <w:t xml:space="preserve">If the invocated method is </w:t>
      </w:r>
      <w:r w:rsidRPr="00CC4CAB">
        <w:rPr>
          <w:lang w:val="en-GB"/>
        </w:rPr>
        <w:t>getDynamicInformation</w:t>
      </w:r>
      <w:r>
        <w:rPr>
          <w:lang w:val="en-GB"/>
        </w:rPr>
        <w:t>, then error message indicates that the transport unit is not active now.</w:t>
      </w:r>
    </w:p>
    <w:p w14:paraId="0B809FE2" w14:textId="77777777" w:rsidR="00D83D1C" w:rsidRDefault="00D83D1C" w:rsidP="00D83D1C">
      <w:pPr>
        <w:rPr>
          <w:lang w:val="en-GB"/>
        </w:rPr>
      </w:pPr>
    </w:p>
    <w:p w14:paraId="60824F68" w14:textId="52814426" w:rsidR="00D83D1C" w:rsidRPr="00982E9D" w:rsidRDefault="00D83D1C" w:rsidP="00D83D1C">
      <w:pPr>
        <w:rPr>
          <w:strike/>
          <w:lang w:val="en-GB"/>
        </w:rPr>
      </w:pPr>
      <w:commentRangeStart w:id="863"/>
      <w:r w:rsidRPr="00982E9D">
        <w:rPr>
          <w:strike/>
          <w:lang w:val="en-GB"/>
        </w:rPr>
        <w:t>The requested Transport Unit is known but it is not active at the time of the request</w:t>
      </w:r>
    </w:p>
    <w:p w14:paraId="022D2C5D" w14:textId="77777777" w:rsidR="00D83D1C" w:rsidRPr="00982E9D" w:rsidRDefault="00D83D1C" w:rsidP="00D83D1C">
      <w:pPr>
        <w:rPr>
          <w:strike/>
          <w:lang w:val="en-GB"/>
        </w:rPr>
      </w:pPr>
      <w:r w:rsidRPr="00982E9D">
        <w:rPr>
          <w:strike/>
          <w:lang w:val="en-GB"/>
        </w:rPr>
        <w:t xml:space="preserve">            &lt;enumeration value="notActiveTransportUnit"/&gt;</w:t>
      </w:r>
      <w:commentRangeEnd w:id="863"/>
      <w:r w:rsidRPr="00982E9D">
        <w:rPr>
          <w:strike/>
          <w:lang w:val="en-GB"/>
        </w:rPr>
        <w:commentReference w:id="863"/>
      </w:r>
    </w:p>
    <w:p w14:paraId="2A2D799F" w14:textId="2D33FE29" w:rsidR="00774CD7" w:rsidRDefault="00774CD7" w:rsidP="00774CD7">
      <w:pPr>
        <w:pStyle w:val="berschrift3"/>
        <w:numPr>
          <w:ilvl w:val="2"/>
          <w:numId w:val="2"/>
        </w:numPr>
        <w:rPr>
          <w:lang w:val="en-GB"/>
        </w:rPr>
      </w:pPr>
      <w:bookmarkStart w:id="864" w:name="_Toc59030506"/>
      <w:r>
        <w:rPr>
          <w:lang w:val="en-GB"/>
        </w:rPr>
        <w:t>Functional response from TP1 to a request from a public body</w:t>
      </w:r>
      <w:bookmarkEnd w:id="864"/>
    </w:p>
    <w:p w14:paraId="7002BC79" w14:textId="525969E6" w:rsidR="00D83D1C" w:rsidRPr="00357439" w:rsidRDefault="00D83D1C" w:rsidP="00D83D1C">
      <w:pPr>
        <w:rPr>
          <w:lang w:val="en-GB"/>
        </w:rPr>
      </w:pPr>
      <w:r>
        <w:rPr>
          <w:lang w:val="en-GB"/>
        </w:rPr>
        <w:t>The requested TP1 responses an incomplete information</w:t>
      </w:r>
    </w:p>
    <w:p w14:paraId="34055C2D" w14:textId="77777777" w:rsidR="00D83D1C" w:rsidRPr="00357439" w:rsidRDefault="00D83D1C" w:rsidP="00D83D1C">
      <w:pPr>
        <w:rPr>
          <w:lang w:val="en-GB"/>
        </w:rPr>
      </w:pPr>
      <w:r w:rsidRPr="00357439">
        <w:rPr>
          <w:lang w:val="en-GB"/>
        </w:rPr>
        <w:t xml:space="preserve">            &lt;enumeration value="incompleteInformation"/&gt;</w:t>
      </w:r>
    </w:p>
    <w:p w14:paraId="4CAE0BAE" w14:textId="495DBBC7" w:rsidR="00D83D1C" w:rsidRDefault="00774CD7" w:rsidP="00D83D1C">
      <w:pPr>
        <w:rPr>
          <w:lang w:val="en-GB"/>
        </w:rPr>
      </w:pPr>
      <w:commentRangeStart w:id="865"/>
      <w:r>
        <w:rPr>
          <w:lang w:val="en-GB"/>
        </w:rPr>
        <w:t xml:space="preserve">If the public body do not transmit parameters </w:t>
      </w:r>
      <w:commentRangeEnd w:id="865"/>
      <w:r w:rsidR="009270D3">
        <w:rPr>
          <w:rStyle w:val="Kommentarzeichen"/>
        </w:rPr>
        <w:commentReference w:id="865"/>
      </w:r>
    </w:p>
    <w:p w14:paraId="4C02EA2D" w14:textId="77777777" w:rsidR="00D83D1C" w:rsidRPr="00982E9D" w:rsidRDefault="00D83D1C" w:rsidP="00D83D1C">
      <w:pPr>
        <w:rPr>
          <w:strike/>
          <w:lang w:val="en-GB"/>
        </w:rPr>
      </w:pPr>
      <w:commentRangeStart w:id="866"/>
      <w:r w:rsidRPr="00982E9D">
        <w:rPr>
          <w:strike/>
          <w:lang w:val="en-GB"/>
        </w:rPr>
        <w:t>Functional response from TP2</w:t>
      </w:r>
    </w:p>
    <w:p w14:paraId="26DEA3A1" w14:textId="77777777" w:rsidR="00D83D1C" w:rsidRPr="00982E9D" w:rsidRDefault="00D83D1C" w:rsidP="00D83D1C">
      <w:pPr>
        <w:rPr>
          <w:strike/>
          <w:lang w:val="en-GB"/>
        </w:rPr>
      </w:pPr>
      <w:r w:rsidRPr="00982E9D">
        <w:rPr>
          <w:strike/>
          <w:lang w:val="en-GB"/>
        </w:rPr>
        <w:t xml:space="preserve">            &lt;enumeration value="unknownCarrier"/&gt;</w:t>
      </w:r>
      <w:commentRangeEnd w:id="866"/>
      <w:r w:rsidRPr="00982E9D">
        <w:rPr>
          <w:strike/>
          <w:lang w:val="en-GB"/>
        </w:rPr>
        <w:commentReference w:id="866"/>
      </w:r>
    </w:p>
    <w:p w14:paraId="463824D0" w14:textId="77777777" w:rsidR="00D83D1C" w:rsidRPr="00017F48" w:rsidRDefault="00D83D1C" w:rsidP="00D83D1C">
      <w:pPr>
        <w:rPr>
          <w:lang w:val="en-GB"/>
        </w:rPr>
      </w:pPr>
    </w:p>
    <w:p w14:paraId="761B3815" w14:textId="5B238F7E" w:rsidR="00D83D1C" w:rsidRPr="00982E9D" w:rsidRDefault="00D83D1C" w:rsidP="00D83D1C">
      <w:pPr>
        <w:rPr>
          <w:strike/>
          <w:lang w:val="en-GB"/>
        </w:rPr>
      </w:pPr>
      <w:commentRangeStart w:id="867"/>
      <w:r w:rsidRPr="00982E9D">
        <w:rPr>
          <w:strike/>
          <w:lang w:val="en-GB"/>
        </w:rPr>
        <w:t>The requested Transport Unit is not in the list of transport unit which have done a transport (List for archive)</w:t>
      </w:r>
    </w:p>
    <w:p w14:paraId="0D438088" w14:textId="77777777" w:rsidR="00D83D1C" w:rsidRPr="00982E9D" w:rsidRDefault="00D83D1C" w:rsidP="00D83D1C">
      <w:pPr>
        <w:rPr>
          <w:strike/>
          <w:lang w:val="en-GB"/>
        </w:rPr>
      </w:pPr>
      <w:r w:rsidRPr="00982E9D">
        <w:rPr>
          <w:strike/>
          <w:lang w:val="en-GB"/>
        </w:rPr>
        <w:t xml:space="preserve">            &lt;enumeration value="inactiveTransport"/&gt;</w:t>
      </w:r>
      <w:commentRangeEnd w:id="867"/>
      <w:r w:rsidRPr="00982E9D">
        <w:rPr>
          <w:strike/>
          <w:lang w:val="en-GB"/>
        </w:rPr>
        <w:commentReference w:id="867"/>
      </w:r>
    </w:p>
    <w:p w14:paraId="6A5DCA19" w14:textId="1B9933F3" w:rsidR="00D83D1C" w:rsidRDefault="00D83D1C" w:rsidP="00982E9D">
      <w:pPr>
        <w:pStyle w:val="berschrift3"/>
        <w:numPr>
          <w:ilvl w:val="2"/>
          <w:numId w:val="2"/>
        </w:numPr>
        <w:rPr>
          <w:lang w:val="en-GB"/>
        </w:rPr>
      </w:pPr>
      <w:bookmarkStart w:id="868" w:name="_Toc59030507"/>
      <w:r>
        <w:rPr>
          <w:lang w:val="en-GB"/>
        </w:rPr>
        <w:t>Response given by a TP2</w:t>
      </w:r>
      <w:bookmarkEnd w:id="868"/>
    </w:p>
    <w:p w14:paraId="1978CF34" w14:textId="5217C281" w:rsidR="00842741" w:rsidRDefault="00774CD7" w:rsidP="00D83D1C">
      <w:pPr>
        <w:rPr>
          <w:lang w:val="en-GB"/>
        </w:rPr>
      </w:pPr>
      <w:r>
        <w:rPr>
          <w:lang w:val="en-GB"/>
        </w:rPr>
        <w:t xml:space="preserve">This response is given by a TP2 </w:t>
      </w:r>
      <w:r w:rsidR="00842741" w:rsidRPr="00842741">
        <w:rPr>
          <w:lang w:val="en-GB"/>
        </w:rPr>
        <w:t>which do not want to transmit information because:</w:t>
      </w:r>
    </w:p>
    <w:p w14:paraId="6294F2FA" w14:textId="78E9FA6E" w:rsidR="00D83D1C" w:rsidRPr="00127DFC" w:rsidRDefault="00D83D1C" w:rsidP="00982E9D">
      <w:pPr>
        <w:pStyle w:val="Listenabsatz"/>
        <w:numPr>
          <w:ilvl w:val="0"/>
          <w:numId w:val="10"/>
        </w:numPr>
        <w:rPr>
          <w:lang w:val="en-GB"/>
        </w:rPr>
      </w:pPr>
      <w:r w:rsidRPr="00127DFC">
        <w:rPr>
          <w:lang w:val="en-GB"/>
        </w:rPr>
        <w:t>the Publicbody which requests as no right to do it because the transport unit is not in its geographical area of competence</w:t>
      </w:r>
      <w:r w:rsidR="00774CD7" w:rsidRPr="00127DFC">
        <w:rPr>
          <w:lang w:val="en-GB"/>
        </w:rPr>
        <w:br/>
      </w:r>
      <w:r w:rsidRPr="00127DFC">
        <w:rPr>
          <w:lang w:val="en-GB"/>
        </w:rPr>
        <w:t xml:space="preserve">            &lt;enumeration value="transportNotInQueryRegion"/&gt;</w:t>
      </w:r>
    </w:p>
    <w:p w14:paraId="6258FB00" w14:textId="336FEEAE" w:rsidR="00D83D1C" w:rsidRPr="00127DFC" w:rsidRDefault="00774CD7" w:rsidP="00982E9D">
      <w:pPr>
        <w:pStyle w:val="Listenabsatz"/>
        <w:numPr>
          <w:ilvl w:val="0"/>
          <w:numId w:val="10"/>
        </w:numPr>
        <w:rPr>
          <w:lang w:val="en-GB"/>
        </w:rPr>
      </w:pPr>
      <w:r>
        <w:rPr>
          <w:lang w:val="en-GB"/>
        </w:rPr>
        <w:t>t</w:t>
      </w:r>
      <w:r w:rsidR="00D83D1C" w:rsidRPr="00127DFC">
        <w:rPr>
          <w:lang w:val="en-GB"/>
        </w:rPr>
        <w:t>he dynamic information is not available, or the carrier don’t want to share dynamic information with the requesting public body</w:t>
      </w:r>
      <w:r w:rsidRPr="00127DFC">
        <w:rPr>
          <w:lang w:val="en-GB"/>
        </w:rPr>
        <w:br/>
      </w:r>
      <w:r w:rsidR="00D83D1C" w:rsidRPr="00127DFC">
        <w:rPr>
          <w:lang w:val="en-GB"/>
        </w:rPr>
        <w:t xml:space="preserve">            &lt;enumeration value="noDynamicInformationAvailable"/&gt;</w:t>
      </w:r>
    </w:p>
    <w:p w14:paraId="091F64E8" w14:textId="2252AB12" w:rsidR="00D83D1C" w:rsidRPr="00357439" w:rsidRDefault="00D83D1C" w:rsidP="00982E9D">
      <w:pPr>
        <w:pStyle w:val="berschrift3"/>
        <w:numPr>
          <w:ilvl w:val="2"/>
          <w:numId w:val="2"/>
        </w:numPr>
        <w:rPr>
          <w:lang w:val="en-GB"/>
        </w:rPr>
      </w:pPr>
      <w:bookmarkStart w:id="869" w:name="_Toc59030508"/>
      <w:r>
        <w:rPr>
          <w:lang w:val="en-GB"/>
        </w:rPr>
        <w:lastRenderedPageBreak/>
        <w:t xml:space="preserve">Response translated by the TP1 to be </w:t>
      </w:r>
      <w:r w:rsidR="00D42D0E">
        <w:rPr>
          <w:lang w:val="en-GB"/>
        </w:rPr>
        <w:t>considered</w:t>
      </w:r>
      <w:r>
        <w:rPr>
          <w:lang w:val="en-GB"/>
        </w:rPr>
        <w:t xml:space="preserve"> by the Publicbody</w:t>
      </w:r>
      <w:bookmarkEnd w:id="869"/>
    </w:p>
    <w:p w14:paraId="6851CD2E" w14:textId="70FEC9A1" w:rsidR="00774CD7" w:rsidRDefault="00774CD7" w:rsidP="00D83D1C">
      <w:pPr>
        <w:rPr>
          <w:lang w:val="en-GB"/>
        </w:rPr>
      </w:pPr>
      <w:r>
        <w:rPr>
          <w:lang w:val="en-GB"/>
        </w:rPr>
        <w:t>If the response do not contain a valid eDGI</w:t>
      </w:r>
      <w:r w:rsidR="00D42D0E">
        <w:rPr>
          <w:lang w:val="en-GB"/>
        </w:rPr>
        <w:t xml:space="preserve"> corresponding to the requested transport unit, then </w:t>
      </w:r>
      <w:r>
        <w:rPr>
          <w:lang w:val="en-GB"/>
        </w:rPr>
        <w:t xml:space="preserve">the TP1 transmits </w:t>
      </w:r>
      <w:r w:rsidR="00D42D0E">
        <w:rPr>
          <w:lang w:val="en-GB"/>
        </w:rPr>
        <w:t>to the public body</w:t>
      </w:r>
      <w:r>
        <w:rPr>
          <w:lang w:val="en-GB"/>
        </w:rPr>
        <w:t>:</w:t>
      </w:r>
    </w:p>
    <w:p w14:paraId="798A2517" w14:textId="32205FAC" w:rsidR="00127DFC" w:rsidRDefault="00127DFC" w:rsidP="0086622A">
      <w:pPr>
        <w:ind w:firstLine="708"/>
        <w:rPr>
          <w:lang w:val="en-GB"/>
        </w:rPr>
      </w:pPr>
      <w:r w:rsidRPr="00127DFC">
        <w:rPr>
          <w:lang w:val="en-GB"/>
        </w:rPr>
        <w:t>&lt;enumeration value="</w:t>
      </w:r>
      <w:r>
        <w:rPr>
          <w:lang w:val="en-GB"/>
        </w:rPr>
        <w:t>unkownTransportUnit”</w:t>
      </w:r>
      <w:r w:rsidRPr="00127DFC">
        <w:rPr>
          <w:lang w:val="en-GB"/>
        </w:rPr>
        <w:t>/&gt;</w:t>
      </w:r>
      <w:r>
        <w:rPr>
          <w:lang w:val="en-GB"/>
        </w:rPr>
        <w:t xml:space="preserve"> when all</w:t>
      </w:r>
      <w:r w:rsidR="00CF5523">
        <w:rPr>
          <w:lang w:val="en-GB"/>
        </w:rPr>
        <w:t xml:space="preserve"> TP1</w:t>
      </w:r>
      <w:r w:rsidR="0086622A">
        <w:rPr>
          <w:lang w:val="en-GB"/>
        </w:rPr>
        <w:t>s respond “unkownTransportUnit”</w:t>
      </w:r>
    </w:p>
    <w:p w14:paraId="1F032679" w14:textId="07A18AFB" w:rsidR="0086622A" w:rsidRDefault="0086622A" w:rsidP="00982E9D">
      <w:pPr>
        <w:ind w:firstLine="708"/>
        <w:rPr>
          <w:lang w:val="en-GB"/>
        </w:rPr>
      </w:pPr>
      <w:r>
        <w:rPr>
          <w:lang w:val="en-GB"/>
        </w:rPr>
        <w:tab/>
        <w:t>In this case the Carrier could be fined</w:t>
      </w:r>
    </w:p>
    <w:p w14:paraId="146EC0BF" w14:textId="5B5D822B" w:rsidR="00D83D1C" w:rsidRDefault="00D83D1C" w:rsidP="00982E9D">
      <w:pPr>
        <w:ind w:left="709" w:hanging="1"/>
        <w:rPr>
          <w:lang w:val="en-GB"/>
        </w:rPr>
      </w:pPr>
      <w:r w:rsidRPr="00357439">
        <w:rPr>
          <w:lang w:val="en-GB"/>
        </w:rPr>
        <w:t>&lt;enumeration value="invalidResponseFromTP1"/&gt;</w:t>
      </w:r>
      <w:r w:rsidR="00D42D0E">
        <w:rPr>
          <w:lang w:val="en-GB"/>
        </w:rPr>
        <w:t xml:space="preserve"> </w:t>
      </w:r>
      <w:r w:rsidR="00127DFC">
        <w:rPr>
          <w:lang w:val="en-GB"/>
        </w:rPr>
        <w:t xml:space="preserve">when </w:t>
      </w:r>
      <w:r w:rsidR="0086622A">
        <w:rPr>
          <w:lang w:val="en-GB"/>
        </w:rPr>
        <w:t>a least one TP1 is “</w:t>
      </w:r>
      <w:r w:rsidR="0086622A" w:rsidRPr="00357439">
        <w:rPr>
          <w:lang w:val="en-GB"/>
        </w:rPr>
        <w:t>unknownReason</w:t>
      </w:r>
      <w:r w:rsidR="0086622A">
        <w:rPr>
          <w:lang w:val="en-GB"/>
        </w:rPr>
        <w:t>”</w:t>
      </w:r>
    </w:p>
    <w:p w14:paraId="2D57944C" w14:textId="62632094" w:rsidR="0086622A" w:rsidRDefault="0086622A" w:rsidP="00982E9D">
      <w:pPr>
        <w:ind w:firstLine="708"/>
        <w:rPr>
          <w:lang w:val="en-GB"/>
        </w:rPr>
      </w:pPr>
      <w:r>
        <w:rPr>
          <w:lang w:val="en-GB"/>
        </w:rPr>
        <w:tab/>
        <w:t>In this case, the architecture is responsible and carrier not.</w:t>
      </w:r>
    </w:p>
    <w:p w14:paraId="77E51628" w14:textId="74EA6BCC" w:rsidR="00D83D1C" w:rsidRPr="00357439" w:rsidRDefault="00D42D0E" w:rsidP="00D83D1C">
      <w:pPr>
        <w:rPr>
          <w:lang w:val="en-GB"/>
        </w:rPr>
      </w:pPr>
      <w:r>
        <w:rPr>
          <w:lang w:val="en-GB"/>
        </w:rPr>
        <w:t>o</w:t>
      </w:r>
      <w:r w:rsidR="00774CD7">
        <w:rPr>
          <w:lang w:val="en-GB"/>
        </w:rPr>
        <w:t xml:space="preserve">r </w:t>
      </w:r>
      <w:r>
        <w:rPr>
          <w:lang w:val="en-GB"/>
        </w:rPr>
        <w:t>if the reason is due to the responsible</w:t>
      </w:r>
      <w:r w:rsidR="00774CD7">
        <w:rPr>
          <w:lang w:val="en-GB"/>
        </w:rPr>
        <w:t xml:space="preserve"> TP2</w:t>
      </w:r>
    </w:p>
    <w:p w14:paraId="2A8FF445" w14:textId="5D7E1683" w:rsidR="00D83D1C" w:rsidRDefault="00D83D1C" w:rsidP="0086622A">
      <w:pPr>
        <w:ind w:firstLine="708"/>
        <w:rPr>
          <w:lang w:val="en-GB"/>
        </w:rPr>
      </w:pPr>
      <w:r w:rsidRPr="00357439">
        <w:rPr>
          <w:lang w:val="en-GB"/>
        </w:rPr>
        <w:t>&lt;enumeration value="invalidResponseFromTP2"/&gt;</w:t>
      </w:r>
    </w:p>
    <w:p w14:paraId="493279BA" w14:textId="7DB537C0" w:rsidR="0086622A" w:rsidRDefault="0086622A" w:rsidP="00982E9D">
      <w:pPr>
        <w:ind w:firstLine="708"/>
        <w:rPr>
          <w:lang w:val="en-GB"/>
        </w:rPr>
      </w:pPr>
      <w:r>
        <w:rPr>
          <w:lang w:val="en-GB"/>
        </w:rPr>
        <w:tab/>
        <w:t xml:space="preserve">In this case the </w:t>
      </w:r>
      <w:r w:rsidR="006B6F2F">
        <w:rPr>
          <w:lang w:val="en-GB"/>
        </w:rPr>
        <w:t>carrier should be fined</w:t>
      </w:r>
    </w:p>
    <w:p w14:paraId="137F784A" w14:textId="312631E8" w:rsidR="00774CD7" w:rsidRDefault="00774CD7" w:rsidP="0086622A">
      <w:pPr>
        <w:ind w:firstLine="708"/>
        <w:rPr>
          <w:lang w:val="en-GB"/>
        </w:rPr>
      </w:pPr>
      <w:r>
        <w:rPr>
          <w:lang w:val="en-GB"/>
        </w:rPr>
        <w:t>or</w:t>
      </w:r>
      <w:r w:rsidRPr="00DB7906">
        <w:rPr>
          <w:lang w:val="en-GB"/>
        </w:rPr>
        <w:t xml:space="preserve"> &lt;enumeration value="transportNotInQueryRegion"/&gt;</w:t>
      </w:r>
    </w:p>
    <w:p w14:paraId="21556D72" w14:textId="0169EBC3" w:rsidR="006B6F2F" w:rsidRPr="00357439" w:rsidRDefault="006B6F2F" w:rsidP="00982E9D">
      <w:pPr>
        <w:ind w:left="1418" w:hanging="710"/>
        <w:rPr>
          <w:lang w:val="en-GB"/>
        </w:rPr>
      </w:pPr>
      <w:r>
        <w:rPr>
          <w:lang w:val="en-GB"/>
        </w:rPr>
        <w:tab/>
        <w:t xml:space="preserve">In this case the public body </w:t>
      </w:r>
      <w:r w:rsidR="0032737A">
        <w:rPr>
          <w:lang w:val="en-GB"/>
        </w:rPr>
        <w:t xml:space="preserve">is requesting information about a transport which is out of its territory. </w:t>
      </w:r>
      <w:r w:rsidR="0032737A">
        <w:rPr>
          <w:lang w:val="en-GB"/>
        </w:rPr>
        <w:br/>
        <w:t>If the public body is in front of the transport unit, that means that the location given by the On board Unit is false and the carrier should be fined</w:t>
      </w:r>
    </w:p>
    <w:p w14:paraId="1C2B731F" w14:textId="77777777" w:rsidR="0044446D" w:rsidRDefault="0044446D" w:rsidP="0044446D">
      <w:pPr>
        <w:pStyle w:val="berschrift1"/>
        <w:numPr>
          <w:ilvl w:val="0"/>
          <w:numId w:val="2"/>
        </w:numPr>
        <w:rPr>
          <w:lang w:val="en-GB"/>
        </w:rPr>
      </w:pPr>
      <w:bookmarkStart w:id="870" w:name="_Toc59030509"/>
      <w:r>
        <w:rPr>
          <w:lang w:val="en-GB"/>
        </w:rPr>
        <w:lastRenderedPageBreak/>
        <w:t>Sequence Diagram examples</w:t>
      </w:r>
      <w:bookmarkEnd w:id="870"/>
    </w:p>
    <w:p w14:paraId="612BBBB6" w14:textId="767F20C3" w:rsidR="0044446D" w:rsidRDefault="0044446D" w:rsidP="00B9017B">
      <w:pPr>
        <w:pStyle w:val="berschrift2"/>
        <w:numPr>
          <w:ilvl w:val="1"/>
          <w:numId w:val="2"/>
        </w:numPr>
        <w:rPr>
          <w:lang w:val="en-GB"/>
        </w:rPr>
      </w:pPr>
      <w:bookmarkStart w:id="871" w:name="_Toc59030510"/>
      <w:r>
        <w:rPr>
          <w:lang w:val="en-GB"/>
        </w:rPr>
        <w:t>Transport journey with document request</w:t>
      </w:r>
      <w:bookmarkEnd w:id="871"/>
    </w:p>
    <w:p w14:paraId="7F94DB60" w14:textId="68512AEC" w:rsidR="0044446D" w:rsidRDefault="0044446D" w:rsidP="00B9017B">
      <w:pPr>
        <w:ind w:left="-1134"/>
        <w:rPr>
          <w:lang w:val="en-GB"/>
        </w:rPr>
      </w:pPr>
      <w:r w:rsidRPr="00B9017B">
        <w:rPr>
          <w:noProof/>
        </w:rPr>
        <w:drawing>
          <wp:inline distT="0" distB="0" distL="0" distR="0" wp14:anchorId="7422137E" wp14:editId="1D6A7EB3">
            <wp:extent cx="7043181" cy="5581650"/>
            <wp:effectExtent l="0" t="0" r="5715" b="0"/>
            <wp:docPr id="25" name="Image 25" descr="M:\2018_CORE\20180426PreparationMoU_France\SequenceDiagram\Transport Journ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2018_CORE\20180426PreparationMoU_France\SequenceDiagram\Transport Journey.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070051" cy="5602944"/>
                    </a:xfrm>
                    <a:prstGeom prst="rect">
                      <a:avLst/>
                    </a:prstGeom>
                    <a:noFill/>
                    <a:ln>
                      <a:noFill/>
                    </a:ln>
                  </pic:spPr>
                </pic:pic>
              </a:graphicData>
            </a:graphic>
          </wp:inline>
        </w:drawing>
      </w:r>
    </w:p>
    <w:p w14:paraId="7B1D2115" w14:textId="77777777" w:rsidR="00B9017B" w:rsidRDefault="00B9017B">
      <w:pPr>
        <w:rPr>
          <w:lang w:val="en-GB"/>
        </w:rPr>
      </w:pPr>
    </w:p>
    <w:p w14:paraId="556B1A85" w14:textId="77777777" w:rsidR="00B9017B" w:rsidRPr="00B9017B" w:rsidRDefault="00B9017B">
      <w:pPr>
        <w:rPr>
          <w:lang w:val="en-GB"/>
        </w:rPr>
      </w:pPr>
      <w:r>
        <w:rPr>
          <w:lang w:val="en-GB"/>
        </w:rPr>
        <w:br w:type="page"/>
      </w:r>
    </w:p>
    <w:p w14:paraId="174D9AE8" w14:textId="0EDD2898" w:rsidR="00B9017B" w:rsidRDefault="00B9017B" w:rsidP="00B9017B">
      <w:pPr>
        <w:pStyle w:val="berschrift2"/>
        <w:numPr>
          <w:ilvl w:val="1"/>
          <w:numId w:val="2"/>
        </w:numPr>
        <w:rPr>
          <w:lang w:val="en-GB"/>
        </w:rPr>
      </w:pPr>
      <w:bookmarkStart w:id="872" w:name="_Toc59030511"/>
      <w:r>
        <w:rPr>
          <w:lang w:val="en-GB"/>
        </w:rPr>
        <w:lastRenderedPageBreak/>
        <w:t>Document request through TP1 network</w:t>
      </w:r>
      <w:bookmarkEnd w:id="872"/>
    </w:p>
    <w:p w14:paraId="63BC295C" w14:textId="2F8DFBC6" w:rsidR="00413DA3" w:rsidRPr="00B9017B" w:rsidRDefault="00982E9D" w:rsidP="00B9017B">
      <w:pPr>
        <w:ind w:left="-1134"/>
        <w:rPr>
          <w:lang w:val="en-GB"/>
        </w:rPr>
      </w:pPr>
      <w:r w:rsidRPr="00B9017B">
        <w:rPr>
          <w:noProof/>
        </w:rPr>
        <w:drawing>
          <wp:inline distT="0" distB="0" distL="0" distR="0" wp14:anchorId="064A05BF" wp14:editId="64D48573">
            <wp:extent cx="5759450" cy="4214320"/>
            <wp:effectExtent l="0" t="0" r="0" b="0"/>
            <wp:docPr id="19" name="Image 19" descr="M:\2018_CORE\20180426PreparationMoU_France\SequenceDiagram\Request to TP1 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2018_CORE\20180426PreparationMoU_France\SequenceDiagram\Request to TP1 network.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9450" cy="4214320"/>
                    </a:xfrm>
                    <a:prstGeom prst="rect">
                      <a:avLst/>
                    </a:prstGeom>
                    <a:noFill/>
                    <a:ln>
                      <a:noFill/>
                    </a:ln>
                  </pic:spPr>
                </pic:pic>
              </a:graphicData>
            </a:graphic>
          </wp:inline>
        </w:drawing>
      </w:r>
    </w:p>
    <w:p w14:paraId="7E11B3C3" w14:textId="5BB7A84F" w:rsidR="00B9017B" w:rsidRDefault="00B9017B">
      <w:pPr>
        <w:rPr>
          <w:lang w:val="en-GB"/>
        </w:rPr>
      </w:pPr>
    </w:p>
    <w:p w14:paraId="3AC12C08" w14:textId="77777777" w:rsidR="00B9017B" w:rsidRPr="00B9017B" w:rsidRDefault="00B9017B" w:rsidP="00B9017B">
      <w:pPr>
        <w:rPr>
          <w:lang w:val="en-GB"/>
        </w:rPr>
      </w:pPr>
      <w:r>
        <w:rPr>
          <w:lang w:val="en-GB"/>
        </w:rPr>
        <w:br w:type="page"/>
      </w:r>
    </w:p>
    <w:p w14:paraId="1FC301DB" w14:textId="172AE4F6" w:rsidR="00B9017B" w:rsidRDefault="00B9017B" w:rsidP="00B9017B">
      <w:pPr>
        <w:pStyle w:val="berschrift2"/>
        <w:numPr>
          <w:ilvl w:val="1"/>
          <w:numId w:val="2"/>
        </w:numPr>
        <w:rPr>
          <w:lang w:val="en-GB"/>
        </w:rPr>
      </w:pPr>
      <w:bookmarkStart w:id="873" w:name="_Toc59030512"/>
      <w:r>
        <w:rPr>
          <w:lang w:val="en-GB"/>
        </w:rPr>
        <w:lastRenderedPageBreak/>
        <w:t>Document request through TP1 network with error</w:t>
      </w:r>
      <w:bookmarkEnd w:id="873"/>
    </w:p>
    <w:p w14:paraId="087A57F1" w14:textId="1FBFFE52" w:rsidR="00B9017B" w:rsidRDefault="00B9017B" w:rsidP="00B9017B">
      <w:pPr>
        <w:ind w:left="-1134"/>
        <w:rPr>
          <w:lang w:val="en-GB"/>
        </w:rPr>
      </w:pPr>
    </w:p>
    <w:p w14:paraId="679F0892" w14:textId="44D27A85" w:rsidR="00D83D1C" w:rsidRDefault="0032737A">
      <w:pPr>
        <w:rPr>
          <w:lang w:val="en-GB"/>
        </w:rPr>
      </w:pPr>
      <w:r w:rsidRPr="00413DA3">
        <w:rPr>
          <w:noProof/>
          <w:lang w:val="en-GB"/>
        </w:rPr>
        <w:drawing>
          <wp:inline distT="0" distB="0" distL="0" distR="0" wp14:anchorId="5350FBDE" wp14:editId="5696381E">
            <wp:extent cx="5809327" cy="3605841"/>
            <wp:effectExtent l="0" t="0" r="127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28982" cy="3618041"/>
                    </a:xfrm>
                    <a:prstGeom prst="rect">
                      <a:avLst/>
                    </a:prstGeom>
                    <a:noFill/>
                    <a:ln>
                      <a:noFill/>
                    </a:ln>
                  </pic:spPr>
                </pic:pic>
              </a:graphicData>
            </a:graphic>
          </wp:inline>
        </w:drawing>
      </w:r>
    </w:p>
    <w:p w14:paraId="0F7737AE" w14:textId="2FD35F0C" w:rsidR="0032737A" w:rsidRDefault="0032737A">
      <w:pPr>
        <w:rPr>
          <w:lang w:val="en-GB"/>
        </w:rPr>
      </w:pPr>
      <w:r>
        <w:rPr>
          <w:lang w:val="en-GB"/>
        </w:rPr>
        <w:t>Examples</w:t>
      </w:r>
    </w:p>
    <w:tbl>
      <w:tblPr>
        <w:tblW w:w="10215" w:type="dxa"/>
        <w:tblCellMar>
          <w:left w:w="70" w:type="dxa"/>
          <w:right w:w="70" w:type="dxa"/>
        </w:tblCellMar>
        <w:tblLook w:val="04A0" w:firstRow="1" w:lastRow="0" w:firstColumn="1" w:lastColumn="0" w:noHBand="0" w:noVBand="1"/>
      </w:tblPr>
      <w:tblGrid>
        <w:gridCol w:w="3544"/>
        <w:gridCol w:w="2835"/>
        <w:gridCol w:w="1276"/>
        <w:gridCol w:w="2560"/>
      </w:tblGrid>
      <w:tr w:rsidR="0032737A" w:rsidRPr="0032737A" w14:paraId="0A924348" w14:textId="77777777" w:rsidTr="00982E9D">
        <w:trPr>
          <w:trHeight w:val="292"/>
        </w:trPr>
        <w:tc>
          <w:tcPr>
            <w:tcW w:w="3544" w:type="dxa"/>
            <w:tcBorders>
              <w:top w:val="nil"/>
              <w:left w:val="nil"/>
              <w:bottom w:val="nil"/>
              <w:right w:val="nil"/>
            </w:tcBorders>
            <w:shd w:val="clear" w:color="auto" w:fill="auto"/>
            <w:noWrap/>
            <w:vAlign w:val="bottom"/>
            <w:hideMark/>
          </w:tcPr>
          <w:p w14:paraId="24BCD96A" w14:textId="17A79541" w:rsidR="0032737A" w:rsidRPr="0032737A" w:rsidRDefault="0032737A" w:rsidP="0032737A">
            <w:pPr>
              <w:rPr>
                <w:rFonts w:ascii="Calibri" w:hAnsi="Calibri" w:cs="Calibri"/>
                <w:b/>
                <w:bCs/>
                <w:color w:val="000000"/>
                <w:sz w:val="22"/>
                <w:szCs w:val="22"/>
              </w:rPr>
            </w:pPr>
            <w:r>
              <w:rPr>
                <w:rFonts w:ascii="Calibri" w:hAnsi="Calibri" w:cs="Calibri"/>
                <w:b/>
                <w:bCs/>
                <w:color w:val="000000"/>
                <w:sz w:val="22"/>
                <w:szCs w:val="22"/>
              </w:rPr>
              <w:t>R</w:t>
            </w:r>
            <w:r w:rsidRPr="0032737A">
              <w:rPr>
                <w:rFonts w:ascii="Calibri" w:hAnsi="Calibri" w:cs="Calibri"/>
                <w:b/>
                <w:bCs/>
                <w:color w:val="000000"/>
                <w:sz w:val="22"/>
                <w:szCs w:val="22"/>
              </w:rPr>
              <w:t xml:space="preserve">eport on a good case, only one TP1 </w:t>
            </w:r>
          </w:p>
        </w:tc>
        <w:tc>
          <w:tcPr>
            <w:tcW w:w="2835" w:type="dxa"/>
            <w:tcBorders>
              <w:top w:val="nil"/>
              <w:left w:val="nil"/>
              <w:bottom w:val="nil"/>
              <w:right w:val="nil"/>
            </w:tcBorders>
            <w:shd w:val="clear" w:color="auto" w:fill="auto"/>
            <w:noWrap/>
            <w:vAlign w:val="bottom"/>
            <w:hideMark/>
          </w:tcPr>
          <w:p w14:paraId="7BED6E3D" w14:textId="131593E4" w:rsidR="0032737A" w:rsidRPr="0032737A" w:rsidRDefault="0032737A" w:rsidP="0032737A">
            <w:pPr>
              <w:rPr>
                <w:rFonts w:ascii="Calibri" w:hAnsi="Calibri" w:cs="Calibri"/>
                <w:b/>
                <w:bCs/>
                <w:color w:val="000000"/>
                <w:sz w:val="22"/>
                <w:szCs w:val="22"/>
              </w:rPr>
            </w:pPr>
            <w:r w:rsidRPr="0032737A">
              <w:rPr>
                <w:rFonts w:ascii="Calibri" w:hAnsi="Calibri" w:cs="Calibri"/>
                <w:b/>
                <w:bCs/>
                <w:color w:val="000000"/>
                <w:sz w:val="22"/>
                <w:szCs w:val="22"/>
              </w:rPr>
              <w:t>queried</w:t>
            </w:r>
          </w:p>
        </w:tc>
        <w:tc>
          <w:tcPr>
            <w:tcW w:w="1276" w:type="dxa"/>
            <w:tcBorders>
              <w:top w:val="nil"/>
              <w:left w:val="nil"/>
              <w:bottom w:val="nil"/>
              <w:right w:val="nil"/>
            </w:tcBorders>
            <w:shd w:val="clear" w:color="auto" w:fill="auto"/>
            <w:noWrap/>
            <w:vAlign w:val="bottom"/>
            <w:hideMark/>
          </w:tcPr>
          <w:p w14:paraId="5EAB2197" w14:textId="77777777" w:rsidR="0032737A" w:rsidRPr="0032737A" w:rsidRDefault="0032737A" w:rsidP="0032737A">
            <w:pPr>
              <w:rPr>
                <w:rFonts w:ascii="Times New Roman" w:hAnsi="Times New Roman"/>
                <w:szCs w:val="20"/>
              </w:rPr>
            </w:pPr>
          </w:p>
        </w:tc>
        <w:tc>
          <w:tcPr>
            <w:tcW w:w="2560" w:type="dxa"/>
            <w:tcBorders>
              <w:top w:val="nil"/>
              <w:left w:val="nil"/>
              <w:bottom w:val="nil"/>
              <w:right w:val="nil"/>
            </w:tcBorders>
            <w:shd w:val="clear" w:color="auto" w:fill="auto"/>
            <w:noWrap/>
            <w:vAlign w:val="bottom"/>
            <w:hideMark/>
          </w:tcPr>
          <w:p w14:paraId="66349703" w14:textId="77777777" w:rsidR="0032737A" w:rsidRPr="0032737A" w:rsidRDefault="0032737A" w:rsidP="0032737A">
            <w:pPr>
              <w:rPr>
                <w:rFonts w:ascii="Times New Roman" w:hAnsi="Times New Roman"/>
                <w:szCs w:val="20"/>
              </w:rPr>
            </w:pPr>
          </w:p>
        </w:tc>
      </w:tr>
      <w:tr w:rsidR="0032737A" w:rsidRPr="0032737A" w14:paraId="478F1931" w14:textId="77777777" w:rsidTr="0032737A">
        <w:trPr>
          <w:trHeight w:val="292"/>
        </w:trPr>
        <w:tc>
          <w:tcPr>
            <w:tcW w:w="3544" w:type="dxa"/>
            <w:tcBorders>
              <w:top w:val="single" w:sz="4" w:space="0" w:color="70AD47"/>
              <w:left w:val="single" w:sz="4" w:space="0" w:color="70AD47"/>
              <w:bottom w:val="nil"/>
              <w:right w:val="nil"/>
            </w:tcBorders>
            <w:shd w:val="clear" w:color="70AD47" w:fill="70AD47"/>
            <w:noWrap/>
            <w:vAlign w:val="bottom"/>
            <w:hideMark/>
          </w:tcPr>
          <w:p w14:paraId="282BD7EE" w14:textId="77777777" w:rsidR="0032737A" w:rsidRPr="0032737A" w:rsidRDefault="0032737A" w:rsidP="0032737A">
            <w:pPr>
              <w:rPr>
                <w:rFonts w:ascii="Calibri" w:hAnsi="Calibri" w:cs="Calibri"/>
                <w:b/>
                <w:bCs/>
                <w:color w:val="FFFFFF"/>
                <w:sz w:val="22"/>
                <w:szCs w:val="22"/>
              </w:rPr>
            </w:pPr>
            <w:r w:rsidRPr="0032737A">
              <w:rPr>
                <w:rFonts w:ascii="Calibri" w:hAnsi="Calibri" w:cs="Calibri"/>
                <w:b/>
                <w:bCs/>
                <w:color w:val="FFFFFF"/>
                <w:sz w:val="22"/>
                <w:szCs w:val="22"/>
              </w:rPr>
              <w:t>TP1 Identification</w:t>
            </w:r>
          </w:p>
        </w:tc>
        <w:tc>
          <w:tcPr>
            <w:tcW w:w="2835" w:type="dxa"/>
            <w:tcBorders>
              <w:top w:val="single" w:sz="4" w:space="0" w:color="70AD47"/>
              <w:left w:val="nil"/>
              <w:bottom w:val="nil"/>
              <w:right w:val="nil"/>
            </w:tcBorders>
            <w:shd w:val="clear" w:color="70AD47" w:fill="70AD47"/>
            <w:noWrap/>
            <w:vAlign w:val="bottom"/>
            <w:hideMark/>
          </w:tcPr>
          <w:p w14:paraId="350796D6" w14:textId="77777777" w:rsidR="0032737A" w:rsidRPr="0032737A" w:rsidRDefault="0032737A" w:rsidP="0032737A">
            <w:pPr>
              <w:rPr>
                <w:rFonts w:ascii="Calibri" w:hAnsi="Calibri" w:cs="Calibri"/>
                <w:b/>
                <w:bCs/>
                <w:color w:val="FFFFFF"/>
                <w:sz w:val="22"/>
                <w:szCs w:val="22"/>
              </w:rPr>
            </w:pPr>
            <w:r w:rsidRPr="0032737A">
              <w:rPr>
                <w:rFonts w:ascii="Calibri" w:hAnsi="Calibri" w:cs="Calibri"/>
                <w:b/>
                <w:bCs/>
                <w:color w:val="FFFFFF"/>
                <w:sz w:val="22"/>
                <w:szCs w:val="22"/>
              </w:rPr>
              <w:t>ExtendedDgtDenyReason</w:t>
            </w:r>
          </w:p>
        </w:tc>
        <w:tc>
          <w:tcPr>
            <w:tcW w:w="1276" w:type="dxa"/>
            <w:tcBorders>
              <w:top w:val="single" w:sz="4" w:space="0" w:color="70AD47"/>
              <w:left w:val="nil"/>
              <w:bottom w:val="nil"/>
              <w:right w:val="nil"/>
            </w:tcBorders>
            <w:shd w:val="clear" w:color="70AD47" w:fill="70AD47"/>
            <w:noWrap/>
            <w:vAlign w:val="bottom"/>
            <w:hideMark/>
          </w:tcPr>
          <w:p w14:paraId="7F324D41" w14:textId="77777777" w:rsidR="0032737A" w:rsidRPr="0032737A" w:rsidRDefault="0032737A" w:rsidP="0032737A">
            <w:pPr>
              <w:rPr>
                <w:rFonts w:ascii="Calibri" w:hAnsi="Calibri" w:cs="Calibri"/>
                <w:b/>
                <w:bCs/>
                <w:color w:val="FFFFFF"/>
                <w:sz w:val="22"/>
                <w:szCs w:val="22"/>
              </w:rPr>
            </w:pPr>
            <w:r w:rsidRPr="0032737A">
              <w:rPr>
                <w:rFonts w:ascii="Calibri" w:hAnsi="Calibri" w:cs="Calibri"/>
                <w:b/>
                <w:bCs/>
                <w:color w:val="FFFFFF"/>
                <w:sz w:val="22"/>
                <w:szCs w:val="22"/>
              </w:rPr>
              <w:t>DocsRecvd</w:t>
            </w:r>
          </w:p>
        </w:tc>
        <w:tc>
          <w:tcPr>
            <w:tcW w:w="2560" w:type="dxa"/>
            <w:tcBorders>
              <w:top w:val="single" w:sz="4" w:space="0" w:color="70AD47"/>
              <w:left w:val="nil"/>
              <w:bottom w:val="nil"/>
              <w:right w:val="single" w:sz="4" w:space="0" w:color="70AD47"/>
            </w:tcBorders>
            <w:shd w:val="clear" w:color="70AD47" w:fill="70AD47"/>
            <w:noWrap/>
            <w:vAlign w:val="bottom"/>
            <w:hideMark/>
          </w:tcPr>
          <w:p w14:paraId="47CABBB0" w14:textId="77777777" w:rsidR="0032737A" w:rsidRPr="0032737A" w:rsidRDefault="0032737A" w:rsidP="0032737A">
            <w:pPr>
              <w:rPr>
                <w:rFonts w:ascii="Calibri" w:hAnsi="Calibri" w:cs="Calibri"/>
                <w:b/>
                <w:bCs/>
                <w:color w:val="FFFFFF"/>
                <w:sz w:val="22"/>
                <w:szCs w:val="22"/>
              </w:rPr>
            </w:pPr>
            <w:r w:rsidRPr="0032737A">
              <w:rPr>
                <w:rFonts w:ascii="Calibri" w:hAnsi="Calibri" w:cs="Calibri"/>
                <w:b/>
                <w:bCs/>
                <w:color w:val="FFFFFF"/>
                <w:sz w:val="22"/>
                <w:szCs w:val="22"/>
              </w:rPr>
              <w:t>TP2 Identification</w:t>
            </w:r>
          </w:p>
        </w:tc>
      </w:tr>
      <w:tr w:rsidR="0032737A" w:rsidRPr="0032737A" w14:paraId="2A027CB2" w14:textId="77777777" w:rsidTr="00982E9D">
        <w:trPr>
          <w:trHeight w:val="292"/>
        </w:trPr>
        <w:tc>
          <w:tcPr>
            <w:tcW w:w="3544" w:type="dxa"/>
            <w:tcBorders>
              <w:top w:val="single" w:sz="4" w:space="0" w:color="70AD47"/>
              <w:left w:val="single" w:sz="4" w:space="0" w:color="70AD47"/>
              <w:bottom w:val="single" w:sz="4" w:space="0" w:color="70AD47"/>
              <w:right w:val="nil"/>
            </w:tcBorders>
            <w:shd w:val="clear" w:color="auto" w:fill="auto"/>
            <w:noWrap/>
            <w:vAlign w:val="bottom"/>
            <w:hideMark/>
          </w:tcPr>
          <w:p w14:paraId="57C646DD" w14:textId="77777777" w:rsidR="0032737A" w:rsidRPr="0032737A" w:rsidRDefault="0032737A" w:rsidP="0032737A">
            <w:pPr>
              <w:rPr>
                <w:rFonts w:ascii="Calibri" w:hAnsi="Calibri" w:cs="Calibri"/>
                <w:color w:val="000000"/>
                <w:sz w:val="22"/>
                <w:szCs w:val="22"/>
              </w:rPr>
            </w:pPr>
            <w:r w:rsidRPr="0032737A">
              <w:rPr>
                <w:rFonts w:ascii="Calibri" w:hAnsi="Calibri" w:cs="Calibri"/>
                <w:color w:val="000000"/>
                <w:sz w:val="22"/>
                <w:szCs w:val="22"/>
              </w:rPr>
              <w:t>tp1.novacom.fr</w:t>
            </w:r>
          </w:p>
        </w:tc>
        <w:tc>
          <w:tcPr>
            <w:tcW w:w="2835" w:type="dxa"/>
            <w:tcBorders>
              <w:top w:val="single" w:sz="4" w:space="0" w:color="70AD47"/>
              <w:left w:val="nil"/>
              <w:bottom w:val="single" w:sz="4" w:space="0" w:color="70AD47"/>
              <w:right w:val="nil"/>
            </w:tcBorders>
            <w:shd w:val="clear" w:color="auto" w:fill="auto"/>
            <w:noWrap/>
            <w:vAlign w:val="bottom"/>
            <w:hideMark/>
          </w:tcPr>
          <w:p w14:paraId="6C9972DC" w14:textId="77777777" w:rsidR="0032737A" w:rsidRPr="0032737A" w:rsidRDefault="0032737A" w:rsidP="0032737A">
            <w:pPr>
              <w:rPr>
                <w:rFonts w:ascii="Calibri" w:hAnsi="Calibri" w:cs="Calibri"/>
                <w:color w:val="000000"/>
                <w:sz w:val="22"/>
                <w:szCs w:val="22"/>
              </w:rPr>
            </w:pPr>
            <w:r w:rsidRPr="0032737A">
              <w:rPr>
                <w:rFonts w:ascii="Calibri" w:hAnsi="Calibri" w:cs="Calibri"/>
                <w:color w:val="000000"/>
                <w:sz w:val="22"/>
                <w:szCs w:val="22"/>
              </w:rPr>
              <w:t>-</w:t>
            </w:r>
          </w:p>
        </w:tc>
        <w:tc>
          <w:tcPr>
            <w:tcW w:w="1276" w:type="dxa"/>
            <w:tcBorders>
              <w:top w:val="single" w:sz="4" w:space="0" w:color="70AD47"/>
              <w:left w:val="nil"/>
              <w:bottom w:val="single" w:sz="4" w:space="0" w:color="70AD47"/>
              <w:right w:val="nil"/>
            </w:tcBorders>
            <w:shd w:val="clear" w:color="auto" w:fill="auto"/>
            <w:noWrap/>
            <w:vAlign w:val="bottom"/>
            <w:hideMark/>
          </w:tcPr>
          <w:p w14:paraId="55D8554F" w14:textId="77777777" w:rsidR="0032737A" w:rsidRPr="0032737A" w:rsidRDefault="0032737A" w:rsidP="0032737A">
            <w:pPr>
              <w:rPr>
                <w:rFonts w:ascii="Calibri" w:hAnsi="Calibri" w:cs="Calibri"/>
                <w:color w:val="000000"/>
                <w:sz w:val="22"/>
                <w:szCs w:val="22"/>
              </w:rPr>
            </w:pPr>
            <w:r w:rsidRPr="0032737A">
              <w:rPr>
                <w:rFonts w:ascii="Calibri" w:hAnsi="Calibri" w:cs="Calibri"/>
                <w:color w:val="000000"/>
                <w:sz w:val="22"/>
                <w:szCs w:val="22"/>
              </w:rPr>
              <w:t>true</w:t>
            </w:r>
          </w:p>
        </w:tc>
        <w:tc>
          <w:tcPr>
            <w:tcW w:w="2560" w:type="dxa"/>
            <w:tcBorders>
              <w:top w:val="single" w:sz="4" w:space="0" w:color="70AD47"/>
              <w:left w:val="nil"/>
              <w:bottom w:val="single" w:sz="4" w:space="0" w:color="70AD47"/>
              <w:right w:val="single" w:sz="4" w:space="0" w:color="70AD47"/>
            </w:tcBorders>
            <w:shd w:val="clear" w:color="auto" w:fill="auto"/>
            <w:noWrap/>
            <w:vAlign w:val="bottom"/>
            <w:hideMark/>
          </w:tcPr>
          <w:p w14:paraId="674DAD69" w14:textId="77777777" w:rsidR="0032737A" w:rsidRPr="0032737A" w:rsidRDefault="0032737A" w:rsidP="0032737A">
            <w:pPr>
              <w:rPr>
                <w:rFonts w:ascii="Calibri" w:hAnsi="Calibri" w:cs="Calibri"/>
                <w:color w:val="000000"/>
                <w:sz w:val="22"/>
                <w:szCs w:val="22"/>
              </w:rPr>
            </w:pPr>
            <w:r w:rsidRPr="0032737A">
              <w:rPr>
                <w:rFonts w:ascii="Calibri" w:hAnsi="Calibri" w:cs="Calibri"/>
                <w:color w:val="000000"/>
                <w:sz w:val="22"/>
                <w:szCs w:val="22"/>
              </w:rPr>
              <w:t>tp2.schenker.com</w:t>
            </w:r>
          </w:p>
        </w:tc>
      </w:tr>
      <w:tr w:rsidR="0032737A" w:rsidRPr="0032737A" w14:paraId="377F982E" w14:textId="77777777" w:rsidTr="00982E9D">
        <w:trPr>
          <w:trHeight w:val="292"/>
        </w:trPr>
        <w:tc>
          <w:tcPr>
            <w:tcW w:w="3544" w:type="dxa"/>
            <w:tcBorders>
              <w:top w:val="nil"/>
              <w:left w:val="nil"/>
              <w:bottom w:val="nil"/>
              <w:right w:val="nil"/>
            </w:tcBorders>
            <w:shd w:val="clear" w:color="auto" w:fill="auto"/>
            <w:noWrap/>
            <w:vAlign w:val="bottom"/>
            <w:hideMark/>
          </w:tcPr>
          <w:p w14:paraId="3C76938D" w14:textId="77777777" w:rsidR="0032737A" w:rsidRPr="0032737A" w:rsidRDefault="0032737A" w:rsidP="0032737A">
            <w:pPr>
              <w:rPr>
                <w:rFonts w:ascii="Calibri" w:hAnsi="Calibri" w:cs="Calibri"/>
                <w:color w:val="000000"/>
                <w:sz w:val="22"/>
                <w:szCs w:val="22"/>
              </w:rPr>
            </w:pPr>
          </w:p>
        </w:tc>
        <w:tc>
          <w:tcPr>
            <w:tcW w:w="2835" w:type="dxa"/>
            <w:tcBorders>
              <w:top w:val="nil"/>
              <w:left w:val="nil"/>
              <w:bottom w:val="nil"/>
              <w:right w:val="nil"/>
            </w:tcBorders>
            <w:shd w:val="clear" w:color="auto" w:fill="auto"/>
            <w:noWrap/>
            <w:vAlign w:val="bottom"/>
            <w:hideMark/>
          </w:tcPr>
          <w:p w14:paraId="2C076EBA" w14:textId="77777777" w:rsidR="0032737A" w:rsidRPr="0032737A" w:rsidRDefault="0032737A" w:rsidP="0032737A">
            <w:pPr>
              <w:rPr>
                <w:rFonts w:ascii="Times New Roman" w:hAnsi="Times New Roman"/>
                <w:szCs w:val="20"/>
              </w:rPr>
            </w:pPr>
          </w:p>
        </w:tc>
        <w:tc>
          <w:tcPr>
            <w:tcW w:w="1276" w:type="dxa"/>
            <w:tcBorders>
              <w:top w:val="nil"/>
              <w:left w:val="nil"/>
              <w:bottom w:val="nil"/>
              <w:right w:val="nil"/>
            </w:tcBorders>
            <w:shd w:val="clear" w:color="auto" w:fill="auto"/>
            <w:noWrap/>
            <w:vAlign w:val="bottom"/>
            <w:hideMark/>
          </w:tcPr>
          <w:p w14:paraId="342F9BA1" w14:textId="77777777" w:rsidR="0032737A" w:rsidRPr="0032737A" w:rsidRDefault="0032737A" w:rsidP="0032737A">
            <w:pPr>
              <w:rPr>
                <w:rFonts w:ascii="Times New Roman" w:hAnsi="Times New Roman"/>
                <w:szCs w:val="20"/>
              </w:rPr>
            </w:pPr>
          </w:p>
        </w:tc>
        <w:tc>
          <w:tcPr>
            <w:tcW w:w="2560" w:type="dxa"/>
            <w:tcBorders>
              <w:top w:val="nil"/>
              <w:left w:val="nil"/>
              <w:bottom w:val="nil"/>
              <w:right w:val="nil"/>
            </w:tcBorders>
            <w:shd w:val="clear" w:color="auto" w:fill="auto"/>
            <w:noWrap/>
            <w:vAlign w:val="bottom"/>
            <w:hideMark/>
          </w:tcPr>
          <w:p w14:paraId="217242F6" w14:textId="77777777" w:rsidR="0032737A" w:rsidRPr="0032737A" w:rsidRDefault="0032737A" w:rsidP="0032737A">
            <w:pPr>
              <w:rPr>
                <w:rFonts w:ascii="Times New Roman" w:hAnsi="Times New Roman"/>
                <w:szCs w:val="20"/>
              </w:rPr>
            </w:pPr>
          </w:p>
        </w:tc>
      </w:tr>
      <w:tr w:rsidR="0032737A" w:rsidRPr="0032737A" w14:paraId="7650A464" w14:textId="77777777" w:rsidTr="00982E9D">
        <w:trPr>
          <w:trHeight w:val="292"/>
        </w:trPr>
        <w:tc>
          <w:tcPr>
            <w:tcW w:w="3544" w:type="dxa"/>
            <w:tcBorders>
              <w:top w:val="nil"/>
              <w:left w:val="nil"/>
              <w:bottom w:val="nil"/>
              <w:right w:val="nil"/>
            </w:tcBorders>
            <w:shd w:val="clear" w:color="auto" w:fill="auto"/>
            <w:noWrap/>
            <w:vAlign w:val="bottom"/>
            <w:hideMark/>
          </w:tcPr>
          <w:p w14:paraId="34FDFB1F" w14:textId="77777777" w:rsidR="0032737A" w:rsidRPr="0032737A" w:rsidRDefault="0032737A" w:rsidP="0032737A">
            <w:pPr>
              <w:rPr>
                <w:rFonts w:ascii="Calibri" w:hAnsi="Calibri" w:cs="Calibri"/>
                <w:color w:val="000000"/>
                <w:sz w:val="22"/>
                <w:szCs w:val="22"/>
              </w:rPr>
            </w:pPr>
            <w:r w:rsidRPr="0032737A">
              <w:rPr>
                <w:rFonts w:ascii="Calibri" w:hAnsi="Calibri" w:cs="Calibri"/>
                <w:color w:val="000000"/>
                <w:sz w:val="22"/>
                <w:szCs w:val="22"/>
              </w:rPr>
              <w:t>TP1 translated error message:</w:t>
            </w:r>
          </w:p>
        </w:tc>
        <w:tc>
          <w:tcPr>
            <w:tcW w:w="2835" w:type="dxa"/>
            <w:tcBorders>
              <w:top w:val="nil"/>
              <w:left w:val="nil"/>
              <w:bottom w:val="nil"/>
              <w:right w:val="nil"/>
            </w:tcBorders>
            <w:shd w:val="clear" w:color="auto" w:fill="auto"/>
            <w:noWrap/>
            <w:vAlign w:val="bottom"/>
            <w:hideMark/>
          </w:tcPr>
          <w:p w14:paraId="0E97A902" w14:textId="77777777" w:rsidR="0032737A" w:rsidRPr="0032737A" w:rsidRDefault="0032737A" w:rsidP="0032737A">
            <w:pPr>
              <w:rPr>
                <w:rFonts w:ascii="Calibri" w:hAnsi="Calibri" w:cs="Calibri"/>
                <w:color w:val="000000"/>
                <w:sz w:val="22"/>
                <w:szCs w:val="22"/>
              </w:rPr>
            </w:pPr>
            <w:r w:rsidRPr="0032737A">
              <w:rPr>
                <w:rFonts w:ascii="Calibri" w:hAnsi="Calibri" w:cs="Calibri"/>
                <w:color w:val="000000"/>
                <w:sz w:val="22"/>
                <w:szCs w:val="22"/>
              </w:rPr>
              <w:t>none (empty)</w:t>
            </w:r>
          </w:p>
        </w:tc>
        <w:tc>
          <w:tcPr>
            <w:tcW w:w="1276" w:type="dxa"/>
            <w:tcBorders>
              <w:top w:val="nil"/>
              <w:left w:val="nil"/>
              <w:bottom w:val="nil"/>
              <w:right w:val="nil"/>
            </w:tcBorders>
            <w:shd w:val="clear" w:color="auto" w:fill="auto"/>
            <w:noWrap/>
            <w:vAlign w:val="bottom"/>
            <w:hideMark/>
          </w:tcPr>
          <w:p w14:paraId="6B3B75E9" w14:textId="77777777" w:rsidR="0032737A" w:rsidRPr="0032737A" w:rsidRDefault="0032737A" w:rsidP="0032737A">
            <w:pPr>
              <w:rPr>
                <w:rFonts w:ascii="Calibri" w:hAnsi="Calibri" w:cs="Calibri"/>
                <w:color w:val="000000"/>
                <w:sz w:val="22"/>
                <w:szCs w:val="22"/>
              </w:rPr>
            </w:pPr>
          </w:p>
        </w:tc>
        <w:tc>
          <w:tcPr>
            <w:tcW w:w="2560" w:type="dxa"/>
            <w:tcBorders>
              <w:top w:val="nil"/>
              <w:left w:val="nil"/>
              <w:bottom w:val="nil"/>
              <w:right w:val="nil"/>
            </w:tcBorders>
            <w:shd w:val="clear" w:color="auto" w:fill="auto"/>
            <w:noWrap/>
            <w:vAlign w:val="bottom"/>
            <w:hideMark/>
          </w:tcPr>
          <w:p w14:paraId="632750B9" w14:textId="77777777" w:rsidR="0032737A" w:rsidRPr="0032737A" w:rsidRDefault="0032737A" w:rsidP="0032737A">
            <w:pPr>
              <w:rPr>
                <w:rFonts w:ascii="Times New Roman" w:hAnsi="Times New Roman"/>
                <w:szCs w:val="20"/>
              </w:rPr>
            </w:pPr>
          </w:p>
        </w:tc>
      </w:tr>
      <w:tr w:rsidR="0032737A" w:rsidRPr="0032737A" w14:paraId="1336D0DF" w14:textId="77777777" w:rsidTr="00982E9D">
        <w:trPr>
          <w:trHeight w:val="292"/>
        </w:trPr>
        <w:tc>
          <w:tcPr>
            <w:tcW w:w="3544" w:type="dxa"/>
            <w:tcBorders>
              <w:top w:val="nil"/>
              <w:left w:val="nil"/>
              <w:bottom w:val="nil"/>
              <w:right w:val="nil"/>
            </w:tcBorders>
            <w:shd w:val="clear" w:color="auto" w:fill="auto"/>
            <w:noWrap/>
            <w:vAlign w:val="bottom"/>
            <w:hideMark/>
          </w:tcPr>
          <w:p w14:paraId="2ADE3733" w14:textId="77777777" w:rsidR="0032737A" w:rsidRPr="0032737A" w:rsidRDefault="0032737A" w:rsidP="0032737A">
            <w:pPr>
              <w:rPr>
                <w:rFonts w:ascii="Times New Roman" w:hAnsi="Times New Roman"/>
                <w:szCs w:val="20"/>
              </w:rPr>
            </w:pPr>
          </w:p>
        </w:tc>
        <w:tc>
          <w:tcPr>
            <w:tcW w:w="2835" w:type="dxa"/>
            <w:tcBorders>
              <w:top w:val="nil"/>
              <w:left w:val="nil"/>
              <w:bottom w:val="nil"/>
              <w:right w:val="nil"/>
            </w:tcBorders>
            <w:shd w:val="clear" w:color="auto" w:fill="auto"/>
            <w:noWrap/>
            <w:vAlign w:val="bottom"/>
            <w:hideMark/>
          </w:tcPr>
          <w:p w14:paraId="29F86A02" w14:textId="77777777" w:rsidR="0032737A" w:rsidRPr="0032737A" w:rsidRDefault="0032737A" w:rsidP="0032737A">
            <w:pPr>
              <w:rPr>
                <w:rFonts w:ascii="Times New Roman" w:hAnsi="Times New Roman"/>
                <w:szCs w:val="20"/>
              </w:rPr>
            </w:pPr>
          </w:p>
        </w:tc>
        <w:tc>
          <w:tcPr>
            <w:tcW w:w="1276" w:type="dxa"/>
            <w:tcBorders>
              <w:top w:val="nil"/>
              <w:left w:val="nil"/>
              <w:bottom w:val="nil"/>
              <w:right w:val="nil"/>
            </w:tcBorders>
            <w:shd w:val="clear" w:color="auto" w:fill="auto"/>
            <w:noWrap/>
            <w:vAlign w:val="bottom"/>
            <w:hideMark/>
          </w:tcPr>
          <w:p w14:paraId="3A079755" w14:textId="77777777" w:rsidR="0032737A" w:rsidRPr="0032737A" w:rsidRDefault="0032737A" w:rsidP="0032737A">
            <w:pPr>
              <w:rPr>
                <w:rFonts w:ascii="Times New Roman" w:hAnsi="Times New Roman"/>
                <w:szCs w:val="20"/>
              </w:rPr>
            </w:pPr>
          </w:p>
        </w:tc>
        <w:tc>
          <w:tcPr>
            <w:tcW w:w="2560" w:type="dxa"/>
            <w:tcBorders>
              <w:top w:val="nil"/>
              <w:left w:val="nil"/>
              <w:bottom w:val="nil"/>
              <w:right w:val="nil"/>
            </w:tcBorders>
            <w:shd w:val="clear" w:color="auto" w:fill="auto"/>
            <w:noWrap/>
            <w:vAlign w:val="bottom"/>
            <w:hideMark/>
          </w:tcPr>
          <w:p w14:paraId="50457218" w14:textId="77777777" w:rsidR="0032737A" w:rsidRPr="0032737A" w:rsidRDefault="0032737A" w:rsidP="0032737A">
            <w:pPr>
              <w:rPr>
                <w:rFonts w:ascii="Times New Roman" w:hAnsi="Times New Roman"/>
                <w:szCs w:val="20"/>
              </w:rPr>
            </w:pPr>
          </w:p>
        </w:tc>
      </w:tr>
      <w:tr w:rsidR="0032737A" w:rsidRPr="0032737A" w14:paraId="0B0063FD" w14:textId="77777777" w:rsidTr="00982E9D">
        <w:trPr>
          <w:trHeight w:val="292"/>
        </w:trPr>
        <w:tc>
          <w:tcPr>
            <w:tcW w:w="3544" w:type="dxa"/>
            <w:tcBorders>
              <w:top w:val="nil"/>
              <w:left w:val="nil"/>
              <w:bottom w:val="nil"/>
              <w:right w:val="nil"/>
            </w:tcBorders>
            <w:shd w:val="clear" w:color="auto" w:fill="auto"/>
            <w:noWrap/>
            <w:vAlign w:val="bottom"/>
            <w:hideMark/>
          </w:tcPr>
          <w:p w14:paraId="38F7BFCC" w14:textId="07622950" w:rsidR="0032737A" w:rsidRPr="0032737A" w:rsidRDefault="0032737A" w:rsidP="0032737A">
            <w:pPr>
              <w:rPr>
                <w:rFonts w:ascii="Calibri" w:hAnsi="Calibri" w:cs="Calibri"/>
                <w:b/>
                <w:bCs/>
                <w:color w:val="000000"/>
                <w:sz w:val="22"/>
                <w:szCs w:val="22"/>
              </w:rPr>
            </w:pPr>
            <w:r>
              <w:rPr>
                <w:rFonts w:ascii="Calibri" w:hAnsi="Calibri" w:cs="Calibri"/>
                <w:b/>
                <w:bCs/>
                <w:color w:val="000000"/>
                <w:sz w:val="22"/>
                <w:szCs w:val="22"/>
              </w:rPr>
              <w:t>R</w:t>
            </w:r>
            <w:r w:rsidRPr="0032737A">
              <w:rPr>
                <w:rFonts w:ascii="Calibri" w:hAnsi="Calibri" w:cs="Calibri"/>
                <w:b/>
                <w:bCs/>
                <w:color w:val="000000"/>
                <w:sz w:val="22"/>
                <w:szCs w:val="22"/>
              </w:rPr>
              <w:t>eport on an unknown transport</w:t>
            </w:r>
          </w:p>
        </w:tc>
        <w:tc>
          <w:tcPr>
            <w:tcW w:w="2835" w:type="dxa"/>
            <w:tcBorders>
              <w:top w:val="nil"/>
              <w:left w:val="nil"/>
              <w:bottom w:val="nil"/>
              <w:right w:val="nil"/>
            </w:tcBorders>
            <w:shd w:val="clear" w:color="auto" w:fill="auto"/>
            <w:noWrap/>
            <w:vAlign w:val="bottom"/>
            <w:hideMark/>
          </w:tcPr>
          <w:p w14:paraId="1385C536" w14:textId="77777777" w:rsidR="0032737A" w:rsidRPr="0032737A" w:rsidRDefault="0032737A" w:rsidP="0032737A">
            <w:pPr>
              <w:rPr>
                <w:rFonts w:ascii="Calibri" w:hAnsi="Calibri" w:cs="Calibri"/>
                <w:b/>
                <w:bCs/>
                <w:color w:val="000000"/>
                <w:sz w:val="22"/>
                <w:szCs w:val="22"/>
              </w:rPr>
            </w:pPr>
          </w:p>
        </w:tc>
        <w:tc>
          <w:tcPr>
            <w:tcW w:w="1276" w:type="dxa"/>
            <w:tcBorders>
              <w:top w:val="nil"/>
              <w:left w:val="nil"/>
              <w:bottom w:val="nil"/>
              <w:right w:val="nil"/>
            </w:tcBorders>
            <w:shd w:val="clear" w:color="auto" w:fill="auto"/>
            <w:noWrap/>
            <w:vAlign w:val="bottom"/>
            <w:hideMark/>
          </w:tcPr>
          <w:p w14:paraId="0DEB62C4" w14:textId="77777777" w:rsidR="0032737A" w:rsidRPr="0032737A" w:rsidRDefault="0032737A" w:rsidP="0032737A">
            <w:pPr>
              <w:rPr>
                <w:rFonts w:ascii="Times New Roman" w:hAnsi="Times New Roman"/>
                <w:szCs w:val="20"/>
              </w:rPr>
            </w:pPr>
          </w:p>
        </w:tc>
        <w:tc>
          <w:tcPr>
            <w:tcW w:w="2560" w:type="dxa"/>
            <w:tcBorders>
              <w:top w:val="nil"/>
              <w:left w:val="nil"/>
              <w:bottom w:val="nil"/>
              <w:right w:val="nil"/>
            </w:tcBorders>
            <w:shd w:val="clear" w:color="auto" w:fill="auto"/>
            <w:noWrap/>
            <w:vAlign w:val="bottom"/>
            <w:hideMark/>
          </w:tcPr>
          <w:p w14:paraId="1A38AAE2" w14:textId="77777777" w:rsidR="0032737A" w:rsidRPr="0032737A" w:rsidRDefault="0032737A" w:rsidP="0032737A">
            <w:pPr>
              <w:rPr>
                <w:rFonts w:ascii="Times New Roman" w:hAnsi="Times New Roman"/>
                <w:szCs w:val="20"/>
              </w:rPr>
            </w:pPr>
          </w:p>
        </w:tc>
      </w:tr>
      <w:tr w:rsidR="0032737A" w:rsidRPr="0032737A" w14:paraId="1C1D41AF" w14:textId="77777777" w:rsidTr="0032737A">
        <w:trPr>
          <w:trHeight w:val="292"/>
        </w:trPr>
        <w:tc>
          <w:tcPr>
            <w:tcW w:w="3544" w:type="dxa"/>
            <w:tcBorders>
              <w:top w:val="single" w:sz="4" w:space="0" w:color="FFC000"/>
              <w:left w:val="single" w:sz="4" w:space="0" w:color="FFC000"/>
              <w:bottom w:val="nil"/>
              <w:right w:val="nil"/>
            </w:tcBorders>
            <w:shd w:val="clear" w:color="FFC000" w:fill="FFC000"/>
            <w:noWrap/>
            <w:vAlign w:val="bottom"/>
            <w:hideMark/>
          </w:tcPr>
          <w:p w14:paraId="2908AA1E" w14:textId="77777777" w:rsidR="0032737A" w:rsidRPr="0032737A" w:rsidRDefault="0032737A" w:rsidP="0032737A">
            <w:pPr>
              <w:rPr>
                <w:rFonts w:ascii="Calibri" w:hAnsi="Calibri" w:cs="Calibri"/>
                <w:b/>
                <w:bCs/>
                <w:color w:val="FFFFFF"/>
                <w:sz w:val="22"/>
                <w:szCs w:val="22"/>
              </w:rPr>
            </w:pPr>
            <w:r w:rsidRPr="0032737A">
              <w:rPr>
                <w:rFonts w:ascii="Calibri" w:hAnsi="Calibri" w:cs="Calibri"/>
                <w:b/>
                <w:bCs/>
                <w:color w:val="FFFFFF"/>
                <w:sz w:val="22"/>
                <w:szCs w:val="22"/>
              </w:rPr>
              <w:t>Identification</w:t>
            </w:r>
          </w:p>
        </w:tc>
        <w:tc>
          <w:tcPr>
            <w:tcW w:w="2835" w:type="dxa"/>
            <w:tcBorders>
              <w:top w:val="single" w:sz="4" w:space="0" w:color="FFC000"/>
              <w:left w:val="nil"/>
              <w:bottom w:val="nil"/>
              <w:right w:val="nil"/>
            </w:tcBorders>
            <w:shd w:val="clear" w:color="FFC000" w:fill="FFC000"/>
            <w:noWrap/>
            <w:vAlign w:val="bottom"/>
            <w:hideMark/>
          </w:tcPr>
          <w:p w14:paraId="4C730622" w14:textId="77777777" w:rsidR="0032737A" w:rsidRPr="0032737A" w:rsidRDefault="0032737A" w:rsidP="0032737A">
            <w:pPr>
              <w:rPr>
                <w:rFonts w:ascii="Calibri" w:hAnsi="Calibri" w:cs="Calibri"/>
                <w:b/>
                <w:bCs/>
                <w:color w:val="FFFFFF"/>
                <w:sz w:val="22"/>
                <w:szCs w:val="22"/>
              </w:rPr>
            </w:pPr>
            <w:r w:rsidRPr="0032737A">
              <w:rPr>
                <w:rFonts w:ascii="Calibri" w:hAnsi="Calibri" w:cs="Calibri"/>
                <w:b/>
                <w:bCs/>
                <w:color w:val="FFFFFF"/>
                <w:sz w:val="22"/>
                <w:szCs w:val="22"/>
              </w:rPr>
              <w:t>ExtendedDgtDenyReason</w:t>
            </w:r>
          </w:p>
        </w:tc>
        <w:tc>
          <w:tcPr>
            <w:tcW w:w="1276" w:type="dxa"/>
            <w:tcBorders>
              <w:top w:val="single" w:sz="4" w:space="0" w:color="FFC000"/>
              <w:left w:val="nil"/>
              <w:bottom w:val="nil"/>
              <w:right w:val="nil"/>
            </w:tcBorders>
            <w:shd w:val="clear" w:color="FFC000" w:fill="FFC000"/>
            <w:noWrap/>
            <w:vAlign w:val="bottom"/>
            <w:hideMark/>
          </w:tcPr>
          <w:p w14:paraId="73BF19E5" w14:textId="77777777" w:rsidR="0032737A" w:rsidRPr="0032737A" w:rsidRDefault="0032737A" w:rsidP="0032737A">
            <w:pPr>
              <w:rPr>
                <w:rFonts w:ascii="Calibri" w:hAnsi="Calibri" w:cs="Calibri"/>
                <w:b/>
                <w:bCs/>
                <w:color w:val="FFFFFF"/>
                <w:sz w:val="22"/>
                <w:szCs w:val="22"/>
              </w:rPr>
            </w:pPr>
            <w:r w:rsidRPr="0032737A">
              <w:rPr>
                <w:rFonts w:ascii="Calibri" w:hAnsi="Calibri" w:cs="Calibri"/>
                <w:b/>
                <w:bCs/>
                <w:color w:val="FFFFFF"/>
                <w:sz w:val="22"/>
                <w:szCs w:val="22"/>
              </w:rPr>
              <w:t>DocsRecvd</w:t>
            </w:r>
          </w:p>
        </w:tc>
        <w:tc>
          <w:tcPr>
            <w:tcW w:w="2560" w:type="dxa"/>
            <w:tcBorders>
              <w:top w:val="single" w:sz="4" w:space="0" w:color="FFC000"/>
              <w:left w:val="nil"/>
              <w:bottom w:val="nil"/>
              <w:right w:val="single" w:sz="4" w:space="0" w:color="FFC000"/>
            </w:tcBorders>
            <w:shd w:val="clear" w:color="FFC000" w:fill="FFC000"/>
            <w:noWrap/>
            <w:vAlign w:val="bottom"/>
            <w:hideMark/>
          </w:tcPr>
          <w:p w14:paraId="05515457" w14:textId="77777777" w:rsidR="0032737A" w:rsidRPr="0032737A" w:rsidRDefault="0032737A" w:rsidP="0032737A">
            <w:pPr>
              <w:rPr>
                <w:rFonts w:ascii="Calibri" w:hAnsi="Calibri" w:cs="Calibri"/>
                <w:b/>
                <w:bCs/>
                <w:color w:val="FFFFFF"/>
                <w:sz w:val="22"/>
                <w:szCs w:val="22"/>
              </w:rPr>
            </w:pPr>
            <w:r w:rsidRPr="0032737A">
              <w:rPr>
                <w:rFonts w:ascii="Calibri" w:hAnsi="Calibri" w:cs="Calibri"/>
                <w:b/>
                <w:bCs/>
                <w:color w:val="FFFFFF"/>
                <w:sz w:val="22"/>
                <w:szCs w:val="22"/>
              </w:rPr>
              <w:t>TP2 Identification</w:t>
            </w:r>
          </w:p>
        </w:tc>
      </w:tr>
      <w:tr w:rsidR="0032737A" w:rsidRPr="0032737A" w14:paraId="34B4B8C6" w14:textId="77777777" w:rsidTr="00982E9D">
        <w:trPr>
          <w:trHeight w:val="292"/>
        </w:trPr>
        <w:tc>
          <w:tcPr>
            <w:tcW w:w="3544" w:type="dxa"/>
            <w:tcBorders>
              <w:top w:val="single" w:sz="4" w:space="0" w:color="FFC000"/>
              <w:left w:val="single" w:sz="4" w:space="0" w:color="FFC000"/>
              <w:bottom w:val="nil"/>
              <w:right w:val="nil"/>
            </w:tcBorders>
            <w:shd w:val="clear" w:color="auto" w:fill="auto"/>
            <w:noWrap/>
            <w:vAlign w:val="bottom"/>
            <w:hideMark/>
          </w:tcPr>
          <w:p w14:paraId="296D9345" w14:textId="77777777" w:rsidR="0032737A" w:rsidRPr="0032737A" w:rsidRDefault="0032737A" w:rsidP="0032737A">
            <w:pPr>
              <w:rPr>
                <w:rFonts w:ascii="Calibri" w:hAnsi="Calibri" w:cs="Calibri"/>
                <w:color w:val="000000"/>
                <w:sz w:val="22"/>
                <w:szCs w:val="22"/>
              </w:rPr>
            </w:pPr>
            <w:r w:rsidRPr="0032737A">
              <w:rPr>
                <w:rFonts w:ascii="Calibri" w:hAnsi="Calibri" w:cs="Calibri"/>
                <w:color w:val="000000"/>
                <w:sz w:val="22"/>
                <w:szCs w:val="22"/>
              </w:rPr>
              <w:t>tp1.novacom.fr</w:t>
            </w:r>
          </w:p>
        </w:tc>
        <w:tc>
          <w:tcPr>
            <w:tcW w:w="2835" w:type="dxa"/>
            <w:tcBorders>
              <w:top w:val="single" w:sz="4" w:space="0" w:color="FFC000"/>
              <w:left w:val="nil"/>
              <w:bottom w:val="nil"/>
              <w:right w:val="nil"/>
            </w:tcBorders>
            <w:shd w:val="clear" w:color="auto" w:fill="auto"/>
            <w:noWrap/>
            <w:vAlign w:val="bottom"/>
            <w:hideMark/>
          </w:tcPr>
          <w:p w14:paraId="6BB7767C" w14:textId="77777777" w:rsidR="0032737A" w:rsidRPr="0032737A" w:rsidRDefault="0032737A" w:rsidP="0032737A">
            <w:pPr>
              <w:rPr>
                <w:rFonts w:ascii="Calibri" w:hAnsi="Calibri" w:cs="Calibri"/>
                <w:color w:val="000000"/>
                <w:sz w:val="22"/>
                <w:szCs w:val="22"/>
              </w:rPr>
            </w:pPr>
            <w:r w:rsidRPr="0032737A">
              <w:rPr>
                <w:rFonts w:ascii="Calibri" w:hAnsi="Calibri" w:cs="Calibri"/>
                <w:color w:val="000000"/>
                <w:sz w:val="22"/>
                <w:szCs w:val="22"/>
              </w:rPr>
              <w:t>unknownTransportUnit</w:t>
            </w:r>
          </w:p>
        </w:tc>
        <w:tc>
          <w:tcPr>
            <w:tcW w:w="1276" w:type="dxa"/>
            <w:tcBorders>
              <w:top w:val="single" w:sz="4" w:space="0" w:color="FFC000"/>
              <w:left w:val="nil"/>
              <w:bottom w:val="nil"/>
              <w:right w:val="nil"/>
            </w:tcBorders>
            <w:shd w:val="clear" w:color="auto" w:fill="auto"/>
            <w:noWrap/>
            <w:vAlign w:val="bottom"/>
            <w:hideMark/>
          </w:tcPr>
          <w:p w14:paraId="78496AA1" w14:textId="77777777" w:rsidR="0032737A" w:rsidRPr="0032737A" w:rsidRDefault="0032737A" w:rsidP="0032737A">
            <w:pPr>
              <w:rPr>
                <w:rFonts w:ascii="Calibri" w:hAnsi="Calibri" w:cs="Calibri"/>
                <w:color w:val="000000"/>
                <w:sz w:val="22"/>
                <w:szCs w:val="22"/>
              </w:rPr>
            </w:pPr>
            <w:r w:rsidRPr="0032737A">
              <w:rPr>
                <w:rFonts w:ascii="Calibri" w:hAnsi="Calibri" w:cs="Calibri"/>
                <w:color w:val="000000"/>
                <w:sz w:val="22"/>
                <w:szCs w:val="22"/>
              </w:rPr>
              <w:t>false</w:t>
            </w:r>
          </w:p>
        </w:tc>
        <w:tc>
          <w:tcPr>
            <w:tcW w:w="2560" w:type="dxa"/>
            <w:tcBorders>
              <w:top w:val="single" w:sz="4" w:space="0" w:color="FFC000"/>
              <w:left w:val="nil"/>
              <w:bottom w:val="nil"/>
              <w:right w:val="single" w:sz="4" w:space="0" w:color="FFC000"/>
            </w:tcBorders>
            <w:shd w:val="clear" w:color="auto" w:fill="auto"/>
            <w:noWrap/>
            <w:vAlign w:val="bottom"/>
            <w:hideMark/>
          </w:tcPr>
          <w:p w14:paraId="338C9ECC" w14:textId="77777777" w:rsidR="0032737A" w:rsidRPr="0032737A" w:rsidRDefault="0032737A" w:rsidP="0032737A">
            <w:pPr>
              <w:rPr>
                <w:rFonts w:ascii="Calibri" w:hAnsi="Calibri" w:cs="Calibri"/>
                <w:color w:val="000000"/>
                <w:sz w:val="22"/>
                <w:szCs w:val="22"/>
              </w:rPr>
            </w:pPr>
          </w:p>
        </w:tc>
      </w:tr>
      <w:tr w:rsidR="0032737A" w:rsidRPr="0032737A" w14:paraId="52E2F668" w14:textId="77777777" w:rsidTr="00982E9D">
        <w:trPr>
          <w:trHeight w:val="292"/>
        </w:trPr>
        <w:tc>
          <w:tcPr>
            <w:tcW w:w="3544" w:type="dxa"/>
            <w:tcBorders>
              <w:top w:val="single" w:sz="4" w:space="0" w:color="FFC000"/>
              <w:left w:val="single" w:sz="4" w:space="0" w:color="FFC000"/>
              <w:bottom w:val="nil"/>
              <w:right w:val="nil"/>
            </w:tcBorders>
            <w:shd w:val="clear" w:color="auto" w:fill="auto"/>
            <w:noWrap/>
            <w:vAlign w:val="bottom"/>
            <w:hideMark/>
          </w:tcPr>
          <w:p w14:paraId="14215468" w14:textId="77777777" w:rsidR="0032737A" w:rsidRPr="0032737A" w:rsidRDefault="0032737A" w:rsidP="0032737A">
            <w:pPr>
              <w:rPr>
                <w:rFonts w:ascii="Calibri" w:hAnsi="Calibri" w:cs="Calibri"/>
                <w:color w:val="000000"/>
                <w:sz w:val="22"/>
                <w:szCs w:val="22"/>
              </w:rPr>
            </w:pPr>
            <w:r w:rsidRPr="0032737A">
              <w:rPr>
                <w:rFonts w:ascii="Calibri" w:hAnsi="Calibri" w:cs="Calibri"/>
                <w:color w:val="000000"/>
                <w:sz w:val="22"/>
                <w:szCs w:val="22"/>
              </w:rPr>
              <w:t>tp1.gbk.de</w:t>
            </w:r>
          </w:p>
        </w:tc>
        <w:tc>
          <w:tcPr>
            <w:tcW w:w="2835" w:type="dxa"/>
            <w:tcBorders>
              <w:top w:val="single" w:sz="4" w:space="0" w:color="FFC000"/>
              <w:left w:val="nil"/>
              <w:bottom w:val="nil"/>
              <w:right w:val="nil"/>
            </w:tcBorders>
            <w:shd w:val="clear" w:color="auto" w:fill="auto"/>
            <w:noWrap/>
            <w:vAlign w:val="bottom"/>
            <w:hideMark/>
          </w:tcPr>
          <w:p w14:paraId="5DAFD067" w14:textId="77777777" w:rsidR="0032737A" w:rsidRPr="0032737A" w:rsidRDefault="0032737A" w:rsidP="0032737A">
            <w:pPr>
              <w:rPr>
                <w:rFonts w:ascii="Calibri" w:hAnsi="Calibri" w:cs="Calibri"/>
                <w:color w:val="000000"/>
                <w:sz w:val="22"/>
                <w:szCs w:val="22"/>
              </w:rPr>
            </w:pPr>
            <w:r w:rsidRPr="0032737A">
              <w:rPr>
                <w:rFonts w:ascii="Calibri" w:hAnsi="Calibri" w:cs="Calibri"/>
                <w:color w:val="000000"/>
                <w:sz w:val="22"/>
                <w:szCs w:val="22"/>
              </w:rPr>
              <w:t>unknownTransportUnit</w:t>
            </w:r>
          </w:p>
        </w:tc>
        <w:tc>
          <w:tcPr>
            <w:tcW w:w="1276" w:type="dxa"/>
            <w:tcBorders>
              <w:top w:val="single" w:sz="4" w:space="0" w:color="FFC000"/>
              <w:left w:val="nil"/>
              <w:bottom w:val="nil"/>
              <w:right w:val="nil"/>
            </w:tcBorders>
            <w:shd w:val="clear" w:color="auto" w:fill="auto"/>
            <w:noWrap/>
            <w:vAlign w:val="bottom"/>
            <w:hideMark/>
          </w:tcPr>
          <w:p w14:paraId="3CDAE938" w14:textId="77777777" w:rsidR="0032737A" w:rsidRPr="0032737A" w:rsidRDefault="0032737A" w:rsidP="0032737A">
            <w:pPr>
              <w:rPr>
                <w:rFonts w:ascii="Calibri" w:hAnsi="Calibri" w:cs="Calibri"/>
                <w:color w:val="000000"/>
                <w:sz w:val="22"/>
                <w:szCs w:val="22"/>
              </w:rPr>
            </w:pPr>
            <w:r w:rsidRPr="0032737A">
              <w:rPr>
                <w:rFonts w:ascii="Calibri" w:hAnsi="Calibri" w:cs="Calibri"/>
                <w:color w:val="000000"/>
                <w:sz w:val="22"/>
                <w:szCs w:val="22"/>
              </w:rPr>
              <w:t>false</w:t>
            </w:r>
          </w:p>
        </w:tc>
        <w:tc>
          <w:tcPr>
            <w:tcW w:w="2560" w:type="dxa"/>
            <w:tcBorders>
              <w:top w:val="single" w:sz="4" w:space="0" w:color="FFC000"/>
              <w:left w:val="nil"/>
              <w:bottom w:val="nil"/>
              <w:right w:val="single" w:sz="4" w:space="0" w:color="FFC000"/>
            </w:tcBorders>
            <w:shd w:val="clear" w:color="auto" w:fill="auto"/>
            <w:noWrap/>
            <w:vAlign w:val="bottom"/>
            <w:hideMark/>
          </w:tcPr>
          <w:p w14:paraId="3531CF1A" w14:textId="77777777" w:rsidR="0032737A" w:rsidRPr="0032737A" w:rsidRDefault="0032737A" w:rsidP="0032737A">
            <w:pPr>
              <w:rPr>
                <w:rFonts w:ascii="Calibri" w:hAnsi="Calibri" w:cs="Calibri"/>
                <w:color w:val="000000"/>
                <w:sz w:val="22"/>
                <w:szCs w:val="22"/>
              </w:rPr>
            </w:pPr>
          </w:p>
        </w:tc>
      </w:tr>
      <w:tr w:rsidR="0032737A" w:rsidRPr="0032737A" w14:paraId="07FA3E72" w14:textId="77777777" w:rsidTr="00982E9D">
        <w:trPr>
          <w:trHeight w:val="292"/>
        </w:trPr>
        <w:tc>
          <w:tcPr>
            <w:tcW w:w="3544" w:type="dxa"/>
            <w:tcBorders>
              <w:top w:val="single" w:sz="4" w:space="0" w:color="FFC000"/>
              <w:left w:val="single" w:sz="4" w:space="0" w:color="FFC000"/>
              <w:bottom w:val="single" w:sz="4" w:space="0" w:color="FFC000"/>
              <w:right w:val="nil"/>
            </w:tcBorders>
            <w:shd w:val="clear" w:color="auto" w:fill="auto"/>
            <w:noWrap/>
            <w:vAlign w:val="bottom"/>
            <w:hideMark/>
          </w:tcPr>
          <w:p w14:paraId="6813C514" w14:textId="77777777" w:rsidR="0032737A" w:rsidRPr="0032737A" w:rsidRDefault="0032737A" w:rsidP="0032737A">
            <w:pPr>
              <w:rPr>
                <w:rFonts w:ascii="Calibri" w:hAnsi="Calibri" w:cs="Calibri"/>
                <w:color w:val="000000"/>
                <w:sz w:val="22"/>
                <w:szCs w:val="22"/>
              </w:rPr>
            </w:pPr>
            <w:r w:rsidRPr="0032737A">
              <w:rPr>
                <w:rFonts w:ascii="Calibri" w:hAnsi="Calibri" w:cs="Calibri"/>
                <w:color w:val="000000"/>
                <w:sz w:val="22"/>
                <w:szCs w:val="22"/>
              </w:rPr>
              <w:t>tp1.ricardo.co.uk</w:t>
            </w:r>
          </w:p>
        </w:tc>
        <w:tc>
          <w:tcPr>
            <w:tcW w:w="2835" w:type="dxa"/>
            <w:tcBorders>
              <w:top w:val="single" w:sz="4" w:space="0" w:color="FFC000"/>
              <w:left w:val="nil"/>
              <w:bottom w:val="single" w:sz="4" w:space="0" w:color="FFC000"/>
              <w:right w:val="nil"/>
            </w:tcBorders>
            <w:shd w:val="clear" w:color="auto" w:fill="auto"/>
            <w:noWrap/>
            <w:vAlign w:val="bottom"/>
            <w:hideMark/>
          </w:tcPr>
          <w:p w14:paraId="597C6D2D" w14:textId="77777777" w:rsidR="0032737A" w:rsidRPr="0032737A" w:rsidRDefault="0032737A" w:rsidP="0032737A">
            <w:pPr>
              <w:rPr>
                <w:rFonts w:ascii="Calibri" w:hAnsi="Calibri" w:cs="Calibri"/>
                <w:color w:val="000000"/>
                <w:sz w:val="22"/>
                <w:szCs w:val="22"/>
              </w:rPr>
            </w:pPr>
            <w:r w:rsidRPr="0032737A">
              <w:rPr>
                <w:rFonts w:ascii="Calibri" w:hAnsi="Calibri" w:cs="Calibri"/>
                <w:color w:val="000000"/>
                <w:sz w:val="22"/>
                <w:szCs w:val="22"/>
              </w:rPr>
              <w:t>unknownTransportUnit</w:t>
            </w:r>
          </w:p>
        </w:tc>
        <w:tc>
          <w:tcPr>
            <w:tcW w:w="1276" w:type="dxa"/>
            <w:tcBorders>
              <w:top w:val="single" w:sz="4" w:space="0" w:color="FFC000"/>
              <w:left w:val="nil"/>
              <w:bottom w:val="single" w:sz="4" w:space="0" w:color="FFC000"/>
              <w:right w:val="nil"/>
            </w:tcBorders>
            <w:shd w:val="clear" w:color="auto" w:fill="auto"/>
            <w:noWrap/>
            <w:vAlign w:val="bottom"/>
            <w:hideMark/>
          </w:tcPr>
          <w:p w14:paraId="15753A2E" w14:textId="77777777" w:rsidR="0032737A" w:rsidRPr="0032737A" w:rsidRDefault="0032737A" w:rsidP="0032737A">
            <w:pPr>
              <w:rPr>
                <w:rFonts w:ascii="Calibri" w:hAnsi="Calibri" w:cs="Calibri"/>
                <w:color w:val="000000"/>
                <w:sz w:val="22"/>
                <w:szCs w:val="22"/>
              </w:rPr>
            </w:pPr>
            <w:r w:rsidRPr="0032737A">
              <w:rPr>
                <w:rFonts w:ascii="Calibri" w:hAnsi="Calibri" w:cs="Calibri"/>
                <w:color w:val="000000"/>
                <w:sz w:val="22"/>
                <w:szCs w:val="22"/>
              </w:rPr>
              <w:t>false</w:t>
            </w:r>
          </w:p>
        </w:tc>
        <w:tc>
          <w:tcPr>
            <w:tcW w:w="2560" w:type="dxa"/>
            <w:tcBorders>
              <w:top w:val="single" w:sz="4" w:space="0" w:color="FFC000"/>
              <w:left w:val="nil"/>
              <w:bottom w:val="single" w:sz="4" w:space="0" w:color="FFC000"/>
              <w:right w:val="single" w:sz="4" w:space="0" w:color="FFC000"/>
            </w:tcBorders>
            <w:shd w:val="clear" w:color="auto" w:fill="auto"/>
            <w:noWrap/>
            <w:vAlign w:val="bottom"/>
            <w:hideMark/>
          </w:tcPr>
          <w:p w14:paraId="4D45C097" w14:textId="77777777" w:rsidR="0032737A" w:rsidRPr="0032737A" w:rsidRDefault="0032737A" w:rsidP="0032737A">
            <w:pPr>
              <w:rPr>
                <w:rFonts w:ascii="Calibri" w:hAnsi="Calibri" w:cs="Calibri"/>
                <w:color w:val="000000"/>
                <w:sz w:val="22"/>
                <w:szCs w:val="22"/>
              </w:rPr>
            </w:pPr>
          </w:p>
        </w:tc>
      </w:tr>
      <w:tr w:rsidR="0032737A" w:rsidRPr="0032737A" w14:paraId="3E14151E" w14:textId="77777777" w:rsidTr="00982E9D">
        <w:trPr>
          <w:trHeight w:val="292"/>
        </w:trPr>
        <w:tc>
          <w:tcPr>
            <w:tcW w:w="3544" w:type="dxa"/>
            <w:tcBorders>
              <w:top w:val="nil"/>
              <w:left w:val="nil"/>
              <w:bottom w:val="nil"/>
              <w:right w:val="nil"/>
            </w:tcBorders>
            <w:shd w:val="clear" w:color="auto" w:fill="auto"/>
            <w:noWrap/>
            <w:vAlign w:val="bottom"/>
            <w:hideMark/>
          </w:tcPr>
          <w:p w14:paraId="263A49DF" w14:textId="77777777" w:rsidR="0032737A" w:rsidRPr="0032737A" w:rsidRDefault="0032737A" w:rsidP="0032737A">
            <w:pPr>
              <w:rPr>
                <w:rFonts w:ascii="Times New Roman" w:hAnsi="Times New Roman"/>
                <w:szCs w:val="20"/>
              </w:rPr>
            </w:pPr>
          </w:p>
        </w:tc>
        <w:tc>
          <w:tcPr>
            <w:tcW w:w="2835" w:type="dxa"/>
            <w:tcBorders>
              <w:top w:val="nil"/>
              <w:left w:val="nil"/>
              <w:bottom w:val="nil"/>
              <w:right w:val="nil"/>
            </w:tcBorders>
            <w:shd w:val="clear" w:color="auto" w:fill="auto"/>
            <w:noWrap/>
            <w:vAlign w:val="bottom"/>
            <w:hideMark/>
          </w:tcPr>
          <w:p w14:paraId="2530BB2B" w14:textId="77777777" w:rsidR="0032737A" w:rsidRPr="0032737A" w:rsidRDefault="0032737A" w:rsidP="0032737A">
            <w:pPr>
              <w:rPr>
                <w:rFonts w:ascii="Times New Roman" w:hAnsi="Times New Roman"/>
                <w:szCs w:val="20"/>
              </w:rPr>
            </w:pPr>
          </w:p>
        </w:tc>
        <w:tc>
          <w:tcPr>
            <w:tcW w:w="1276" w:type="dxa"/>
            <w:tcBorders>
              <w:top w:val="nil"/>
              <w:left w:val="nil"/>
              <w:bottom w:val="nil"/>
              <w:right w:val="nil"/>
            </w:tcBorders>
            <w:shd w:val="clear" w:color="auto" w:fill="auto"/>
            <w:noWrap/>
            <w:vAlign w:val="bottom"/>
            <w:hideMark/>
          </w:tcPr>
          <w:p w14:paraId="59891B37" w14:textId="77777777" w:rsidR="0032737A" w:rsidRPr="0032737A" w:rsidRDefault="0032737A" w:rsidP="0032737A">
            <w:pPr>
              <w:rPr>
                <w:rFonts w:ascii="Times New Roman" w:hAnsi="Times New Roman"/>
                <w:szCs w:val="20"/>
              </w:rPr>
            </w:pPr>
          </w:p>
        </w:tc>
        <w:tc>
          <w:tcPr>
            <w:tcW w:w="2560" w:type="dxa"/>
            <w:tcBorders>
              <w:top w:val="nil"/>
              <w:left w:val="nil"/>
              <w:bottom w:val="nil"/>
              <w:right w:val="nil"/>
            </w:tcBorders>
            <w:shd w:val="clear" w:color="auto" w:fill="auto"/>
            <w:noWrap/>
            <w:vAlign w:val="bottom"/>
            <w:hideMark/>
          </w:tcPr>
          <w:p w14:paraId="7BE5E877" w14:textId="77777777" w:rsidR="0032737A" w:rsidRPr="0032737A" w:rsidRDefault="0032737A" w:rsidP="0032737A">
            <w:pPr>
              <w:rPr>
                <w:rFonts w:ascii="Times New Roman" w:hAnsi="Times New Roman"/>
                <w:szCs w:val="20"/>
              </w:rPr>
            </w:pPr>
          </w:p>
        </w:tc>
      </w:tr>
      <w:tr w:rsidR="0032737A" w:rsidRPr="0032737A" w14:paraId="67B3B626" w14:textId="77777777" w:rsidTr="00982E9D">
        <w:trPr>
          <w:trHeight w:val="292"/>
        </w:trPr>
        <w:tc>
          <w:tcPr>
            <w:tcW w:w="3544" w:type="dxa"/>
            <w:tcBorders>
              <w:top w:val="nil"/>
              <w:left w:val="nil"/>
              <w:bottom w:val="nil"/>
              <w:right w:val="nil"/>
            </w:tcBorders>
            <w:shd w:val="clear" w:color="auto" w:fill="auto"/>
            <w:noWrap/>
            <w:vAlign w:val="bottom"/>
            <w:hideMark/>
          </w:tcPr>
          <w:p w14:paraId="237AEB5A" w14:textId="77777777" w:rsidR="0032737A" w:rsidRPr="0032737A" w:rsidRDefault="0032737A" w:rsidP="0032737A">
            <w:pPr>
              <w:rPr>
                <w:rFonts w:ascii="Calibri" w:hAnsi="Calibri" w:cs="Calibri"/>
                <w:color w:val="000000"/>
                <w:sz w:val="22"/>
                <w:szCs w:val="22"/>
              </w:rPr>
            </w:pPr>
            <w:r w:rsidRPr="0032737A">
              <w:rPr>
                <w:rFonts w:ascii="Calibri" w:hAnsi="Calibri" w:cs="Calibri"/>
                <w:color w:val="000000"/>
                <w:sz w:val="22"/>
                <w:szCs w:val="22"/>
              </w:rPr>
              <w:t>TP1 translated error message:</w:t>
            </w:r>
          </w:p>
        </w:tc>
        <w:tc>
          <w:tcPr>
            <w:tcW w:w="2835" w:type="dxa"/>
            <w:tcBorders>
              <w:top w:val="nil"/>
              <w:left w:val="nil"/>
              <w:bottom w:val="nil"/>
              <w:right w:val="nil"/>
            </w:tcBorders>
            <w:shd w:val="clear" w:color="auto" w:fill="auto"/>
            <w:noWrap/>
            <w:vAlign w:val="bottom"/>
            <w:hideMark/>
          </w:tcPr>
          <w:p w14:paraId="3DA3B22A" w14:textId="77777777" w:rsidR="0032737A" w:rsidRPr="0032737A" w:rsidRDefault="0032737A" w:rsidP="0032737A">
            <w:pPr>
              <w:rPr>
                <w:rFonts w:ascii="Calibri" w:hAnsi="Calibri" w:cs="Calibri"/>
                <w:color w:val="000000"/>
                <w:sz w:val="22"/>
                <w:szCs w:val="22"/>
              </w:rPr>
            </w:pPr>
            <w:r w:rsidRPr="0032737A">
              <w:rPr>
                <w:rFonts w:ascii="Calibri" w:hAnsi="Calibri" w:cs="Calibri"/>
                <w:color w:val="000000"/>
                <w:sz w:val="22"/>
                <w:szCs w:val="22"/>
              </w:rPr>
              <w:t>unknownTransportUnit</w:t>
            </w:r>
          </w:p>
        </w:tc>
        <w:tc>
          <w:tcPr>
            <w:tcW w:w="1276" w:type="dxa"/>
            <w:tcBorders>
              <w:top w:val="nil"/>
              <w:left w:val="nil"/>
              <w:bottom w:val="nil"/>
              <w:right w:val="nil"/>
            </w:tcBorders>
            <w:shd w:val="clear" w:color="auto" w:fill="auto"/>
            <w:noWrap/>
            <w:vAlign w:val="bottom"/>
            <w:hideMark/>
          </w:tcPr>
          <w:p w14:paraId="4BF6C043" w14:textId="77777777" w:rsidR="0032737A" w:rsidRPr="0032737A" w:rsidRDefault="0032737A" w:rsidP="0032737A">
            <w:pPr>
              <w:rPr>
                <w:rFonts w:ascii="Calibri" w:hAnsi="Calibri" w:cs="Calibri"/>
                <w:color w:val="000000"/>
                <w:sz w:val="22"/>
                <w:szCs w:val="22"/>
              </w:rPr>
            </w:pPr>
          </w:p>
        </w:tc>
        <w:tc>
          <w:tcPr>
            <w:tcW w:w="2560" w:type="dxa"/>
            <w:tcBorders>
              <w:top w:val="nil"/>
              <w:left w:val="nil"/>
              <w:bottom w:val="nil"/>
              <w:right w:val="nil"/>
            </w:tcBorders>
            <w:shd w:val="clear" w:color="auto" w:fill="auto"/>
            <w:noWrap/>
            <w:vAlign w:val="bottom"/>
            <w:hideMark/>
          </w:tcPr>
          <w:p w14:paraId="543A9D5C" w14:textId="77777777" w:rsidR="0032737A" w:rsidRPr="0032737A" w:rsidRDefault="0032737A" w:rsidP="0032737A">
            <w:pPr>
              <w:rPr>
                <w:rFonts w:ascii="Times New Roman" w:hAnsi="Times New Roman"/>
                <w:szCs w:val="20"/>
              </w:rPr>
            </w:pPr>
          </w:p>
        </w:tc>
      </w:tr>
      <w:tr w:rsidR="0032737A" w:rsidRPr="0032737A" w14:paraId="26CAF46C" w14:textId="77777777" w:rsidTr="00982E9D">
        <w:trPr>
          <w:trHeight w:val="292"/>
        </w:trPr>
        <w:tc>
          <w:tcPr>
            <w:tcW w:w="3544" w:type="dxa"/>
            <w:tcBorders>
              <w:top w:val="nil"/>
              <w:left w:val="nil"/>
              <w:bottom w:val="nil"/>
              <w:right w:val="nil"/>
            </w:tcBorders>
            <w:shd w:val="clear" w:color="auto" w:fill="auto"/>
            <w:noWrap/>
            <w:vAlign w:val="bottom"/>
            <w:hideMark/>
          </w:tcPr>
          <w:p w14:paraId="2523AF75" w14:textId="77777777" w:rsidR="0032737A" w:rsidRPr="0032737A" w:rsidRDefault="0032737A" w:rsidP="0032737A">
            <w:pPr>
              <w:rPr>
                <w:rFonts w:ascii="Times New Roman" w:hAnsi="Times New Roman"/>
                <w:szCs w:val="20"/>
              </w:rPr>
            </w:pPr>
          </w:p>
        </w:tc>
        <w:tc>
          <w:tcPr>
            <w:tcW w:w="2835" w:type="dxa"/>
            <w:tcBorders>
              <w:top w:val="nil"/>
              <w:left w:val="nil"/>
              <w:bottom w:val="nil"/>
              <w:right w:val="nil"/>
            </w:tcBorders>
            <w:shd w:val="clear" w:color="auto" w:fill="auto"/>
            <w:noWrap/>
            <w:vAlign w:val="bottom"/>
            <w:hideMark/>
          </w:tcPr>
          <w:p w14:paraId="650EDCFD" w14:textId="77777777" w:rsidR="0032737A" w:rsidRPr="0032737A" w:rsidRDefault="0032737A" w:rsidP="0032737A">
            <w:pPr>
              <w:rPr>
                <w:rFonts w:ascii="Times New Roman" w:hAnsi="Times New Roman"/>
                <w:szCs w:val="20"/>
              </w:rPr>
            </w:pPr>
          </w:p>
        </w:tc>
        <w:tc>
          <w:tcPr>
            <w:tcW w:w="1276" w:type="dxa"/>
            <w:tcBorders>
              <w:top w:val="nil"/>
              <w:left w:val="nil"/>
              <w:bottom w:val="nil"/>
              <w:right w:val="nil"/>
            </w:tcBorders>
            <w:shd w:val="clear" w:color="auto" w:fill="auto"/>
            <w:noWrap/>
            <w:vAlign w:val="bottom"/>
            <w:hideMark/>
          </w:tcPr>
          <w:p w14:paraId="0640CCAD" w14:textId="77777777" w:rsidR="0032737A" w:rsidRPr="0032737A" w:rsidRDefault="0032737A" w:rsidP="0032737A">
            <w:pPr>
              <w:rPr>
                <w:rFonts w:ascii="Times New Roman" w:hAnsi="Times New Roman"/>
                <w:szCs w:val="20"/>
              </w:rPr>
            </w:pPr>
          </w:p>
        </w:tc>
        <w:tc>
          <w:tcPr>
            <w:tcW w:w="2560" w:type="dxa"/>
            <w:tcBorders>
              <w:top w:val="nil"/>
              <w:left w:val="nil"/>
              <w:bottom w:val="nil"/>
              <w:right w:val="nil"/>
            </w:tcBorders>
            <w:shd w:val="clear" w:color="auto" w:fill="auto"/>
            <w:noWrap/>
            <w:vAlign w:val="bottom"/>
            <w:hideMark/>
          </w:tcPr>
          <w:p w14:paraId="7EF8B880" w14:textId="77777777" w:rsidR="0032737A" w:rsidRPr="0032737A" w:rsidRDefault="0032737A" w:rsidP="0032737A">
            <w:pPr>
              <w:rPr>
                <w:rFonts w:ascii="Times New Roman" w:hAnsi="Times New Roman"/>
                <w:szCs w:val="20"/>
              </w:rPr>
            </w:pPr>
          </w:p>
        </w:tc>
      </w:tr>
      <w:tr w:rsidR="0032737A" w:rsidRPr="0032737A" w14:paraId="27BE6BD8" w14:textId="77777777" w:rsidTr="00982E9D">
        <w:trPr>
          <w:trHeight w:val="292"/>
        </w:trPr>
        <w:tc>
          <w:tcPr>
            <w:tcW w:w="3544" w:type="dxa"/>
            <w:tcBorders>
              <w:top w:val="nil"/>
              <w:left w:val="nil"/>
              <w:bottom w:val="nil"/>
              <w:right w:val="nil"/>
            </w:tcBorders>
            <w:shd w:val="clear" w:color="auto" w:fill="auto"/>
            <w:noWrap/>
            <w:vAlign w:val="bottom"/>
            <w:hideMark/>
          </w:tcPr>
          <w:p w14:paraId="530F98B1" w14:textId="520E3BC4" w:rsidR="0032737A" w:rsidRPr="0032737A" w:rsidRDefault="00B36FDE" w:rsidP="0032737A">
            <w:pPr>
              <w:rPr>
                <w:rFonts w:ascii="Calibri" w:hAnsi="Calibri" w:cs="Calibri"/>
                <w:b/>
                <w:bCs/>
                <w:color w:val="000000"/>
                <w:sz w:val="22"/>
                <w:szCs w:val="22"/>
              </w:rPr>
            </w:pPr>
            <w:r>
              <w:rPr>
                <w:rFonts w:ascii="Calibri" w:hAnsi="Calibri" w:cs="Calibri"/>
                <w:b/>
                <w:bCs/>
                <w:color w:val="000000"/>
                <w:sz w:val="22"/>
                <w:szCs w:val="22"/>
              </w:rPr>
              <w:t>R</w:t>
            </w:r>
            <w:r w:rsidR="0032737A" w:rsidRPr="0032737A">
              <w:rPr>
                <w:rFonts w:ascii="Calibri" w:hAnsi="Calibri" w:cs="Calibri"/>
                <w:b/>
                <w:bCs/>
                <w:color w:val="000000"/>
                <w:sz w:val="22"/>
                <w:szCs w:val="22"/>
              </w:rPr>
              <w:t>eport on a failure</w:t>
            </w:r>
          </w:p>
        </w:tc>
        <w:tc>
          <w:tcPr>
            <w:tcW w:w="2835" w:type="dxa"/>
            <w:tcBorders>
              <w:top w:val="nil"/>
              <w:left w:val="nil"/>
              <w:bottom w:val="nil"/>
              <w:right w:val="nil"/>
            </w:tcBorders>
            <w:shd w:val="clear" w:color="auto" w:fill="auto"/>
            <w:noWrap/>
            <w:vAlign w:val="bottom"/>
            <w:hideMark/>
          </w:tcPr>
          <w:p w14:paraId="1861A6C1" w14:textId="77777777" w:rsidR="0032737A" w:rsidRPr="0032737A" w:rsidRDefault="0032737A" w:rsidP="0032737A">
            <w:pPr>
              <w:rPr>
                <w:rFonts w:ascii="Calibri" w:hAnsi="Calibri" w:cs="Calibri"/>
                <w:b/>
                <w:bCs/>
                <w:color w:val="000000"/>
                <w:sz w:val="22"/>
                <w:szCs w:val="22"/>
              </w:rPr>
            </w:pPr>
          </w:p>
        </w:tc>
        <w:tc>
          <w:tcPr>
            <w:tcW w:w="1276" w:type="dxa"/>
            <w:tcBorders>
              <w:top w:val="nil"/>
              <w:left w:val="nil"/>
              <w:bottom w:val="nil"/>
              <w:right w:val="nil"/>
            </w:tcBorders>
            <w:shd w:val="clear" w:color="auto" w:fill="auto"/>
            <w:noWrap/>
            <w:vAlign w:val="bottom"/>
            <w:hideMark/>
          </w:tcPr>
          <w:p w14:paraId="7546F587" w14:textId="77777777" w:rsidR="0032737A" w:rsidRPr="0032737A" w:rsidRDefault="0032737A" w:rsidP="0032737A">
            <w:pPr>
              <w:rPr>
                <w:rFonts w:ascii="Times New Roman" w:hAnsi="Times New Roman"/>
                <w:szCs w:val="20"/>
              </w:rPr>
            </w:pPr>
          </w:p>
        </w:tc>
        <w:tc>
          <w:tcPr>
            <w:tcW w:w="2560" w:type="dxa"/>
            <w:tcBorders>
              <w:top w:val="nil"/>
              <w:left w:val="nil"/>
              <w:bottom w:val="nil"/>
              <w:right w:val="nil"/>
            </w:tcBorders>
            <w:shd w:val="clear" w:color="auto" w:fill="auto"/>
            <w:noWrap/>
            <w:vAlign w:val="bottom"/>
            <w:hideMark/>
          </w:tcPr>
          <w:p w14:paraId="3E463DD2" w14:textId="77777777" w:rsidR="0032737A" w:rsidRPr="0032737A" w:rsidRDefault="0032737A" w:rsidP="0032737A">
            <w:pPr>
              <w:rPr>
                <w:rFonts w:ascii="Times New Roman" w:hAnsi="Times New Roman"/>
                <w:szCs w:val="20"/>
              </w:rPr>
            </w:pPr>
          </w:p>
        </w:tc>
      </w:tr>
      <w:tr w:rsidR="0032737A" w:rsidRPr="0032737A" w14:paraId="6B10DDA4" w14:textId="77777777" w:rsidTr="0032737A">
        <w:trPr>
          <w:trHeight w:val="292"/>
        </w:trPr>
        <w:tc>
          <w:tcPr>
            <w:tcW w:w="3544" w:type="dxa"/>
            <w:tcBorders>
              <w:top w:val="single" w:sz="4" w:space="0" w:color="ED7D31"/>
              <w:left w:val="single" w:sz="4" w:space="0" w:color="ED7D31"/>
              <w:bottom w:val="nil"/>
              <w:right w:val="nil"/>
            </w:tcBorders>
            <w:shd w:val="clear" w:color="ED7D31" w:fill="ED7D31"/>
            <w:noWrap/>
            <w:vAlign w:val="bottom"/>
            <w:hideMark/>
          </w:tcPr>
          <w:p w14:paraId="4F3C0D0B" w14:textId="77777777" w:rsidR="0032737A" w:rsidRPr="0032737A" w:rsidRDefault="0032737A" w:rsidP="0032737A">
            <w:pPr>
              <w:rPr>
                <w:rFonts w:ascii="Calibri" w:hAnsi="Calibri" w:cs="Calibri"/>
                <w:b/>
                <w:bCs/>
                <w:color w:val="FFFFFF"/>
                <w:sz w:val="22"/>
                <w:szCs w:val="22"/>
              </w:rPr>
            </w:pPr>
            <w:r w:rsidRPr="0032737A">
              <w:rPr>
                <w:rFonts w:ascii="Calibri" w:hAnsi="Calibri" w:cs="Calibri"/>
                <w:b/>
                <w:bCs/>
                <w:color w:val="FFFFFF"/>
                <w:sz w:val="22"/>
                <w:szCs w:val="22"/>
              </w:rPr>
              <w:t>Identification</w:t>
            </w:r>
          </w:p>
        </w:tc>
        <w:tc>
          <w:tcPr>
            <w:tcW w:w="2835" w:type="dxa"/>
            <w:tcBorders>
              <w:top w:val="single" w:sz="4" w:space="0" w:color="ED7D31"/>
              <w:left w:val="nil"/>
              <w:bottom w:val="nil"/>
              <w:right w:val="nil"/>
            </w:tcBorders>
            <w:shd w:val="clear" w:color="ED7D31" w:fill="ED7D31"/>
            <w:noWrap/>
            <w:vAlign w:val="bottom"/>
            <w:hideMark/>
          </w:tcPr>
          <w:p w14:paraId="4DCD3517" w14:textId="77777777" w:rsidR="0032737A" w:rsidRPr="0032737A" w:rsidRDefault="0032737A" w:rsidP="0032737A">
            <w:pPr>
              <w:rPr>
                <w:rFonts w:ascii="Calibri" w:hAnsi="Calibri" w:cs="Calibri"/>
                <w:b/>
                <w:bCs/>
                <w:color w:val="FFFFFF"/>
                <w:sz w:val="22"/>
                <w:szCs w:val="22"/>
              </w:rPr>
            </w:pPr>
            <w:r w:rsidRPr="0032737A">
              <w:rPr>
                <w:rFonts w:ascii="Calibri" w:hAnsi="Calibri" w:cs="Calibri"/>
                <w:b/>
                <w:bCs/>
                <w:color w:val="FFFFFF"/>
                <w:sz w:val="22"/>
                <w:szCs w:val="22"/>
              </w:rPr>
              <w:t>ExtendedDgtDenyReason</w:t>
            </w:r>
          </w:p>
        </w:tc>
        <w:tc>
          <w:tcPr>
            <w:tcW w:w="1276" w:type="dxa"/>
            <w:tcBorders>
              <w:top w:val="single" w:sz="4" w:space="0" w:color="ED7D31"/>
              <w:left w:val="nil"/>
              <w:bottom w:val="nil"/>
              <w:right w:val="nil"/>
            </w:tcBorders>
            <w:shd w:val="clear" w:color="ED7D31" w:fill="ED7D31"/>
            <w:noWrap/>
            <w:vAlign w:val="bottom"/>
            <w:hideMark/>
          </w:tcPr>
          <w:p w14:paraId="547A81E1" w14:textId="77777777" w:rsidR="0032737A" w:rsidRPr="0032737A" w:rsidRDefault="0032737A" w:rsidP="0032737A">
            <w:pPr>
              <w:rPr>
                <w:rFonts w:ascii="Calibri" w:hAnsi="Calibri" w:cs="Calibri"/>
                <w:b/>
                <w:bCs/>
                <w:color w:val="FFFFFF"/>
                <w:sz w:val="22"/>
                <w:szCs w:val="22"/>
              </w:rPr>
            </w:pPr>
            <w:r w:rsidRPr="0032737A">
              <w:rPr>
                <w:rFonts w:ascii="Calibri" w:hAnsi="Calibri" w:cs="Calibri"/>
                <w:b/>
                <w:bCs/>
                <w:color w:val="FFFFFF"/>
                <w:sz w:val="22"/>
                <w:szCs w:val="22"/>
              </w:rPr>
              <w:t>DocsRecvd</w:t>
            </w:r>
          </w:p>
        </w:tc>
        <w:tc>
          <w:tcPr>
            <w:tcW w:w="2560" w:type="dxa"/>
            <w:tcBorders>
              <w:top w:val="single" w:sz="4" w:space="0" w:color="ED7D31"/>
              <w:left w:val="nil"/>
              <w:bottom w:val="nil"/>
              <w:right w:val="single" w:sz="4" w:space="0" w:color="ED7D31"/>
            </w:tcBorders>
            <w:shd w:val="clear" w:color="ED7D31" w:fill="ED7D31"/>
            <w:noWrap/>
            <w:vAlign w:val="bottom"/>
            <w:hideMark/>
          </w:tcPr>
          <w:p w14:paraId="7AD57C5C" w14:textId="77777777" w:rsidR="0032737A" w:rsidRPr="0032737A" w:rsidRDefault="0032737A" w:rsidP="0032737A">
            <w:pPr>
              <w:rPr>
                <w:rFonts w:ascii="Calibri" w:hAnsi="Calibri" w:cs="Calibri"/>
                <w:b/>
                <w:bCs/>
                <w:color w:val="FFFFFF"/>
                <w:sz w:val="22"/>
                <w:szCs w:val="22"/>
              </w:rPr>
            </w:pPr>
            <w:r w:rsidRPr="0032737A">
              <w:rPr>
                <w:rFonts w:ascii="Calibri" w:hAnsi="Calibri" w:cs="Calibri"/>
                <w:b/>
                <w:bCs/>
                <w:color w:val="FFFFFF"/>
                <w:sz w:val="22"/>
                <w:szCs w:val="22"/>
              </w:rPr>
              <w:t>TP2 Identification</w:t>
            </w:r>
          </w:p>
        </w:tc>
      </w:tr>
      <w:tr w:rsidR="0032737A" w:rsidRPr="0032737A" w14:paraId="0099DC26" w14:textId="77777777" w:rsidTr="00982E9D">
        <w:trPr>
          <w:trHeight w:val="292"/>
        </w:trPr>
        <w:tc>
          <w:tcPr>
            <w:tcW w:w="3544" w:type="dxa"/>
            <w:tcBorders>
              <w:top w:val="single" w:sz="4" w:space="0" w:color="ED7D31"/>
              <w:left w:val="single" w:sz="4" w:space="0" w:color="ED7D31"/>
              <w:bottom w:val="nil"/>
              <w:right w:val="nil"/>
            </w:tcBorders>
            <w:shd w:val="clear" w:color="auto" w:fill="auto"/>
            <w:noWrap/>
            <w:vAlign w:val="bottom"/>
            <w:hideMark/>
          </w:tcPr>
          <w:p w14:paraId="0113BF1D" w14:textId="77777777" w:rsidR="0032737A" w:rsidRPr="0032737A" w:rsidRDefault="0032737A" w:rsidP="0032737A">
            <w:pPr>
              <w:rPr>
                <w:rFonts w:ascii="Calibri" w:hAnsi="Calibri" w:cs="Calibri"/>
                <w:color w:val="000000"/>
                <w:sz w:val="22"/>
                <w:szCs w:val="22"/>
              </w:rPr>
            </w:pPr>
            <w:r w:rsidRPr="0032737A">
              <w:rPr>
                <w:rFonts w:ascii="Calibri" w:hAnsi="Calibri" w:cs="Calibri"/>
                <w:color w:val="000000"/>
                <w:sz w:val="22"/>
                <w:szCs w:val="22"/>
              </w:rPr>
              <w:t>tp1.novacom.fr</w:t>
            </w:r>
          </w:p>
        </w:tc>
        <w:tc>
          <w:tcPr>
            <w:tcW w:w="2835" w:type="dxa"/>
            <w:tcBorders>
              <w:top w:val="single" w:sz="4" w:space="0" w:color="ED7D31"/>
              <w:left w:val="nil"/>
              <w:bottom w:val="nil"/>
              <w:right w:val="nil"/>
            </w:tcBorders>
            <w:shd w:val="clear" w:color="auto" w:fill="auto"/>
            <w:noWrap/>
            <w:vAlign w:val="bottom"/>
            <w:hideMark/>
          </w:tcPr>
          <w:p w14:paraId="6D97699D" w14:textId="77777777" w:rsidR="0032737A" w:rsidRPr="0032737A" w:rsidRDefault="0032737A" w:rsidP="0032737A">
            <w:pPr>
              <w:rPr>
                <w:rFonts w:ascii="Calibri" w:hAnsi="Calibri" w:cs="Calibri"/>
                <w:color w:val="000000"/>
                <w:sz w:val="22"/>
                <w:szCs w:val="22"/>
              </w:rPr>
            </w:pPr>
            <w:r w:rsidRPr="0032737A">
              <w:rPr>
                <w:rFonts w:ascii="Calibri" w:hAnsi="Calibri" w:cs="Calibri"/>
                <w:color w:val="000000"/>
                <w:sz w:val="22"/>
                <w:szCs w:val="22"/>
              </w:rPr>
              <w:t>invalidResponseFromTP1</w:t>
            </w:r>
          </w:p>
        </w:tc>
        <w:tc>
          <w:tcPr>
            <w:tcW w:w="1276" w:type="dxa"/>
            <w:tcBorders>
              <w:top w:val="single" w:sz="4" w:space="0" w:color="ED7D31"/>
              <w:left w:val="nil"/>
              <w:bottom w:val="nil"/>
              <w:right w:val="nil"/>
            </w:tcBorders>
            <w:shd w:val="clear" w:color="auto" w:fill="auto"/>
            <w:noWrap/>
            <w:vAlign w:val="bottom"/>
            <w:hideMark/>
          </w:tcPr>
          <w:p w14:paraId="64BBA113" w14:textId="77777777" w:rsidR="0032737A" w:rsidRPr="0032737A" w:rsidRDefault="0032737A" w:rsidP="0032737A">
            <w:pPr>
              <w:rPr>
                <w:rFonts w:ascii="Calibri" w:hAnsi="Calibri" w:cs="Calibri"/>
                <w:color w:val="000000"/>
                <w:sz w:val="22"/>
                <w:szCs w:val="22"/>
              </w:rPr>
            </w:pPr>
            <w:r w:rsidRPr="0032737A">
              <w:rPr>
                <w:rFonts w:ascii="Calibri" w:hAnsi="Calibri" w:cs="Calibri"/>
                <w:color w:val="000000"/>
                <w:sz w:val="22"/>
                <w:szCs w:val="22"/>
              </w:rPr>
              <w:t>false</w:t>
            </w:r>
          </w:p>
        </w:tc>
        <w:tc>
          <w:tcPr>
            <w:tcW w:w="2560" w:type="dxa"/>
            <w:tcBorders>
              <w:top w:val="single" w:sz="4" w:space="0" w:color="ED7D31"/>
              <w:left w:val="nil"/>
              <w:bottom w:val="nil"/>
              <w:right w:val="single" w:sz="4" w:space="0" w:color="ED7D31"/>
            </w:tcBorders>
            <w:shd w:val="clear" w:color="auto" w:fill="auto"/>
            <w:noWrap/>
            <w:vAlign w:val="bottom"/>
            <w:hideMark/>
          </w:tcPr>
          <w:p w14:paraId="0D1F30A5" w14:textId="77777777" w:rsidR="0032737A" w:rsidRPr="0032737A" w:rsidRDefault="0032737A" w:rsidP="0032737A">
            <w:pPr>
              <w:rPr>
                <w:rFonts w:ascii="Calibri" w:hAnsi="Calibri" w:cs="Calibri"/>
                <w:color w:val="000000"/>
                <w:sz w:val="22"/>
                <w:szCs w:val="22"/>
              </w:rPr>
            </w:pPr>
          </w:p>
        </w:tc>
      </w:tr>
      <w:tr w:rsidR="0032737A" w:rsidRPr="0032737A" w14:paraId="649201CE" w14:textId="77777777" w:rsidTr="00982E9D">
        <w:trPr>
          <w:trHeight w:val="292"/>
        </w:trPr>
        <w:tc>
          <w:tcPr>
            <w:tcW w:w="3544" w:type="dxa"/>
            <w:tcBorders>
              <w:top w:val="single" w:sz="4" w:space="0" w:color="ED7D31"/>
              <w:left w:val="single" w:sz="4" w:space="0" w:color="ED7D31"/>
              <w:bottom w:val="nil"/>
              <w:right w:val="nil"/>
            </w:tcBorders>
            <w:shd w:val="clear" w:color="auto" w:fill="auto"/>
            <w:noWrap/>
            <w:vAlign w:val="bottom"/>
            <w:hideMark/>
          </w:tcPr>
          <w:p w14:paraId="299F45BE" w14:textId="77777777" w:rsidR="0032737A" w:rsidRPr="0032737A" w:rsidRDefault="0032737A" w:rsidP="0032737A">
            <w:pPr>
              <w:rPr>
                <w:rFonts w:ascii="Calibri" w:hAnsi="Calibri" w:cs="Calibri"/>
                <w:color w:val="000000"/>
                <w:sz w:val="22"/>
                <w:szCs w:val="22"/>
              </w:rPr>
            </w:pPr>
            <w:r w:rsidRPr="0032737A">
              <w:rPr>
                <w:rFonts w:ascii="Calibri" w:hAnsi="Calibri" w:cs="Calibri"/>
                <w:color w:val="000000"/>
                <w:sz w:val="22"/>
                <w:szCs w:val="22"/>
              </w:rPr>
              <w:t>tp1.gbk.de</w:t>
            </w:r>
          </w:p>
        </w:tc>
        <w:tc>
          <w:tcPr>
            <w:tcW w:w="2835" w:type="dxa"/>
            <w:tcBorders>
              <w:top w:val="single" w:sz="4" w:space="0" w:color="ED7D31"/>
              <w:left w:val="nil"/>
              <w:bottom w:val="nil"/>
              <w:right w:val="nil"/>
            </w:tcBorders>
            <w:shd w:val="clear" w:color="auto" w:fill="auto"/>
            <w:noWrap/>
            <w:vAlign w:val="bottom"/>
            <w:hideMark/>
          </w:tcPr>
          <w:p w14:paraId="5E435CBE" w14:textId="77777777" w:rsidR="0032737A" w:rsidRPr="0032737A" w:rsidRDefault="0032737A" w:rsidP="0032737A">
            <w:pPr>
              <w:rPr>
                <w:rFonts w:ascii="Calibri" w:hAnsi="Calibri" w:cs="Calibri"/>
                <w:color w:val="000000"/>
                <w:sz w:val="22"/>
                <w:szCs w:val="22"/>
              </w:rPr>
            </w:pPr>
            <w:r w:rsidRPr="0032737A">
              <w:rPr>
                <w:rFonts w:ascii="Calibri" w:hAnsi="Calibri" w:cs="Calibri"/>
                <w:color w:val="000000"/>
                <w:sz w:val="22"/>
                <w:szCs w:val="22"/>
              </w:rPr>
              <w:t>unknownTransportUnit</w:t>
            </w:r>
          </w:p>
        </w:tc>
        <w:tc>
          <w:tcPr>
            <w:tcW w:w="1276" w:type="dxa"/>
            <w:tcBorders>
              <w:top w:val="single" w:sz="4" w:space="0" w:color="ED7D31"/>
              <w:left w:val="nil"/>
              <w:bottom w:val="nil"/>
              <w:right w:val="nil"/>
            </w:tcBorders>
            <w:shd w:val="clear" w:color="auto" w:fill="auto"/>
            <w:noWrap/>
            <w:vAlign w:val="bottom"/>
            <w:hideMark/>
          </w:tcPr>
          <w:p w14:paraId="5949DEBE" w14:textId="77777777" w:rsidR="0032737A" w:rsidRPr="0032737A" w:rsidRDefault="0032737A" w:rsidP="0032737A">
            <w:pPr>
              <w:rPr>
                <w:rFonts w:ascii="Calibri" w:hAnsi="Calibri" w:cs="Calibri"/>
                <w:color w:val="000000"/>
                <w:sz w:val="22"/>
                <w:szCs w:val="22"/>
              </w:rPr>
            </w:pPr>
            <w:r w:rsidRPr="0032737A">
              <w:rPr>
                <w:rFonts w:ascii="Calibri" w:hAnsi="Calibri" w:cs="Calibri"/>
                <w:color w:val="000000"/>
                <w:sz w:val="22"/>
                <w:szCs w:val="22"/>
              </w:rPr>
              <w:t>false</w:t>
            </w:r>
          </w:p>
        </w:tc>
        <w:tc>
          <w:tcPr>
            <w:tcW w:w="2560" w:type="dxa"/>
            <w:tcBorders>
              <w:top w:val="single" w:sz="4" w:space="0" w:color="ED7D31"/>
              <w:left w:val="nil"/>
              <w:bottom w:val="nil"/>
              <w:right w:val="single" w:sz="4" w:space="0" w:color="ED7D31"/>
            </w:tcBorders>
            <w:shd w:val="clear" w:color="auto" w:fill="auto"/>
            <w:noWrap/>
            <w:vAlign w:val="bottom"/>
            <w:hideMark/>
          </w:tcPr>
          <w:p w14:paraId="01F30EF8" w14:textId="77777777" w:rsidR="0032737A" w:rsidRPr="0032737A" w:rsidRDefault="0032737A" w:rsidP="0032737A">
            <w:pPr>
              <w:rPr>
                <w:rFonts w:ascii="Calibri" w:hAnsi="Calibri" w:cs="Calibri"/>
                <w:color w:val="000000"/>
                <w:sz w:val="22"/>
                <w:szCs w:val="22"/>
              </w:rPr>
            </w:pPr>
          </w:p>
        </w:tc>
      </w:tr>
      <w:tr w:rsidR="0032737A" w:rsidRPr="0032737A" w14:paraId="77026182" w14:textId="77777777" w:rsidTr="00982E9D">
        <w:trPr>
          <w:trHeight w:val="292"/>
        </w:trPr>
        <w:tc>
          <w:tcPr>
            <w:tcW w:w="3544" w:type="dxa"/>
            <w:tcBorders>
              <w:top w:val="single" w:sz="4" w:space="0" w:color="ED7D31"/>
              <w:left w:val="single" w:sz="4" w:space="0" w:color="ED7D31"/>
              <w:bottom w:val="single" w:sz="4" w:space="0" w:color="ED7D31"/>
              <w:right w:val="nil"/>
            </w:tcBorders>
            <w:shd w:val="clear" w:color="auto" w:fill="auto"/>
            <w:noWrap/>
            <w:vAlign w:val="bottom"/>
            <w:hideMark/>
          </w:tcPr>
          <w:p w14:paraId="505C2124" w14:textId="77777777" w:rsidR="0032737A" w:rsidRPr="0032737A" w:rsidRDefault="0032737A" w:rsidP="0032737A">
            <w:pPr>
              <w:rPr>
                <w:rFonts w:ascii="Calibri" w:hAnsi="Calibri" w:cs="Calibri"/>
                <w:color w:val="000000"/>
                <w:sz w:val="22"/>
                <w:szCs w:val="22"/>
              </w:rPr>
            </w:pPr>
            <w:r w:rsidRPr="0032737A">
              <w:rPr>
                <w:rFonts w:ascii="Calibri" w:hAnsi="Calibri" w:cs="Calibri"/>
                <w:color w:val="000000"/>
                <w:sz w:val="22"/>
                <w:szCs w:val="22"/>
              </w:rPr>
              <w:t>tp1.ricardo.co.uk</w:t>
            </w:r>
          </w:p>
        </w:tc>
        <w:tc>
          <w:tcPr>
            <w:tcW w:w="2835" w:type="dxa"/>
            <w:tcBorders>
              <w:top w:val="single" w:sz="4" w:space="0" w:color="ED7D31"/>
              <w:left w:val="nil"/>
              <w:bottom w:val="single" w:sz="4" w:space="0" w:color="ED7D31"/>
              <w:right w:val="nil"/>
            </w:tcBorders>
            <w:shd w:val="clear" w:color="auto" w:fill="auto"/>
            <w:noWrap/>
            <w:vAlign w:val="bottom"/>
            <w:hideMark/>
          </w:tcPr>
          <w:p w14:paraId="797042BC" w14:textId="77777777" w:rsidR="0032737A" w:rsidRPr="0032737A" w:rsidRDefault="0032737A" w:rsidP="0032737A">
            <w:pPr>
              <w:rPr>
                <w:rFonts w:ascii="Calibri" w:hAnsi="Calibri" w:cs="Calibri"/>
                <w:color w:val="000000"/>
                <w:sz w:val="22"/>
                <w:szCs w:val="22"/>
              </w:rPr>
            </w:pPr>
            <w:r w:rsidRPr="0032737A">
              <w:rPr>
                <w:rFonts w:ascii="Calibri" w:hAnsi="Calibri" w:cs="Calibri"/>
                <w:color w:val="000000"/>
                <w:sz w:val="22"/>
                <w:szCs w:val="22"/>
              </w:rPr>
              <w:t>unknownTransportUnit</w:t>
            </w:r>
          </w:p>
        </w:tc>
        <w:tc>
          <w:tcPr>
            <w:tcW w:w="1276" w:type="dxa"/>
            <w:tcBorders>
              <w:top w:val="single" w:sz="4" w:space="0" w:color="ED7D31"/>
              <w:left w:val="nil"/>
              <w:bottom w:val="single" w:sz="4" w:space="0" w:color="ED7D31"/>
              <w:right w:val="nil"/>
            </w:tcBorders>
            <w:shd w:val="clear" w:color="auto" w:fill="auto"/>
            <w:noWrap/>
            <w:vAlign w:val="bottom"/>
            <w:hideMark/>
          </w:tcPr>
          <w:p w14:paraId="62BD0C46" w14:textId="77777777" w:rsidR="0032737A" w:rsidRPr="0032737A" w:rsidRDefault="0032737A" w:rsidP="0032737A">
            <w:pPr>
              <w:rPr>
                <w:rFonts w:ascii="Calibri" w:hAnsi="Calibri" w:cs="Calibri"/>
                <w:color w:val="000000"/>
                <w:sz w:val="22"/>
                <w:szCs w:val="22"/>
              </w:rPr>
            </w:pPr>
            <w:r w:rsidRPr="0032737A">
              <w:rPr>
                <w:rFonts w:ascii="Calibri" w:hAnsi="Calibri" w:cs="Calibri"/>
                <w:color w:val="000000"/>
                <w:sz w:val="22"/>
                <w:szCs w:val="22"/>
              </w:rPr>
              <w:t>false</w:t>
            </w:r>
          </w:p>
        </w:tc>
        <w:tc>
          <w:tcPr>
            <w:tcW w:w="2560" w:type="dxa"/>
            <w:tcBorders>
              <w:top w:val="single" w:sz="4" w:space="0" w:color="ED7D31"/>
              <w:left w:val="nil"/>
              <w:bottom w:val="single" w:sz="4" w:space="0" w:color="ED7D31"/>
              <w:right w:val="single" w:sz="4" w:space="0" w:color="ED7D31"/>
            </w:tcBorders>
            <w:shd w:val="clear" w:color="auto" w:fill="auto"/>
            <w:noWrap/>
            <w:vAlign w:val="bottom"/>
            <w:hideMark/>
          </w:tcPr>
          <w:p w14:paraId="098CBB84" w14:textId="77777777" w:rsidR="0032737A" w:rsidRPr="0032737A" w:rsidRDefault="0032737A" w:rsidP="0032737A">
            <w:pPr>
              <w:rPr>
                <w:rFonts w:ascii="Calibri" w:hAnsi="Calibri" w:cs="Calibri"/>
                <w:color w:val="000000"/>
                <w:sz w:val="22"/>
                <w:szCs w:val="22"/>
              </w:rPr>
            </w:pPr>
          </w:p>
        </w:tc>
      </w:tr>
      <w:tr w:rsidR="0032737A" w:rsidRPr="0032737A" w14:paraId="71487B2D" w14:textId="77777777" w:rsidTr="00982E9D">
        <w:trPr>
          <w:trHeight w:val="292"/>
        </w:trPr>
        <w:tc>
          <w:tcPr>
            <w:tcW w:w="3544" w:type="dxa"/>
            <w:tcBorders>
              <w:top w:val="nil"/>
              <w:left w:val="nil"/>
              <w:bottom w:val="nil"/>
              <w:right w:val="nil"/>
            </w:tcBorders>
            <w:shd w:val="clear" w:color="auto" w:fill="auto"/>
            <w:noWrap/>
            <w:vAlign w:val="bottom"/>
            <w:hideMark/>
          </w:tcPr>
          <w:p w14:paraId="3163BF06" w14:textId="77777777" w:rsidR="0032737A" w:rsidRPr="0032737A" w:rsidRDefault="0032737A" w:rsidP="0032737A">
            <w:pPr>
              <w:rPr>
                <w:rFonts w:ascii="Times New Roman" w:hAnsi="Times New Roman"/>
                <w:szCs w:val="20"/>
              </w:rPr>
            </w:pPr>
          </w:p>
        </w:tc>
        <w:tc>
          <w:tcPr>
            <w:tcW w:w="2835" w:type="dxa"/>
            <w:tcBorders>
              <w:top w:val="nil"/>
              <w:left w:val="nil"/>
              <w:bottom w:val="nil"/>
              <w:right w:val="nil"/>
            </w:tcBorders>
            <w:shd w:val="clear" w:color="auto" w:fill="auto"/>
            <w:noWrap/>
            <w:vAlign w:val="bottom"/>
            <w:hideMark/>
          </w:tcPr>
          <w:p w14:paraId="5AA41A53" w14:textId="77777777" w:rsidR="0032737A" w:rsidRPr="0032737A" w:rsidRDefault="0032737A" w:rsidP="0032737A">
            <w:pPr>
              <w:rPr>
                <w:rFonts w:ascii="Times New Roman" w:hAnsi="Times New Roman"/>
                <w:szCs w:val="20"/>
              </w:rPr>
            </w:pPr>
          </w:p>
        </w:tc>
        <w:tc>
          <w:tcPr>
            <w:tcW w:w="1276" w:type="dxa"/>
            <w:tcBorders>
              <w:top w:val="nil"/>
              <w:left w:val="nil"/>
              <w:bottom w:val="nil"/>
              <w:right w:val="nil"/>
            </w:tcBorders>
            <w:shd w:val="clear" w:color="auto" w:fill="auto"/>
            <w:noWrap/>
            <w:vAlign w:val="bottom"/>
            <w:hideMark/>
          </w:tcPr>
          <w:p w14:paraId="6492D77D" w14:textId="77777777" w:rsidR="0032737A" w:rsidRPr="0032737A" w:rsidRDefault="0032737A" w:rsidP="0032737A">
            <w:pPr>
              <w:rPr>
                <w:rFonts w:ascii="Times New Roman" w:hAnsi="Times New Roman"/>
                <w:szCs w:val="20"/>
              </w:rPr>
            </w:pPr>
          </w:p>
        </w:tc>
        <w:tc>
          <w:tcPr>
            <w:tcW w:w="2560" w:type="dxa"/>
            <w:tcBorders>
              <w:top w:val="nil"/>
              <w:left w:val="nil"/>
              <w:bottom w:val="nil"/>
              <w:right w:val="nil"/>
            </w:tcBorders>
            <w:shd w:val="clear" w:color="auto" w:fill="auto"/>
            <w:noWrap/>
            <w:vAlign w:val="bottom"/>
            <w:hideMark/>
          </w:tcPr>
          <w:p w14:paraId="7061C17B" w14:textId="77777777" w:rsidR="0032737A" w:rsidRPr="0032737A" w:rsidRDefault="0032737A" w:rsidP="0032737A">
            <w:pPr>
              <w:rPr>
                <w:rFonts w:ascii="Times New Roman" w:hAnsi="Times New Roman"/>
                <w:szCs w:val="20"/>
              </w:rPr>
            </w:pPr>
          </w:p>
        </w:tc>
      </w:tr>
      <w:tr w:rsidR="0032737A" w:rsidRPr="0032737A" w14:paraId="2DC2323A" w14:textId="77777777" w:rsidTr="00982E9D">
        <w:trPr>
          <w:trHeight w:val="292"/>
        </w:trPr>
        <w:tc>
          <w:tcPr>
            <w:tcW w:w="3544" w:type="dxa"/>
            <w:tcBorders>
              <w:top w:val="nil"/>
              <w:left w:val="nil"/>
              <w:bottom w:val="nil"/>
              <w:right w:val="nil"/>
            </w:tcBorders>
            <w:shd w:val="clear" w:color="auto" w:fill="auto"/>
            <w:noWrap/>
            <w:vAlign w:val="bottom"/>
            <w:hideMark/>
          </w:tcPr>
          <w:p w14:paraId="04AA51FB" w14:textId="77777777" w:rsidR="0032737A" w:rsidRPr="0032737A" w:rsidRDefault="0032737A" w:rsidP="0032737A">
            <w:pPr>
              <w:rPr>
                <w:rFonts w:ascii="Calibri" w:hAnsi="Calibri" w:cs="Calibri"/>
                <w:color w:val="000000"/>
                <w:sz w:val="22"/>
                <w:szCs w:val="22"/>
              </w:rPr>
            </w:pPr>
            <w:r w:rsidRPr="0032737A">
              <w:rPr>
                <w:rFonts w:ascii="Calibri" w:hAnsi="Calibri" w:cs="Calibri"/>
                <w:color w:val="000000"/>
                <w:sz w:val="22"/>
                <w:szCs w:val="22"/>
              </w:rPr>
              <w:t>TP1 translated error message:</w:t>
            </w:r>
          </w:p>
        </w:tc>
        <w:tc>
          <w:tcPr>
            <w:tcW w:w="2835" w:type="dxa"/>
            <w:tcBorders>
              <w:top w:val="nil"/>
              <w:left w:val="nil"/>
              <w:bottom w:val="nil"/>
              <w:right w:val="nil"/>
            </w:tcBorders>
            <w:shd w:val="clear" w:color="auto" w:fill="auto"/>
            <w:noWrap/>
            <w:vAlign w:val="bottom"/>
            <w:hideMark/>
          </w:tcPr>
          <w:p w14:paraId="1517BB90" w14:textId="77777777" w:rsidR="0032737A" w:rsidRPr="0032737A" w:rsidRDefault="0032737A" w:rsidP="0032737A">
            <w:pPr>
              <w:rPr>
                <w:rFonts w:ascii="Calibri" w:hAnsi="Calibri" w:cs="Calibri"/>
                <w:color w:val="000000"/>
                <w:sz w:val="22"/>
                <w:szCs w:val="22"/>
              </w:rPr>
            </w:pPr>
            <w:r w:rsidRPr="0032737A">
              <w:rPr>
                <w:rFonts w:ascii="Calibri" w:hAnsi="Calibri" w:cs="Calibri"/>
                <w:color w:val="000000"/>
                <w:sz w:val="22"/>
                <w:szCs w:val="22"/>
              </w:rPr>
              <w:t>invalidResponseFromTP1</w:t>
            </w:r>
          </w:p>
        </w:tc>
        <w:tc>
          <w:tcPr>
            <w:tcW w:w="1276" w:type="dxa"/>
            <w:tcBorders>
              <w:top w:val="nil"/>
              <w:left w:val="nil"/>
              <w:bottom w:val="nil"/>
              <w:right w:val="nil"/>
            </w:tcBorders>
            <w:shd w:val="clear" w:color="auto" w:fill="auto"/>
            <w:noWrap/>
            <w:vAlign w:val="bottom"/>
            <w:hideMark/>
          </w:tcPr>
          <w:p w14:paraId="4A8351B0" w14:textId="77777777" w:rsidR="0032737A" w:rsidRPr="0032737A" w:rsidRDefault="0032737A" w:rsidP="0032737A">
            <w:pPr>
              <w:rPr>
                <w:rFonts w:ascii="Calibri" w:hAnsi="Calibri" w:cs="Calibri"/>
                <w:color w:val="000000"/>
                <w:sz w:val="22"/>
                <w:szCs w:val="22"/>
              </w:rPr>
            </w:pPr>
          </w:p>
        </w:tc>
        <w:tc>
          <w:tcPr>
            <w:tcW w:w="2560" w:type="dxa"/>
            <w:tcBorders>
              <w:top w:val="nil"/>
              <w:left w:val="nil"/>
              <w:bottom w:val="nil"/>
              <w:right w:val="nil"/>
            </w:tcBorders>
            <w:shd w:val="clear" w:color="auto" w:fill="auto"/>
            <w:noWrap/>
            <w:vAlign w:val="bottom"/>
            <w:hideMark/>
          </w:tcPr>
          <w:p w14:paraId="2AE1A6A1" w14:textId="77777777" w:rsidR="0032737A" w:rsidRPr="0032737A" w:rsidRDefault="0032737A" w:rsidP="0032737A">
            <w:pPr>
              <w:rPr>
                <w:rFonts w:ascii="Times New Roman" w:hAnsi="Times New Roman"/>
                <w:szCs w:val="20"/>
              </w:rPr>
            </w:pPr>
          </w:p>
        </w:tc>
      </w:tr>
    </w:tbl>
    <w:p w14:paraId="131FB0EA" w14:textId="00C6A8DF" w:rsidR="00F104D0" w:rsidRDefault="00F104D0" w:rsidP="00F104D0">
      <w:pPr>
        <w:pStyle w:val="berschrift2"/>
        <w:numPr>
          <w:ilvl w:val="1"/>
          <w:numId w:val="2"/>
        </w:numPr>
        <w:rPr>
          <w:ins w:id="874" w:author="Jean-Philippe MECHIN" w:date="2020-12-16T16:45:00Z"/>
          <w:lang w:val="en-GB"/>
        </w:rPr>
      </w:pPr>
      <w:bookmarkStart w:id="875" w:name="_Toc59030513"/>
      <w:ins w:id="876" w:author="Jean-Philippe MECHIN" w:date="2020-12-16T16:45:00Z">
        <w:r>
          <w:rPr>
            <w:lang w:val="en-GB"/>
          </w:rPr>
          <w:lastRenderedPageBreak/>
          <w:t>Transport unit by geographic area for emergency responders</w:t>
        </w:r>
        <w:bookmarkEnd w:id="875"/>
      </w:ins>
    </w:p>
    <w:p w14:paraId="60491C85" w14:textId="7F47DDA0" w:rsidR="00F104D0" w:rsidRPr="00F104D0" w:rsidRDefault="00F104D0">
      <w:pPr>
        <w:pStyle w:val="Texte"/>
        <w:rPr>
          <w:ins w:id="877" w:author="Jean-Philippe MECHIN" w:date="2020-12-16T16:44:00Z"/>
          <w:b w:val="0"/>
          <w:lang w:val="en-GB"/>
          <w:rPrChange w:id="878" w:author="Jean-Philippe MECHIN" w:date="2020-12-16T16:46:00Z">
            <w:rPr>
              <w:ins w:id="879" w:author="Jean-Philippe MECHIN" w:date="2020-12-16T16:44:00Z"/>
              <w:lang w:val="en-GB"/>
            </w:rPr>
          </w:rPrChange>
        </w:rPr>
        <w:pPrChange w:id="880" w:author="Jean-Philippe MECHIN" w:date="2020-12-16T16:45:00Z">
          <w:pPr>
            <w:pStyle w:val="berschrift2"/>
            <w:numPr>
              <w:numId w:val="2"/>
            </w:numPr>
          </w:pPr>
        </w:pPrChange>
      </w:pPr>
      <w:ins w:id="881" w:author="Jean-Philippe MECHIN" w:date="2020-12-16T16:46:00Z">
        <w:r w:rsidRPr="00F104D0">
          <w:rPr>
            <w:b w:val="0"/>
            <w:bCs w:val="0"/>
            <w:lang w:val="en-GB"/>
            <w:rPrChange w:id="882" w:author="Jean-Philippe MECHIN" w:date="2020-12-16T16:46:00Z">
              <w:rPr>
                <w:bCs/>
                <w:i/>
                <w:smallCaps w:val="0"/>
                <w:lang w:val="en-GB"/>
              </w:rPr>
            </w:rPrChange>
          </w:rPr>
          <w:t>To be done in the future</w:t>
        </w:r>
      </w:ins>
    </w:p>
    <w:p w14:paraId="268CEA4E" w14:textId="6FD80C48" w:rsidR="00357439" w:rsidRDefault="00F104D0" w:rsidP="00F104D0">
      <w:pPr>
        <w:pStyle w:val="berschrift2"/>
        <w:numPr>
          <w:ilvl w:val="1"/>
          <w:numId w:val="2"/>
        </w:numPr>
        <w:rPr>
          <w:ins w:id="883" w:author="Jean-Philippe MECHIN" w:date="2020-12-16T16:45:00Z"/>
          <w:lang w:val="en-GB"/>
        </w:rPr>
      </w:pPr>
      <w:bookmarkStart w:id="884" w:name="_Toc59030514"/>
      <w:ins w:id="885" w:author="Jean-Philippe MECHIN" w:date="2020-12-16T16:44:00Z">
        <w:r>
          <w:rPr>
            <w:lang w:val="en-GB"/>
          </w:rPr>
          <w:t>Dynamic Information requested by Public body for “green line”</w:t>
        </w:r>
      </w:ins>
      <w:bookmarkEnd w:id="884"/>
    </w:p>
    <w:p w14:paraId="52C9FB66" w14:textId="77777777" w:rsidR="00F104D0" w:rsidRPr="00401A3D" w:rsidRDefault="00F104D0">
      <w:pPr>
        <w:pStyle w:val="Texte"/>
        <w:rPr>
          <w:ins w:id="886" w:author="Jean-Philippe MECHIN" w:date="2020-12-16T16:46:00Z"/>
          <w:b w:val="0"/>
          <w:bCs w:val="0"/>
          <w:lang w:val="en-GB"/>
        </w:rPr>
        <w:pPrChange w:id="887" w:author="Jean-Philippe MECHIN" w:date="2020-12-16T16:46:00Z">
          <w:pPr>
            <w:pStyle w:val="Texte"/>
            <w:numPr>
              <w:numId w:val="2"/>
            </w:numPr>
            <w:tabs>
              <w:tab w:val="num" w:pos="862"/>
            </w:tabs>
            <w:ind w:left="862" w:hanging="862"/>
          </w:pPr>
        </w:pPrChange>
      </w:pPr>
      <w:ins w:id="888" w:author="Jean-Philippe MECHIN" w:date="2020-12-16T16:46:00Z">
        <w:r w:rsidRPr="00401A3D">
          <w:rPr>
            <w:b w:val="0"/>
            <w:bCs w:val="0"/>
            <w:lang w:val="en-GB"/>
          </w:rPr>
          <w:t>To be done in the future</w:t>
        </w:r>
      </w:ins>
    </w:p>
    <w:p w14:paraId="4E5C1606" w14:textId="77777777" w:rsidR="00F104D0" w:rsidRPr="00F104D0" w:rsidRDefault="00F104D0">
      <w:pPr>
        <w:pStyle w:val="Texte"/>
        <w:rPr>
          <w:lang w:val="en-GB"/>
          <w:rPrChange w:id="889" w:author="Jean-Philippe MECHIN" w:date="2020-12-16T16:45:00Z">
            <w:rPr>
              <w:lang w:val="en-GB"/>
            </w:rPr>
          </w:rPrChange>
        </w:rPr>
        <w:pPrChange w:id="890" w:author="Jean-Philippe MECHIN" w:date="2020-12-16T16:45:00Z">
          <w:pPr>
            <w:pStyle w:val="KeinLeerraum"/>
          </w:pPr>
        </w:pPrChange>
      </w:pPr>
    </w:p>
    <w:sectPr w:rsidR="00F104D0" w:rsidRPr="00F104D0" w:rsidSect="00B9017B">
      <w:footerReference w:type="default" r:id="rId39"/>
      <w:pgSz w:w="11906" w:h="16838"/>
      <w:pgMar w:top="2268" w:right="1418" w:bottom="1418" w:left="1418" w:header="567" w:footer="567" w:gutter="0"/>
      <w:cols w:space="720"/>
      <w:formProt w:val="0"/>
      <w:docGrid w:linePitch="360" w:charSpace="2047"/>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63" w:author="Jean-Philippe MECHIN" w:date="2020-05-27T09:21:00Z" w:initials="JM">
    <w:p w14:paraId="2F41784B" w14:textId="77777777" w:rsidR="00FE60FC" w:rsidRDefault="00FE60FC" w:rsidP="00D83D1C">
      <w:pPr>
        <w:pStyle w:val="Kommentartext"/>
      </w:pPr>
      <w:r>
        <w:rPr>
          <w:rStyle w:val="Kommentarzeichen"/>
        </w:rPr>
        <w:annotationRef/>
      </w:r>
      <w:r>
        <w:t>This messsage is not needed because it is covered by the message unkownTrasnportUnit</w:t>
      </w:r>
    </w:p>
  </w:comment>
  <w:comment w:id="865" w:author="Jean-Philippe MECHIN" w:date="2020-05-27T10:36:00Z" w:initials="JM">
    <w:p w14:paraId="2BF9A0FA" w14:textId="1771D8E2" w:rsidR="00FE60FC" w:rsidRDefault="00FE60FC">
      <w:pPr>
        <w:pStyle w:val="Kommentartext"/>
      </w:pPr>
      <w:r>
        <w:rPr>
          <w:rStyle w:val="Kommentarzeichen"/>
        </w:rPr>
        <w:annotationRef/>
      </w:r>
      <w:r>
        <w:t>It could be that in the case of « emergency » reason, the external observer is not able to give the country of origin of the vehicle and then what kind of behaviour must have our system.</w:t>
      </w:r>
    </w:p>
  </w:comment>
  <w:comment w:id="866" w:author="Jean-Philippe MECHIN" w:date="2020-05-27T09:25:00Z" w:initials="JM">
    <w:p w14:paraId="7DB097A1" w14:textId="77777777" w:rsidR="00FE60FC" w:rsidRDefault="00FE60FC" w:rsidP="00D83D1C">
      <w:pPr>
        <w:pStyle w:val="Kommentartext"/>
      </w:pPr>
      <w:r>
        <w:rPr>
          <w:rStyle w:val="Kommentarzeichen"/>
        </w:rPr>
        <w:annotationRef/>
      </w:r>
      <w:r>
        <w:t>The information about the carrier is not shared among TP1s and TP2s</w:t>
      </w:r>
    </w:p>
  </w:comment>
  <w:comment w:id="867" w:author="Jean-Philippe MECHIN" w:date="2020-05-27T09:27:00Z" w:initials="JM">
    <w:p w14:paraId="3223CB72" w14:textId="654F2924" w:rsidR="00FE60FC" w:rsidRDefault="00FE60FC" w:rsidP="00D83D1C">
      <w:pPr>
        <w:pStyle w:val="Kommentartext"/>
      </w:pPr>
      <w:r>
        <w:rPr>
          <w:rStyle w:val="Kommentarzeichen"/>
        </w:rPr>
        <w:annotationRef/>
      </w:r>
      <w:r>
        <w:t xml:space="preserve">This messsage is not needed solong the iD of the DGTransport is not used and shared. </w:t>
      </w:r>
      <w:r>
        <w:br/>
        <w:t>Using it will enhance the security of the exchange because it allows to transmit dynamic information without transmitting the transpotUnitId. If so, even someone could access the data during the exchange, he has no information about the goods or the transport unit. In case of terrorism attack that will be one step more to security.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F41784B" w15:done="0"/>
  <w15:commentEx w15:paraId="2BF9A0FA" w15:done="0"/>
  <w15:commentEx w15:paraId="7DB097A1" w15:done="0"/>
  <w15:commentEx w15:paraId="3223CB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F41784B" w16cid:durableId="2278AFB7"/>
  <w16cid:commentId w16cid:paraId="2BF9A0FA" w16cid:durableId="2278C116"/>
  <w16cid:commentId w16cid:paraId="7DB097A1" w16cid:durableId="2278B082"/>
  <w16cid:commentId w16cid:paraId="3223CB72" w16cid:durableId="2278B0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ADC2C" w14:textId="77777777" w:rsidR="000D1AA1" w:rsidRDefault="000D1AA1">
      <w:r>
        <w:separator/>
      </w:r>
    </w:p>
  </w:endnote>
  <w:endnote w:type="continuationSeparator" w:id="0">
    <w:p w14:paraId="710FCA73" w14:textId="77777777" w:rsidR="000D1AA1" w:rsidRDefault="000D1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Gras">
    <w:altName w:val="Times New Roman"/>
    <w:panose1 w:val="00000000000000000000"/>
    <w:charset w:val="00"/>
    <w:family w:val="roman"/>
    <w:notTrueType/>
    <w:pitch w:val="default"/>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AE9E4" w14:textId="3C46B06A" w:rsidR="00FE60FC" w:rsidRPr="00C5581C" w:rsidRDefault="00FE60FC">
    <w:pPr>
      <w:pStyle w:val="Fuzeile"/>
      <w:tabs>
        <w:tab w:val="right" w:pos="9000"/>
      </w:tabs>
      <w:ind w:right="70"/>
      <w:rPr>
        <w:lang w:val="fr-FR"/>
      </w:rPr>
    </w:pPr>
    <w:r>
      <w:rPr>
        <w:lang w:val="fr-FR"/>
      </w:rPr>
      <w:fldChar w:fldCharType="begin"/>
    </w:r>
    <w:r w:rsidRPr="00C5581C">
      <w:rPr>
        <w:lang w:val="fr-FR"/>
      </w:rPr>
      <w:instrText>FILENAME</w:instrText>
    </w:r>
    <w:r>
      <w:fldChar w:fldCharType="separate"/>
    </w:r>
    <w:ins w:id="19" w:author="Stefan Willmeroth" w:date="2020-12-17T10:02:00Z">
      <w:r w:rsidR="00E74CC4">
        <w:rPr>
          <w:noProof/>
          <w:lang w:val="fr-FR"/>
        </w:rPr>
        <w:t>Doc 3  eDG_TransportDocumentWebServices-MoU-Annexe_EN_V5.docx</w:t>
      </w:r>
    </w:ins>
    <w:del w:id="20" w:author="Stefan Willmeroth" w:date="2020-12-17T10:02:00Z">
      <w:r w:rsidDel="00E74CC4">
        <w:rPr>
          <w:noProof/>
          <w:lang w:val="fr-FR"/>
        </w:rPr>
        <w:delText>eDG_TransportDocumentWebServices-MoU-Annexe_EN_V1Consolide.docx</w:delText>
      </w:r>
    </w:del>
    <w:r>
      <w:fldChar w:fldCharType="end"/>
    </w:r>
    <w:r>
      <w:rPr>
        <w:lang w:val="fr-FR"/>
      </w:rPr>
      <w:tab/>
    </w:r>
    <w:r>
      <w:rPr>
        <w:rStyle w:val="Seitenzahl"/>
        <w:lang w:val="fr-FR"/>
      </w:rPr>
      <w:fldChar w:fldCharType="begin"/>
    </w:r>
    <w:r w:rsidRPr="00C5581C">
      <w:rPr>
        <w:lang w:val="fr-FR"/>
      </w:rPr>
      <w:instrText>PAGE</w:instrText>
    </w:r>
    <w:r>
      <w:fldChar w:fldCharType="separate"/>
    </w:r>
    <w:r>
      <w:rPr>
        <w:noProof/>
        <w:lang w:val="fr-FR"/>
      </w:rPr>
      <w:t>1</w:t>
    </w:r>
    <w:r>
      <w:fldChar w:fldCharType="end"/>
    </w:r>
    <w:r>
      <w:rPr>
        <w:rStyle w:val="Seitenzahl"/>
        <w:lang w:val="fr-FR"/>
      </w:rPr>
      <w:t>/</w:t>
    </w:r>
    <w:r>
      <w:rPr>
        <w:rStyle w:val="Seitenzahl"/>
        <w:lang w:val="fr-FR"/>
      </w:rPr>
      <w:fldChar w:fldCharType="begin"/>
    </w:r>
    <w:r w:rsidRPr="00C5581C">
      <w:rPr>
        <w:lang w:val="fr-FR"/>
      </w:rPr>
      <w:instrText>NUMPAGES</w:instrText>
    </w:r>
    <w:r>
      <w:fldChar w:fldCharType="separate"/>
    </w:r>
    <w:r>
      <w:rPr>
        <w:noProof/>
        <w:lang w:val="fr-FR"/>
      </w:rPr>
      <w:t>33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695BEB" w14:textId="16ABB150" w:rsidR="00FE60FC" w:rsidRPr="00C5581C" w:rsidRDefault="00FE60FC">
    <w:pPr>
      <w:pStyle w:val="Fuzeile"/>
      <w:tabs>
        <w:tab w:val="right" w:pos="9000"/>
      </w:tabs>
      <w:ind w:right="70"/>
      <w:rPr>
        <w:lang w:val="fr-FR"/>
      </w:rPr>
    </w:pPr>
    <w:r>
      <w:rPr>
        <w:lang w:val="fr-FR"/>
      </w:rPr>
      <w:fldChar w:fldCharType="begin"/>
    </w:r>
    <w:r w:rsidRPr="00C5581C">
      <w:rPr>
        <w:lang w:val="fr-FR"/>
      </w:rPr>
      <w:instrText>FILENAME</w:instrText>
    </w:r>
    <w:r>
      <w:fldChar w:fldCharType="separate"/>
    </w:r>
    <w:ins w:id="377" w:author="Stefan Willmeroth" w:date="2020-12-17T10:02:00Z">
      <w:r w:rsidR="00E74CC4">
        <w:rPr>
          <w:noProof/>
          <w:lang w:val="fr-FR"/>
        </w:rPr>
        <w:t>Doc 3  eDG_TransportDocumentWebServices-MoU-Annexe_EN_V5.docx</w:t>
      </w:r>
    </w:ins>
    <w:del w:id="378" w:author="Stefan Willmeroth" w:date="2020-12-17T10:02:00Z">
      <w:r w:rsidDel="00E74CC4">
        <w:rPr>
          <w:noProof/>
          <w:lang w:val="fr-FR"/>
        </w:rPr>
        <w:delText>eDG_TransportDocumentWebServices-MoU-Annexe_EN_V1Consolide.docx</w:delText>
      </w:r>
    </w:del>
    <w:r>
      <w:fldChar w:fldCharType="end"/>
    </w:r>
    <w:r>
      <w:rPr>
        <w:lang w:val="fr-FR"/>
      </w:rPr>
      <w:tab/>
    </w:r>
    <w:r>
      <w:rPr>
        <w:rStyle w:val="Seitenzahl"/>
        <w:lang w:val="fr-FR"/>
      </w:rPr>
      <w:fldChar w:fldCharType="begin"/>
    </w:r>
    <w:r w:rsidRPr="00C5581C">
      <w:rPr>
        <w:lang w:val="fr-FR"/>
      </w:rPr>
      <w:instrText>PAGE</w:instrText>
    </w:r>
    <w:r>
      <w:fldChar w:fldCharType="separate"/>
    </w:r>
    <w:r>
      <w:rPr>
        <w:noProof/>
        <w:lang w:val="fr-FR"/>
      </w:rPr>
      <w:t>4</w:t>
    </w:r>
    <w:r>
      <w:fldChar w:fldCharType="end"/>
    </w:r>
    <w:r>
      <w:rPr>
        <w:rStyle w:val="Seitenzahl"/>
        <w:lang w:val="fr-FR"/>
      </w:rPr>
      <w:t>/</w:t>
    </w:r>
    <w:r>
      <w:rPr>
        <w:rStyle w:val="Seitenzahl"/>
        <w:lang w:val="fr-FR"/>
      </w:rPr>
      <w:fldChar w:fldCharType="begin"/>
    </w:r>
    <w:r w:rsidRPr="00C5581C">
      <w:rPr>
        <w:lang w:val="fr-FR"/>
      </w:rPr>
      <w:instrText>NUMPAGES</w:instrText>
    </w:r>
    <w:r>
      <w:fldChar w:fldCharType="separate"/>
    </w:r>
    <w:r>
      <w:rPr>
        <w:noProof/>
        <w:lang w:val="fr-FR"/>
      </w:rPr>
      <w:t>33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A7CEB" w14:textId="53BDF512" w:rsidR="00FE60FC" w:rsidRPr="00C5581C" w:rsidRDefault="00FE60FC">
    <w:pPr>
      <w:pStyle w:val="Fuzeile"/>
      <w:tabs>
        <w:tab w:val="right" w:pos="9000"/>
      </w:tabs>
      <w:ind w:right="70"/>
      <w:rPr>
        <w:lang w:val="fr-FR"/>
      </w:rPr>
    </w:pPr>
    <w:r>
      <w:rPr>
        <w:lang w:val="fr-FR"/>
      </w:rPr>
      <w:fldChar w:fldCharType="begin"/>
    </w:r>
    <w:r w:rsidRPr="00C5581C">
      <w:rPr>
        <w:lang w:val="fr-FR"/>
      </w:rPr>
      <w:instrText>FILENAME</w:instrText>
    </w:r>
    <w:r>
      <w:fldChar w:fldCharType="separate"/>
    </w:r>
    <w:ins w:id="891" w:author="Stefan Willmeroth" w:date="2020-12-17T10:02:00Z">
      <w:r w:rsidR="00E74CC4">
        <w:rPr>
          <w:noProof/>
          <w:lang w:val="fr-FR"/>
        </w:rPr>
        <w:t>Doc 3  eDG_TransportDocumentWebServices-MoU-Annexe_EN_V5.docx</w:t>
      </w:r>
    </w:ins>
    <w:del w:id="892" w:author="Stefan Willmeroth" w:date="2020-12-17T10:02:00Z">
      <w:r w:rsidDel="00E74CC4">
        <w:rPr>
          <w:noProof/>
          <w:lang w:val="fr-FR"/>
        </w:rPr>
        <w:delText>eDG_TransportDocumentWebServices-MoU-Annexe_EN_V1Consolide.docx</w:delText>
      </w:r>
    </w:del>
    <w:r>
      <w:fldChar w:fldCharType="end"/>
    </w:r>
    <w:r>
      <w:rPr>
        <w:lang w:val="fr-FR"/>
      </w:rPr>
      <w:tab/>
    </w:r>
    <w:r>
      <w:rPr>
        <w:rStyle w:val="Seitenzahl"/>
        <w:lang w:val="fr-FR"/>
      </w:rPr>
      <w:fldChar w:fldCharType="begin"/>
    </w:r>
    <w:r w:rsidRPr="00C5581C">
      <w:rPr>
        <w:lang w:val="fr-FR"/>
      </w:rPr>
      <w:instrText>PAGE</w:instrText>
    </w:r>
    <w:r>
      <w:fldChar w:fldCharType="separate"/>
    </w:r>
    <w:r>
      <w:rPr>
        <w:noProof/>
        <w:lang w:val="fr-FR"/>
      </w:rPr>
      <w:t>21</w:t>
    </w:r>
    <w:r>
      <w:fldChar w:fldCharType="end"/>
    </w:r>
    <w:r>
      <w:rPr>
        <w:rStyle w:val="Seitenzahl"/>
        <w:lang w:val="fr-FR"/>
      </w:rPr>
      <w:t>/</w:t>
    </w:r>
    <w:r>
      <w:rPr>
        <w:rStyle w:val="Seitenzahl"/>
        <w:lang w:val="fr-FR"/>
      </w:rPr>
      <w:fldChar w:fldCharType="begin"/>
    </w:r>
    <w:r w:rsidRPr="00C5581C">
      <w:rPr>
        <w:lang w:val="fr-FR"/>
      </w:rPr>
      <w:instrText>NUMPAGES</w:instrText>
    </w:r>
    <w:r>
      <w:fldChar w:fldCharType="separate"/>
    </w:r>
    <w:r>
      <w:rPr>
        <w:noProof/>
        <w:lang w:val="fr-FR"/>
      </w:rPr>
      <w:t>33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074EBC" w14:textId="77777777" w:rsidR="000D1AA1" w:rsidRDefault="000D1AA1">
      <w:r>
        <w:separator/>
      </w:r>
    </w:p>
  </w:footnote>
  <w:footnote w:type="continuationSeparator" w:id="0">
    <w:p w14:paraId="214CBDA0" w14:textId="77777777" w:rsidR="000D1AA1" w:rsidRDefault="000D1AA1">
      <w:r>
        <w:continuationSeparator/>
      </w:r>
    </w:p>
  </w:footnote>
  <w:footnote w:id="1">
    <w:p w14:paraId="0E2357FF" w14:textId="77777777" w:rsidR="00FE60FC" w:rsidRPr="009F7D5F" w:rsidRDefault="00FE60FC" w:rsidP="00D83D1C">
      <w:pPr>
        <w:pStyle w:val="Funotentext"/>
        <w:rPr>
          <w:lang w:val="en-GB"/>
        </w:rPr>
      </w:pPr>
      <w:r>
        <w:rPr>
          <w:rStyle w:val="Funotenzeichen"/>
        </w:rPr>
        <w:footnoteRef/>
      </w:r>
      <w:r>
        <w:t xml:space="preserve"> </w:t>
      </w:r>
      <w:r w:rsidRPr="009F7D5F">
        <w:rPr>
          <w:lang w:val="en-GB"/>
        </w:rPr>
        <w:t xml:space="preserve">If all </w:t>
      </w:r>
      <w:r w:rsidRPr="004148F2">
        <w:rPr>
          <w:lang w:val="en-GB"/>
        </w:rPr>
        <w:t xml:space="preserve">requested </w:t>
      </w:r>
      <w:r w:rsidRPr="009F7D5F">
        <w:rPr>
          <w:lang w:val="en-GB"/>
        </w:rPr>
        <w:t xml:space="preserve">TP1s are in timeout, </w:t>
      </w:r>
      <w:r w:rsidRPr="00933617">
        <w:rPr>
          <w:lang w:val="en-GB"/>
        </w:rPr>
        <w:t>then</w:t>
      </w:r>
      <w:r w:rsidRPr="009F7D5F">
        <w:rPr>
          <w:lang w:val="en-GB"/>
        </w:rPr>
        <w:t xml:space="preserve"> it could be that the </w:t>
      </w:r>
      <w:r w:rsidRPr="006617BB">
        <w:rPr>
          <w:lang w:val="en-GB"/>
        </w:rPr>
        <w:t>requester</w:t>
      </w:r>
      <w:r w:rsidRPr="00933617">
        <w:rPr>
          <w:lang w:val="en-GB"/>
        </w:rPr>
        <w:t xml:space="preserve"> </w:t>
      </w:r>
      <w:r w:rsidRPr="009F7D5F">
        <w:rPr>
          <w:lang w:val="en-GB"/>
        </w:rPr>
        <w:t>TP1 encounters network failure happened after receiving the request from the public body.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D7870" w14:textId="0E7F149E" w:rsidR="00FE60FC" w:rsidRDefault="00FE60FC">
    <w:pPr>
      <w:pStyle w:val="Kopfzeile"/>
      <w:jc w:val="left"/>
      <w:pPrChange w:id="10" w:author="Jean-Philippe MECHIN" w:date="2020-12-16T15:38:00Z">
        <w:pPr>
          <w:pStyle w:val="Kopfzeile"/>
        </w:pPr>
      </w:pPrChange>
    </w:pPr>
    <w:ins w:id="11" w:author="Jean-Philippe MECHIN" w:date="2020-12-16T15:39:00Z">
      <w:r w:rsidRPr="00DF0A8A">
        <w:t>www.dgtina.org</w:t>
      </w:r>
      <w:r>
        <w:rPr>
          <w:noProof/>
        </w:rPr>
        <w:t xml:space="preserve"> </w:t>
      </w:r>
    </w:ins>
    <w:del w:id="12" w:author="Jean-Philippe MECHIN" w:date="2020-12-16T15:36:00Z">
      <w:r w:rsidDel="00DF0A8A">
        <w:delText xml:space="preserve">Issued from </w:delText>
      </w:r>
      <w:r w:rsidDel="00DF0A8A">
        <w:rPr>
          <w:noProof/>
        </w:rPr>
        <w:drawing>
          <wp:inline distT="0" distB="635" distL="0" distR="0" wp14:anchorId="727225F7" wp14:editId="2D91E547">
            <wp:extent cx="1457325" cy="381000"/>
            <wp:effectExtent l="0" t="0" r="0" b="0"/>
            <wp:docPr id="1" name="Image 3" descr="Geotrans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GeotransMD"/>
                    <pic:cNvPicPr>
                      <a:picLocks noChangeAspect="1" noChangeArrowheads="1"/>
                    </pic:cNvPicPr>
                  </pic:nvPicPr>
                  <pic:blipFill>
                    <a:blip r:embed="rId1"/>
                    <a:stretch>
                      <a:fillRect/>
                    </a:stretch>
                  </pic:blipFill>
                  <pic:spPr bwMode="auto">
                    <a:xfrm>
                      <a:off x="0" y="0"/>
                      <a:ext cx="1457325" cy="381000"/>
                    </a:xfrm>
                    <a:prstGeom prst="rect">
                      <a:avLst/>
                    </a:prstGeom>
                  </pic:spPr>
                </pic:pic>
              </a:graphicData>
            </a:graphic>
          </wp:inline>
        </w:drawing>
      </w:r>
      <w:r w:rsidDel="00DF0A8A">
        <w:delText xml:space="preserve"> &amp; </w:delText>
      </w:r>
      <w:r w:rsidDel="00DF0A8A">
        <w:rPr>
          <w:noProof/>
        </w:rPr>
        <w:drawing>
          <wp:inline distT="0" distB="0" distL="0" distR="0" wp14:anchorId="214E2E26" wp14:editId="4F4D1CDA">
            <wp:extent cx="752475" cy="233045"/>
            <wp:effectExtent l="0" t="0" r="0" b="0"/>
            <wp:docPr id="2" name="Image 26" descr="http://www.coreproject.eu/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6" descr="http://www.coreproject.eu/images/logo.png"/>
                    <pic:cNvPicPr>
                      <a:picLocks noChangeAspect="1" noChangeArrowheads="1"/>
                    </pic:cNvPicPr>
                  </pic:nvPicPr>
                  <pic:blipFill>
                    <a:blip r:embed="rId2"/>
                    <a:stretch>
                      <a:fillRect/>
                    </a:stretch>
                  </pic:blipFill>
                  <pic:spPr bwMode="auto">
                    <a:xfrm>
                      <a:off x="0" y="0"/>
                      <a:ext cx="752475" cy="233045"/>
                    </a:xfrm>
                    <a:prstGeom prst="rect">
                      <a:avLst/>
                    </a:prstGeom>
                  </pic:spPr>
                </pic:pic>
              </a:graphicData>
            </a:graphic>
          </wp:inline>
        </w:drawing>
      </w:r>
      <w:r w:rsidDel="00DF0A8A">
        <w:delText xml:space="preserve"> project</w:delText>
      </w:r>
    </w:del>
    <w:r>
      <w:tab/>
    </w:r>
    <w:ins w:id="13" w:author="Jean-Philippe MECHIN" w:date="2020-12-16T15:39:00Z">
      <w:r>
        <w:rPr>
          <w:noProof/>
        </w:rPr>
        <w:drawing>
          <wp:inline distT="0" distB="0" distL="0" distR="0" wp14:anchorId="4A170442" wp14:editId="700B40B9">
            <wp:extent cx="1362075" cy="84772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2075" cy="847725"/>
                    </a:xfrm>
                    <a:prstGeom prst="rect">
                      <a:avLst/>
                    </a:prstGeom>
                    <a:noFill/>
                    <a:ln>
                      <a:noFill/>
                    </a:ln>
                  </pic:spPr>
                </pic:pic>
              </a:graphicData>
            </a:graphic>
          </wp:inline>
        </w:drawing>
      </w:r>
    </w:ins>
    <w:ins w:id="14" w:author="Jean-Philippe MECHIN" w:date="2020-12-16T15:38:00Z">
      <w:r>
        <w:tab/>
      </w:r>
    </w:ins>
    <w:r>
      <w:fldChar w:fldCharType="begin"/>
    </w:r>
    <w:r>
      <w:instrText>DATE \@"dd/MM/yyyy"</w:instrText>
    </w:r>
    <w:r>
      <w:fldChar w:fldCharType="separate"/>
    </w:r>
    <w:ins w:id="15" w:author="Stefan Willmeroth" w:date="2020-12-17T10:02:00Z">
      <w:r w:rsidR="00E74CC4">
        <w:rPr>
          <w:noProof/>
        </w:rPr>
        <w:t>17/12/2020</w:t>
      </w:r>
    </w:ins>
    <w:ins w:id="16" w:author="Jean-Philippe MECHIN" w:date="2020-12-16T15:20:00Z">
      <w:del w:id="17" w:author="Stefan Willmeroth" w:date="2020-12-17T09:32:00Z">
        <w:r w:rsidDel="00FE60FC">
          <w:rPr>
            <w:noProof/>
          </w:rPr>
          <w:delText>16/12/2020</w:delText>
        </w:r>
      </w:del>
    </w:ins>
    <w:del w:id="18" w:author="Stefan Willmeroth" w:date="2020-12-17T09:32:00Z">
      <w:r w:rsidDel="00FE60FC">
        <w:rPr>
          <w:noProof/>
        </w:rPr>
        <w:delText>28/05/2020</w:delText>
      </w:r>
    </w:del>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548E1" w14:textId="2AD70A1D" w:rsidR="00FE60FC" w:rsidRDefault="00FE60FC">
    <w:pPr>
      <w:pStyle w:val="Kopfzeile"/>
      <w:jc w:val="left"/>
      <w:pPrChange w:id="369" w:author="Jean-Philippe MECHIN" w:date="2020-12-16T15:41:00Z">
        <w:pPr>
          <w:pStyle w:val="Kopfzeile"/>
        </w:pPr>
      </w:pPrChange>
    </w:pPr>
    <w:ins w:id="370" w:author="Jean-Philippe MECHIN" w:date="2020-12-16T15:41:00Z">
      <w:r w:rsidRPr="00DF0A8A">
        <w:t>www.dgtina.org</w:t>
      </w:r>
      <w:r>
        <w:rPr>
          <w:noProof/>
        </w:rPr>
        <w:t xml:space="preserve"> </w:t>
      </w:r>
      <w:r>
        <w:tab/>
      </w:r>
      <w:r>
        <w:rPr>
          <w:noProof/>
        </w:rPr>
        <w:drawing>
          <wp:inline distT="0" distB="0" distL="0" distR="0" wp14:anchorId="6E03CE67" wp14:editId="23124A45">
            <wp:extent cx="1362075" cy="84772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2075" cy="847725"/>
                    </a:xfrm>
                    <a:prstGeom prst="rect">
                      <a:avLst/>
                    </a:prstGeom>
                    <a:noFill/>
                    <a:ln>
                      <a:noFill/>
                    </a:ln>
                  </pic:spPr>
                </pic:pic>
              </a:graphicData>
            </a:graphic>
          </wp:inline>
        </w:drawing>
      </w:r>
      <w:r>
        <w:tab/>
      </w:r>
      <w:r>
        <w:fldChar w:fldCharType="begin"/>
      </w:r>
      <w:r>
        <w:instrText>DATE \@"dd/MM/yyyy"</w:instrText>
      </w:r>
      <w:r>
        <w:fldChar w:fldCharType="separate"/>
      </w:r>
    </w:ins>
    <w:ins w:id="371" w:author="Stefan Willmeroth" w:date="2020-12-17T10:02:00Z">
      <w:r w:rsidR="00E74CC4">
        <w:rPr>
          <w:noProof/>
        </w:rPr>
        <w:t>17/12/2020</w:t>
      </w:r>
    </w:ins>
    <w:ins w:id="372" w:author="Jean-Philippe MECHIN" w:date="2020-12-16T15:41:00Z">
      <w:del w:id="373" w:author="Stefan Willmeroth" w:date="2020-12-17T09:32:00Z">
        <w:r w:rsidDel="00FE60FC">
          <w:rPr>
            <w:noProof/>
          </w:rPr>
          <w:delText>16/12/2020</w:delText>
        </w:r>
      </w:del>
      <w:r>
        <w:fldChar w:fldCharType="end"/>
      </w:r>
    </w:ins>
    <w:del w:id="374" w:author="Jean-Philippe MECHIN" w:date="2020-12-16T15:41:00Z">
      <w:r w:rsidDel="00DF0A8A">
        <w:delText xml:space="preserve">Issued from </w:delText>
      </w:r>
      <w:r w:rsidDel="00DF0A8A">
        <w:rPr>
          <w:noProof/>
        </w:rPr>
        <w:drawing>
          <wp:inline distT="0" distB="635" distL="0" distR="0" wp14:anchorId="5C58C81C" wp14:editId="5501D01C">
            <wp:extent cx="1457325" cy="381000"/>
            <wp:effectExtent l="0" t="0" r="0" b="0"/>
            <wp:docPr id="3" name="Image 3" descr="Geotrans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descr="GeotransMD"/>
                    <pic:cNvPicPr>
                      <a:picLocks noChangeAspect="1" noChangeArrowheads="1"/>
                    </pic:cNvPicPr>
                  </pic:nvPicPr>
                  <pic:blipFill>
                    <a:blip r:embed="rId2"/>
                    <a:stretch>
                      <a:fillRect/>
                    </a:stretch>
                  </pic:blipFill>
                  <pic:spPr bwMode="auto">
                    <a:xfrm>
                      <a:off x="0" y="0"/>
                      <a:ext cx="1457325" cy="381000"/>
                    </a:xfrm>
                    <a:prstGeom prst="rect">
                      <a:avLst/>
                    </a:prstGeom>
                  </pic:spPr>
                </pic:pic>
              </a:graphicData>
            </a:graphic>
          </wp:inline>
        </w:drawing>
      </w:r>
      <w:r w:rsidDel="00DF0A8A">
        <w:delText xml:space="preserve"> &amp; </w:delText>
      </w:r>
      <w:r w:rsidDel="00DF0A8A">
        <w:rPr>
          <w:noProof/>
        </w:rPr>
        <w:drawing>
          <wp:inline distT="0" distB="0" distL="0" distR="0" wp14:anchorId="41999844" wp14:editId="3C73373B">
            <wp:extent cx="752475" cy="233045"/>
            <wp:effectExtent l="0" t="0" r="0" b="0"/>
            <wp:docPr id="4" name="Image 4" descr="http://www.coreproject.eu/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descr="http://www.coreproject.eu/images/logo.png"/>
                    <pic:cNvPicPr>
                      <a:picLocks noChangeAspect="1" noChangeArrowheads="1"/>
                    </pic:cNvPicPr>
                  </pic:nvPicPr>
                  <pic:blipFill>
                    <a:blip r:embed="rId3"/>
                    <a:stretch>
                      <a:fillRect/>
                    </a:stretch>
                  </pic:blipFill>
                  <pic:spPr bwMode="auto">
                    <a:xfrm>
                      <a:off x="0" y="0"/>
                      <a:ext cx="752475" cy="233045"/>
                    </a:xfrm>
                    <a:prstGeom prst="rect">
                      <a:avLst/>
                    </a:prstGeom>
                  </pic:spPr>
                </pic:pic>
              </a:graphicData>
            </a:graphic>
          </wp:inline>
        </w:drawing>
      </w:r>
      <w:r w:rsidDel="00DF0A8A">
        <w:delText xml:space="preserve"> project</w:delText>
      </w:r>
      <w:r w:rsidDel="00DF0A8A">
        <w:tab/>
      </w:r>
      <w:r w:rsidDel="00DF0A8A">
        <w:fldChar w:fldCharType="begin"/>
      </w:r>
      <w:r w:rsidDel="00DF0A8A">
        <w:delInstrText>DATE \@"dd/MM/yyyy"</w:delInstrText>
      </w:r>
      <w:r w:rsidDel="00DF0A8A">
        <w:fldChar w:fldCharType="separate"/>
      </w:r>
    </w:del>
    <w:del w:id="375" w:author="Jean-Philippe MECHIN" w:date="2020-12-16T15:20:00Z">
      <w:r w:rsidDel="009F0F3F">
        <w:rPr>
          <w:noProof/>
        </w:rPr>
        <w:delText>28/05/2020</w:delText>
      </w:r>
    </w:del>
    <w:del w:id="376" w:author="Jean-Philippe MECHIN" w:date="2020-12-16T15:41:00Z">
      <w:r w:rsidDel="00DF0A8A">
        <w:fldChar w:fldCharType="end"/>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A0642"/>
    <w:multiLevelType w:val="multilevel"/>
    <w:tmpl w:val="97C4B3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B2A2598"/>
    <w:multiLevelType w:val="multilevel"/>
    <w:tmpl w:val="E8301BB0"/>
    <w:lvl w:ilvl="0">
      <w:start w:val="1"/>
      <w:numFmt w:val="decimal"/>
      <w:lvlText w:val="%1"/>
      <w:lvlJc w:val="left"/>
      <w:pPr>
        <w:tabs>
          <w:tab w:val="num" w:pos="862"/>
        </w:tabs>
        <w:ind w:left="862" w:hanging="862"/>
      </w:pPr>
    </w:lvl>
    <w:lvl w:ilvl="1">
      <w:start w:val="1"/>
      <w:numFmt w:val="decimal"/>
      <w:lvlText w:val="%1.%2"/>
      <w:lvlJc w:val="left"/>
      <w:pPr>
        <w:tabs>
          <w:tab w:val="num" w:pos="720"/>
        </w:tabs>
        <w:ind w:left="431" w:hanging="431"/>
      </w:pPr>
    </w:lvl>
    <w:lvl w:ilvl="2">
      <w:start w:val="1"/>
      <w:numFmt w:val="decimal"/>
      <w:lvlText w:val="%1.%2.%3"/>
      <w:lvlJc w:val="left"/>
      <w:pPr>
        <w:tabs>
          <w:tab w:val="num" w:pos="1080"/>
        </w:tabs>
        <w:ind w:left="431" w:hanging="431"/>
      </w:pPr>
    </w:lvl>
    <w:lvl w:ilvl="3">
      <w:start w:val="1"/>
      <w:numFmt w:val="decimal"/>
      <w:lvlText w:val="%1.%2.%3.%4"/>
      <w:lvlJc w:val="left"/>
      <w:pPr>
        <w:tabs>
          <w:tab w:val="num" w:pos="1440"/>
        </w:tabs>
        <w:ind w:left="431" w:hanging="431"/>
      </w:pPr>
    </w:lvl>
    <w:lvl w:ilvl="4">
      <w:start w:val="1"/>
      <w:numFmt w:val="decimal"/>
      <w:lvlText w:val="%1.%2.%3.%4.%5"/>
      <w:lvlJc w:val="left"/>
      <w:pPr>
        <w:ind w:left="0" w:hanging="1008"/>
      </w:pPr>
    </w:lvl>
    <w:lvl w:ilvl="5">
      <w:start w:val="1"/>
      <w:numFmt w:val="decimal"/>
      <w:lvlText w:val="%1.%2.%3.%4.%5.%6"/>
      <w:lvlJc w:val="left"/>
      <w:pPr>
        <w:ind w:left="0" w:hanging="1152"/>
      </w:pPr>
    </w:lvl>
    <w:lvl w:ilvl="6">
      <w:start w:val="1"/>
      <w:numFmt w:val="decimal"/>
      <w:lvlText w:val="AnnexE %7"/>
      <w:lvlJc w:val="left"/>
      <w:pPr>
        <w:tabs>
          <w:tab w:val="num" w:pos="1440"/>
        </w:tabs>
        <w:ind w:left="0" w:firstLine="0"/>
      </w:pPr>
      <w:rPr>
        <w:b/>
        <w:i w:val="0"/>
        <w:caps/>
        <w:color w:val="67686A"/>
        <w:sz w:val="30"/>
        <w:szCs w:val="30"/>
      </w:rPr>
    </w:lvl>
    <w:lvl w:ilvl="7">
      <w:start w:val="1"/>
      <w:numFmt w:val="decimal"/>
      <w:lvlText w:val="A%7.%8"/>
      <w:lvlJc w:val="left"/>
      <w:pPr>
        <w:tabs>
          <w:tab w:val="num" w:pos="1080"/>
        </w:tabs>
        <w:ind w:left="431" w:hanging="431"/>
      </w:pPr>
    </w:lvl>
    <w:lvl w:ilvl="8">
      <w:start w:val="1"/>
      <w:numFmt w:val="decimal"/>
      <w:lvlText w:val="A%7.%8.%9"/>
      <w:lvlJc w:val="left"/>
      <w:pPr>
        <w:ind w:left="0" w:hanging="1584"/>
      </w:pPr>
    </w:lvl>
  </w:abstractNum>
  <w:abstractNum w:abstractNumId="2" w15:restartNumberingAfterBreak="0">
    <w:nsid w:val="4187273D"/>
    <w:multiLevelType w:val="multilevel"/>
    <w:tmpl w:val="FAF88F6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91A10D3"/>
    <w:multiLevelType w:val="multilevel"/>
    <w:tmpl w:val="89D05D5A"/>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C2477DF"/>
    <w:multiLevelType w:val="hybridMultilevel"/>
    <w:tmpl w:val="D2DE3B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C4F5DFE"/>
    <w:multiLevelType w:val="multilevel"/>
    <w:tmpl w:val="4212169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74DE3434"/>
    <w:multiLevelType w:val="multilevel"/>
    <w:tmpl w:val="4212169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5952DC7"/>
    <w:multiLevelType w:val="multilevel"/>
    <w:tmpl w:val="EA3482A4"/>
    <w:lvl w:ilvl="0">
      <w:start w:val="1"/>
      <w:numFmt w:val="decimal"/>
      <w:pStyle w:val="berschrift1"/>
      <w:lvlText w:val="%1"/>
      <w:lvlJc w:val="left"/>
      <w:pPr>
        <w:tabs>
          <w:tab w:val="num" w:pos="862"/>
        </w:tabs>
        <w:ind w:left="862" w:hanging="862"/>
      </w:pPr>
    </w:lvl>
    <w:lvl w:ilvl="1">
      <w:start w:val="1"/>
      <w:numFmt w:val="decimal"/>
      <w:pStyle w:val="berschrift2"/>
      <w:lvlText w:val="%1.%2"/>
      <w:lvlJc w:val="left"/>
      <w:pPr>
        <w:tabs>
          <w:tab w:val="num" w:pos="720"/>
        </w:tabs>
        <w:ind w:left="431" w:hanging="431"/>
      </w:pPr>
    </w:lvl>
    <w:lvl w:ilvl="2">
      <w:start w:val="1"/>
      <w:numFmt w:val="decimal"/>
      <w:pStyle w:val="berschrift3"/>
      <w:lvlText w:val="%1.%2.%3"/>
      <w:lvlJc w:val="left"/>
      <w:pPr>
        <w:tabs>
          <w:tab w:val="num" w:pos="1080"/>
        </w:tabs>
        <w:ind w:left="431" w:hanging="431"/>
      </w:pPr>
    </w:lvl>
    <w:lvl w:ilvl="3">
      <w:start w:val="1"/>
      <w:numFmt w:val="decimal"/>
      <w:pStyle w:val="berschrift4"/>
      <w:lvlText w:val="%1.%2.%3.%4"/>
      <w:lvlJc w:val="left"/>
      <w:pPr>
        <w:tabs>
          <w:tab w:val="num" w:pos="1440"/>
        </w:tabs>
        <w:ind w:left="431" w:hanging="431"/>
      </w:pPr>
    </w:lvl>
    <w:lvl w:ilvl="4">
      <w:start w:val="1"/>
      <w:numFmt w:val="decimal"/>
      <w:pStyle w:val="berschrift5"/>
      <w:lvlText w:val="%1.%2.%3.%4.%5"/>
      <w:lvlJc w:val="left"/>
      <w:pPr>
        <w:ind w:left="0" w:hanging="1008"/>
      </w:pPr>
    </w:lvl>
    <w:lvl w:ilvl="5">
      <w:start w:val="1"/>
      <w:numFmt w:val="decimal"/>
      <w:pStyle w:val="berschrift6"/>
      <w:lvlText w:val="%1.%2.%3.%4.%5.%6"/>
      <w:lvlJc w:val="left"/>
      <w:pPr>
        <w:ind w:left="0" w:hanging="1152"/>
      </w:pPr>
    </w:lvl>
    <w:lvl w:ilvl="6">
      <w:start w:val="1"/>
      <w:numFmt w:val="decimal"/>
      <w:pStyle w:val="berschrift7"/>
      <w:lvlText w:val="AnnexE %7"/>
      <w:lvlJc w:val="left"/>
      <w:pPr>
        <w:tabs>
          <w:tab w:val="num" w:pos="1440"/>
        </w:tabs>
        <w:ind w:left="0" w:firstLine="0"/>
      </w:pPr>
      <w:rPr>
        <w:b/>
        <w:i w:val="0"/>
        <w:caps/>
        <w:color w:val="67686A"/>
        <w:sz w:val="30"/>
        <w:szCs w:val="30"/>
      </w:rPr>
    </w:lvl>
    <w:lvl w:ilvl="7">
      <w:start w:val="1"/>
      <w:numFmt w:val="decimal"/>
      <w:pStyle w:val="berschrift8"/>
      <w:lvlText w:val="A%7.%8"/>
      <w:lvlJc w:val="left"/>
      <w:pPr>
        <w:tabs>
          <w:tab w:val="num" w:pos="1080"/>
        </w:tabs>
        <w:ind w:left="431" w:hanging="431"/>
      </w:pPr>
    </w:lvl>
    <w:lvl w:ilvl="8">
      <w:start w:val="1"/>
      <w:numFmt w:val="decimal"/>
      <w:pStyle w:val="berschrift9"/>
      <w:lvlText w:val="A%7.%8.%9"/>
      <w:lvlJc w:val="left"/>
      <w:pPr>
        <w:ind w:left="0" w:hanging="1584"/>
      </w:pPr>
    </w:lvl>
  </w:abstractNum>
  <w:num w:numId="1">
    <w:abstractNumId w:val="7"/>
  </w:num>
  <w:num w:numId="2">
    <w:abstractNumId w:val="1"/>
  </w:num>
  <w:num w:numId="3">
    <w:abstractNumId w:val="2"/>
  </w:num>
  <w:num w:numId="4">
    <w:abstractNumId w:val="0"/>
  </w:num>
  <w:num w:numId="5">
    <w:abstractNumId w:val="7"/>
  </w:num>
  <w:num w:numId="6">
    <w:abstractNumId w:val="7"/>
  </w:num>
  <w:num w:numId="7">
    <w:abstractNumId w:val="7"/>
  </w:num>
  <w:num w:numId="8">
    <w:abstractNumId w:val="7"/>
  </w:num>
  <w:num w:numId="9">
    <w:abstractNumId w:val="7"/>
  </w:num>
  <w:num w:numId="10">
    <w:abstractNumId w:val="4"/>
  </w:num>
  <w:num w:numId="11">
    <w:abstractNumId w:val="7"/>
  </w:num>
  <w:num w:numId="12">
    <w:abstractNumId w:val="6"/>
  </w:num>
  <w:num w:numId="13">
    <w:abstractNumId w:val="5"/>
  </w:num>
  <w:num w:numId="1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an-Philippe MECHIN">
    <w15:presenceInfo w15:providerId="AD" w15:userId="S::jean-philippe.mechin@cerema-dtm.fr::7c7808e7-740c-4308-9777-9a52a8e9910e"/>
  </w15:person>
  <w15:person w15:author="Stefan Willmeroth">
    <w15:presenceInfo w15:providerId="AD" w15:userId="S-1-5-21-1343024091-746137067-2146794419-1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F6C"/>
    <w:rsid w:val="00017F48"/>
    <w:rsid w:val="000D1AA1"/>
    <w:rsid w:val="000E750A"/>
    <w:rsid w:val="00116993"/>
    <w:rsid w:val="00127DFC"/>
    <w:rsid w:val="0022139B"/>
    <w:rsid w:val="00237137"/>
    <w:rsid w:val="002B69AD"/>
    <w:rsid w:val="003035DE"/>
    <w:rsid w:val="0032737A"/>
    <w:rsid w:val="00353F04"/>
    <w:rsid w:val="00355F6C"/>
    <w:rsid w:val="00357439"/>
    <w:rsid w:val="00374429"/>
    <w:rsid w:val="003F4FEC"/>
    <w:rsid w:val="00413DA3"/>
    <w:rsid w:val="00423170"/>
    <w:rsid w:val="0044446D"/>
    <w:rsid w:val="00475976"/>
    <w:rsid w:val="004876B1"/>
    <w:rsid w:val="004C1733"/>
    <w:rsid w:val="004E3B60"/>
    <w:rsid w:val="004F3DF6"/>
    <w:rsid w:val="005172F7"/>
    <w:rsid w:val="00554101"/>
    <w:rsid w:val="005A19CF"/>
    <w:rsid w:val="005C5504"/>
    <w:rsid w:val="005D6193"/>
    <w:rsid w:val="005D762D"/>
    <w:rsid w:val="005F6F02"/>
    <w:rsid w:val="0060349D"/>
    <w:rsid w:val="00607D7B"/>
    <w:rsid w:val="00646A1E"/>
    <w:rsid w:val="00653832"/>
    <w:rsid w:val="00672182"/>
    <w:rsid w:val="00680CFA"/>
    <w:rsid w:val="00681D12"/>
    <w:rsid w:val="006918AA"/>
    <w:rsid w:val="00691B38"/>
    <w:rsid w:val="006B6F2F"/>
    <w:rsid w:val="006B76AF"/>
    <w:rsid w:val="00747A8C"/>
    <w:rsid w:val="00774CD7"/>
    <w:rsid w:val="00833580"/>
    <w:rsid w:val="00834091"/>
    <w:rsid w:val="00842741"/>
    <w:rsid w:val="0086622A"/>
    <w:rsid w:val="00915F93"/>
    <w:rsid w:val="009270D3"/>
    <w:rsid w:val="00933617"/>
    <w:rsid w:val="00982E9D"/>
    <w:rsid w:val="009A500F"/>
    <w:rsid w:val="009E0489"/>
    <w:rsid w:val="009F0F3F"/>
    <w:rsid w:val="00A34A57"/>
    <w:rsid w:val="00AD3A2D"/>
    <w:rsid w:val="00B13F64"/>
    <w:rsid w:val="00B36FDE"/>
    <w:rsid w:val="00B9017B"/>
    <w:rsid w:val="00BD65FB"/>
    <w:rsid w:val="00C13637"/>
    <w:rsid w:val="00C14F67"/>
    <w:rsid w:val="00C55260"/>
    <w:rsid w:val="00C5581C"/>
    <w:rsid w:val="00C736C9"/>
    <w:rsid w:val="00CA122B"/>
    <w:rsid w:val="00CB357C"/>
    <w:rsid w:val="00CB7B86"/>
    <w:rsid w:val="00CC4CAB"/>
    <w:rsid w:val="00CE4D90"/>
    <w:rsid w:val="00CF0CE4"/>
    <w:rsid w:val="00CF4B98"/>
    <w:rsid w:val="00CF5523"/>
    <w:rsid w:val="00D42D0E"/>
    <w:rsid w:val="00D83D1C"/>
    <w:rsid w:val="00DF0A8A"/>
    <w:rsid w:val="00E2759E"/>
    <w:rsid w:val="00E53B27"/>
    <w:rsid w:val="00E7395B"/>
    <w:rsid w:val="00E74CC4"/>
    <w:rsid w:val="00EB20CB"/>
    <w:rsid w:val="00EC6108"/>
    <w:rsid w:val="00F104D0"/>
    <w:rsid w:val="00F1288B"/>
    <w:rsid w:val="00FE60FC"/>
    <w:rsid w:val="00FF3104"/>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F207E"/>
  <w15:docId w15:val="{940D99A2-CE72-4B9F-90D2-9F69D971D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6B69"/>
    <w:rPr>
      <w:rFonts w:ascii="Arial" w:hAnsi="Arial"/>
      <w:szCs w:val="24"/>
    </w:rPr>
  </w:style>
  <w:style w:type="paragraph" w:styleId="berschrift1">
    <w:name w:val="heading 1"/>
    <w:basedOn w:val="Titel"/>
    <w:next w:val="Texte"/>
    <w:qFormat/>
    <w:rsid w:val="00D12B0E"/>
    <w:pPr>
      <w:pageBreakBefore/>
      <w:numPr>
        <w:numId w:val="1"/>
      </w:numPr>
      <w:pBdr>
        <w:bottom w:val="single" w:sz="4" w:space="1" w:color="F57D20"/>
      </w:pBdr>
      <w:spacing w:before="360" w:line="360" w:lineRule="atLeast"/>
      <w:outlineLvl w:val="0"/>
    </w:pPr>
    <w:rPr>
      <w:rFonts w:ascii="Arial Gras" w:hAnsi="Arial Gras"/>
      <w:b/>
      <w:smallCaps/>
      <w:color w:val="67686A"/>
      <w:spacing w:val="20"/>
      <w:sz w:val="36"/>
      <w:szCs w:val="32"/>
    </w:rPr>
  </w:style>
  <w:style w:type="paragraph" w:styleId="berschrift2">
    <w:name w:val="heading 2"/>
    <w:basedOn w:val="Titel"/>
    <w:next w:val="Texte"/>
    <w:qFormat/>
    <w:rsid w:val="00D12B0E"/>
    <w:pPr>
      <w:numPr>
        <w:ilvl w:val="1"/>
        <w:numId w:val="1"/>
      </w:numPr>
      <w:spacing w:before="600" w:line="360" w:lineRule="atLeast"/>
      <w:outlineLvl w:val="1"/>
    </w:pPr>
    <w:rPr>
      <w:rFonts w:ascii="Arial Gras" w:hAnsi="Arial Gras"/>
      <w:b/>
      <w:smallCaps/>
      <w:sz w:val="24"/>
      <w:szCs w:val="24"/>
    </w:rPr>
  </w:style>
  <w:style w:type="paragraph" w:styleId="berschrift3">
    <w:name w:val="heading 3"/>
    <w:basedOn w:val="Titel"/>
    <w:next w:val="Texte"/>
    <w:qFormat/>
    <w:rsid w:val="00D12B0E"/>
    <w:pPr>
      <w:numPr>
        <w:ilvl w:val="2"/>
        <w:numId w:val="1"/>
      </w:numPr>
      <w:spacing w:before="480" w:line="360" w:lineRule="atLeast"/>
      <w:outlineLvl w:val="2"/>
    </w:pPr>
    <w:rPr>
      <w:rFonts w:ascii="Arial" w:hAnsi="Arial"/>
      <w:b/>
      <w:sz w:val="24"/>
    </w:rPr>
  </w:style>
  <w:style w:type="paragraph" w:styleId="berschrift4">
    <w:name w:val="heading 4"/>
    <w:basedOn w:val="Titel"/>
    <w:next w:val="Texte"/>
    <w:qFormat/>
    <w:rsid w:val="00D12B0E"/>
    <w:pPr>
      <w:numPr>
        <w:ilvl w:val="3"/>
        <w:numId w:val="1"/>
      </w:numPr>
      <w:tabs>
        <w:tab w:val="left" w:pos="1134"/>
      </w:tabs>
      <w:spacing w:before="360" w:line="360" w:lineRule="atLeast"/>
      <w:outlineLvl w:val="3"/>
    </w:pPr>
    <w:rPr>
      <w:rFonts w:ascii="Arial Gras" w:hAnsi="Arial Gras" w:cs="Arial"/>
      <w:b/>
      <w:bCs/>
      <w:i/>
      <w:sz w:val="22"/>
      <w:szCs w:val="22"/>
    </w:rPr>
  </w:style>
  <w:style w:type="paragraph" w:styleId="berschrift5">
    <w:name w:val="heading 5"/>
    <w:basedOn w:val="Titel"/>
    <w:next w:val="Texte"/>
    <w:qFormat/>
    <w:rsid w:val="002E6CAA"/>
    <w:pPr>
      <w:numPr>
        <w:ilvl w:val="4"/>
        <w:numId w:val="1"/>
      </w:numPr>
      <w:tabs>
        <w:tab w:val="left" w:pos="1134"/>
      </w:tabs>
      <w:spacing w:before="360" w:line="360" w:lineRule="atLeast"/>
      <w:outlineLvl w:val="4"/>
    </w:pPr>
    <w:rPr>
      <w:rFonts w:ascii="Arial" w:hAnsi="Arial" w:cs="Arial"/>
      <w:sz w:val="22"/>
      <w:szCs w:val="22"/>
      <w:u w:val="single"/>
      <w:lang w:val="en-GB"/>
    </w:rPr>
  </w:style>
  <w:style w:type="paragraph" w:styleId="berschrift6">
    <w:name w:val="heading 6"/>
    <w:basedOn w:val="Titel"/>
    <w:next w:val="Texte"/>
    <w:qFormat/>
    <w:rsid w:val="008F0484"/>
    <w:pPr>
      <w:numPr>
        <w:ilvl w:val="5"/>
        <w:numId w:val="1"/>
      </w:numPr>
      <w:spacing w:after="60"/>
      <w:outlineLvl w:val="5"/>
    </w:pPr>
    <w:rPr>
      <w:rFonts w:ascii="Arial" w:hAnsi="Arial"/>
      <w:b/>
      <w:bCs/>
      <w:i/>
      <w:szCs w:val="22"/>
      <w:lang w:val="en-GB"/>
    </w:rPr>
  </w:style>
  <w:style w:type="paragraph" w:styleId="berschrift7">
    <w:name w:val="heading 7"/>
    <w:basedOn w:val="Titel"/>
    <w:next w:val="Texte"/>
    <w:qFormat/>
    <w:rsid w:val="000C144E"/>
    <w:pPr>
      <w:pageBreakBefore/>
      <w:numPr>
        <w:ilvl w:val="6"/>
        <w:numId w:val="1"/>
      </w:numPr>
      <w:spacing w:after="60"/>
      <w:jc w:val="center"/>
      <w:outlineLvl w:val="6"/>
    </w:pPr>
    <w:rPr>
      <w:rFonts w:ascii="Arial Gras" w:hAnsi="Arial Gras"/>
      <w:b/>
      <w:color w:val="67686A"/>
      <w:sz w:val="32"/>
      <w:szCs w:val="32"/>
    </w:rPr>
  </w:style>
  <w:style w:type="paragraph" w:styleId="berschrift8">
    <w:name w:val="heading 8"/>
    <w:basedOn w:val="Titel"/>
    <w:next w:val="Texte"/>
    <w:qFormat/>
    <w:rsid w:val="008F0484"/>
    <w:pPr>
      <w:numPr>
        <w:ilvl w:val="7"/>
        <w:numId w:val="1"/>
      </w:numPr>
      <w:spacing w:after="60"/>
      <w:outlineLvl w:val="7"/>
    </w:pPr>
    <w:rPr>
      <w:rFonts w:ascii="Arial" w:hAnsi="Arial"/>
      <w:b/>
      <w:iCs/>
      <w:sz w:val="24"/>
    </w:rPr>
  </w:style>
  <w:style w:type="paragraph" w:styleId="berschrift9">
    <w:name w:val="heading 9"/>
    <w:basedOn w:val="Titel"/>
    <w:next w:val="Texte"/>
    <w:qFormat/>
    <w:rsid w:val="008F0484"/>
    <w:pPr>
      <w:numPr>
        <w:ilvl w:val="8"/>
        <w:numId w:val="1"/>
      </w:numPr>
      <w:tabs>
        <w:tab w:val="left" w:pos="1134"/>
      </w:tabs>
      <w:spacing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exteTextCar">
    <w:name w:val="Texte;Text Car"/>
    <w:basedOn w:val="Absatz-Standardschriftart"/>
    <w:link w:val="Texte"/>
    <w:qFormat/>
    <w:rsid w:val="0036669B"/>
    <w:rPr>
      <w:rFonts w:ascii="Arial" w:hAnsi="Arial"/>
      <w:sz w:val="22"/>
      <w:szCs w:val="24"/>
    </w:rPr>
  </w:style>
  <w:style w:type="character" w:customStyle="1" w:styleId="BodyTextCar">
    <w:name w:val="Body Text Car"/>
    <w:basedOn w:val="Absatz-Standardschriftart"/>
    <w:link w:val="Corpsdetexte1"/>
    <w:qFormat/>
    <w:rsid w:val="00D93C98"/>
    <w:rPr>
      <w:rFonts w:ascii="Arial" w:hAnsi="Arial"/>
      <w:sz w:val="22"/>
      <w:szCs w:val="24"/>
      <w:lang w:val="en-GB" w:eastAsia="fr-FR" w:bidi="ar-SA"/>
    </w:rPr>
  </w:style>
  <w:style w:type="character" w:customStyle="1" w:styleId="LienInternet">
    <w:name w:val="Lien Internet"/>
    <w:basedOn w:val="Absatz-Standardschriftart"/>
    <w:uiPriority w:val="99"/>
    <w:rsid w:val="008278CA"/>
    <w:rPr>
      <w:color w:val="0000FF"/>
      <w:u w:val="single"/>
    </w:rPr>
  </w:style>
  <w:style w:type="character" w:styleId="Seitenzahl">
    <w:name w:val="page number"/>
    <w:basedOn w:val="Absatz-Standardschriftart"/>
    <w:semiHidden/>
    <w:qFormat/>
    <w:rsid w:val="00462E66"/>
    <w:rPr>
      <w:rFonts w:ascii="Arial" w:hAnsi="Arial"/>
      <w:color w:val="F57D20"/>
      <w:sz w:val="16"/>
    </w:rPr>
  </w:style>
  <w:style w:type="character" w:customStyle="1" w:styleId="TableBullet1Car">
    <w:name w:val="Table Bullet 1 Car"/>
    <w:basedOn w:val="Absatz-Standardschriftart"/>
    <w:link w:val="TableBullet1"/>
    <w:qFormat/>
    <w:rsid w:val="0094512B"/>
    <w:rPr>
      <w:rFonts w:ascii="Arial" w:hAnsi="Arial"/>
      <w:w w:val="101"/>
    </w:rPr>
  </w:style>
  <w:style w:type="character" w:customStyle="1" w:styleId="TableText2Car">
    <w:name w:val="Table Text2 Car"/>
    <w:basedOn w:val="Absatz-Standardschriftart"/>
    <w:link w:val="TableText2"/>
    <w:qFormat/>
    <w:rsid w:val="002802FE"/>
    <w:rPr>
      <w:rFonts w:ascii="Arial" w:hAnsi="Arial"/>
      <w:w w:val="101"/>
      <w:szCs w:val="24"/>
      <w:lang w:val="en-GB" w:eastAsia="fr-FR" w:bidi="ar-SA"/>
    </w:rPr>
  </w:style>
  <w:style w:type="character" w:styleId="Endnotenzeichen">
    <w:name w:val="endnote reference"/>
    <w:basedOn w:val="Absatz-Standardschriftart"/>
    <w:qFormat/>
    <w:rsid w:val="0033688C"/>
    <w:rPr>
      <w:vertAlign w:val="superscript"/>
    </w:rPr>
  </w:style>
  <w:style w:type="character" w:styleId="Funotenzeichen">
    <w:name w:val="footnote reference"/>
    <w:basedOn w:val="Absatz-Standardschriftart"/>
    <w:qFormat/>
    <w:rsid w:val="0033688C"/>
    <w:rPr>
      <w:vertAlign w:val="superscript"/>
    </w:rPr>
  </w:style>
  <w:style w:type="character" w:styleId="Kommentarzeichen">
    <w:name w:val="annotation reference"/>
    <w:basedOn w:val="Absatz-Standardschriftart"/>
    <w:uiPriority w:val="99"/>
    <w:semiHidden/>
    <w:unhideWhenUsed/>
    <w:qFormat/>
    <w:rsid w:val="009335C3"/>
    <w:rPr>
      <w:sz w:val="16"/>
      <w:szCs w:val="16"/>
    </w:rPr>
  </w:style>
  <w:style w:type="character" w:customStyle="1" w:styleId="KommentartextZchn">
    <w:name w:val="Kommentartext Zchn"/>
    <w:basedOn w:val="Absatz-Standardschriftart"/>
    <w:link w:val="Kommentartext"/>
    <w:uiPriority w:val="99"/>
    <w:semiHidden/>
    <w:qFormat/>
    <w:rsid w:val="009335C3"/>
    <w:rPr>
      <w:rFonts w:ascii="Arial" w:hAnsi="Arial"/>
    </w:rPr>
  </w:style>
  <w:style w:type="character" w:customStyle="1" w:styleId="KommentarthemaZchn">
    <w:name w:val="Kommentarthema Zchn"/>
    <w:basedOn w:val="KommentartextZchn"/>
    <w:link w:val="Kommentarthema"/>
    <w:uiPriority w:val="99"/>
    <w:semiHidden/>
    <w:qFormat/>
    <w:rsid w:val="009335C3"/>
    <w:rPr>
      <w:rFonts w:ascii="Arial" w:hAnsi="Arial"/>
      <w:b/>
      <w:bCs/>
    </w:rPr>
  </w:style>
  <w:style w:type="character" w:styleId="Platzhaltertext">
    <w:name w:val="Placeholder Text"/>
    <w:basedOn w:val="Absatz-Standardschriftart"/>
    <w:uiPriority w:val="99"/>
    <w:semiHidden/>
    <w:qFormat/>
    <w:rsid w:val="0058315A"/>
    <w:rPr>
      <w:color w:val="808080"/>
    </w:rPr>
  </w:style>
  <w:style w:type="character" w:customStyle="1" w:styleId="ListLabel1">
    <w:name w:val="ListLabel 1"/>
    <w:qFormat/>
    <w:rPr>
      <w:sz w:val="18"/>
      <w:szCs w:val="18"/>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sz w:val="16"/>
      <w:szCs w:val="16"/>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sz w:val="14"/>
      <w:szCs w:val="14"/>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b/>
      <w:i w:val="0"/>
      <w:caps/>
      <w:color w:val="67686A"/>
      <w:sz w:val="30"/>
      <w:szCs w:val="30"/>
    </w:rPr>
  </w:style>
  <w:style w:type="character" w:customStyle="1" w:styleId="ListLabel14">
    <w:name w:val="ListLabel 14"/>
    <w:qFormat/>
    <w:rPr>
      <w:sz w:val="16"/>
      <w:szCs w:val="16"/>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sz w:val="14"/>
      <w:szCs w:val="14"/>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sz w:val="12"/>
      <w:szCs w:val="12"/>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4"/>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b/>
      <w:i w:val="0"/>
      <w:caps/>
      <w:color w:val="67686A"/>
      <w:sz w:val="30"/>
      <w:szCs w:val="30"/>
    </w:rPr>
  </w:style>
  <w:style w:type="character" w:customStyle="1" w:styleId="ListLabel46">
    <w:name w:val="ListLabel 46"/>
    <w:qFormat/>
    <w:rPr>
      <w:rFonts w:eastAsia="Times New Roman" w:cs="Arial"/>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eastAsia="Times New Roman" w:cs="Arial"/>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Sautdindex">
    <w:name w:val="Saut d'index"/>
    <w:qFormat/>
  </w:style>
  <w:style w:type="paragraph" w:styleId="Titel">
    <w:name w:val="Title"/>
    <w:basedOn w:val="Standard"/>
    <w:next w:val="Textkrper"/>
    <w:qFormat/>
    <w:pPr>
      <w:keepNext/>
      <w:spacing w:before="240" w:after="120"/>
    </w:pPr>
    <w:rPr>
      <w:rFonts w:ascii="Liberation Sans" w:eastAsia="Microsoft YaHei" w:hAnsi="Liberation Sans" w:cs="Mangal"/>
      <w:sz w:val="28"/>
      <w:szCs w:val="28"/>
    </w:rPr>
  </w:style>
  <w:style w:type="paragraph" w:styleId="Textkrper">
    <w:name w:val="Body Text"/>
    <w:basedOn w:val="Standard"/>
    <w:pPr>
      <w:spacing w:after="140" w:line="288" w:lineRule="auto"/>
    </w:pPr>
  </w:style>
  <w:style w:type="paragraph" w:styleId="Liste">
    <w:name w:val="List"/>
    <w:basedOn w:val="Textkrper"/>
    <w:rPr>
      <w:rFonts w:cs="Mangal"/>
    </w:rPr>
  </w:style>
  <w:style w:type="paragraph" w:styleId="Beschriftung">
    <w:name w:val="caption"/>
    <w:next w:val="Texte"/>
    <w:qFormat/>
    <w:rsid w:val="0094512B"/>
    <w:pPr>
      <w:spacing w:before="120" w:after="120"/>
      <w:jc w:val="center"/>
    </w:pPr>
    <w:rPr>
      <w:rFonts w:ascii="Arial" w:hAnsi="Arial"/>
      <w:b/>
      <w:bCs/>
      <w:i/>
    </w:rPr>
  </w:style>
  <w:style w:type="paragraph" w:customStyle="1" w:styleId="Index">
    <w:name w:val="Index"/>
    <w:basedOn w:val="Standard"/>
    <w:qFormat/>
    <w:pPr>
      <w:suppressLineNumbers/>
    </w:pPr>
    <w:rPr>
      <w:rFonts w:cs="Mangal"/>
    </w:rPr>
  </w:style>
  <w:style w:type="paragraph" w:customStyle="1" w:styleId="Texte">
    <w:name w:val="Texte"/>
    <w:basedOn w:val="Beschriftung"/>
    <w:link w:val="TexteTextCar"/>
    <w:qFormat/>
    <w:rsid w:val="0036669B"/>
    <w:pPr>
      <w:spacing w:line="360" w:lineRule="atLeast"/>
      <w:jc w:val="both"/>
    </w:pPr>
    <w:rPr>
      <w:sz w:val="22"/>
      <w:szCs w:val="24"/>
    </w:rPr>
  </w:style>
  <w:style w:type="paragraph" w:customStyle="1" w:styleId="StyleTitleFrontPage">
    <w:name w:val="Style Title FrontPage"/>
    <w:qFormat/>
    <w:rsid w:val="0094512B"/>
    <w:pPr>
      <w:spacing w:after="480"/>
      <w:jc w:val="center"/>
    </w:pPr>
    <w:rPr>
      <w:rFonts w:ascii="Arial Gras" w:hAnsi="Arial Gras"/>
      <w:b/>
      <w:smallCaps/>
      <w:color w:val="F57D20"/>
      <w:sz w:val="56"/>
      <w:szCs w:val="56"/>
    </w:rPr>
  </w:style>
  <w:style w:type="paragraph" w:customStyle="1" w:styleId="StyleSubtitleFrontPage">
    <w:name w:val="Style Subtitle FrontPage"/>
    <w:qFormat/>
    <w:rsid w:val="0094512B"/>
    <w:pPr>
      <w:spacing w:after="480"/>
      <w:jc w:val="center"/>
    </w:pPr>
    <w:rPr>
      <w:rFonts w:ascii="Arial Gras" w:hAnsi="Arial Gras"/>
      <w:b/>
      <w:smallCaps/>
      <w:color w:val="F57D20"/>
      <w:sz w:val="44"/>
      <w:szCs w:val="36"/>
    </w:rPr>
  </w:style>
  <w:style w:type="paragraph" w:customStyle="1" w:styleId="Corpsdetexte1">
    <w:name w:val="Corps de texte1"/>
    <w:link w:val="BodyTextCar"/>
    <w:qFormat/>
    <w:rsid w:val="00D93C98"/>
    <w:pPr>
      <w:jc w:val="both"/>
    </w:pPr>
    <w:rPr>
      <w:rFonts w:ascii="Arial" w:hAnsi="Arial"/>
      <w:sz w:val="22"/>
      <w:szCs w:val="24"/>
      <w:lang w:val="en-GB"/>
    </w:rPr>
  </w:style>
  <w:style w:type="paragraph" w:customStyle="1" w:styleId="Texte2">
    <w:name w:val="Texte2"/>
    <w:qFormat/>
    <w:rsid w:val="009325AF"/>
    <w:pPr>
      <w:spacing w:line="360" w:lineRule="atLeast"/>
      <w:ind w:left="680"/>
      <w:jc w:val="both"/>
    </w:pPr>
    <w:rPr>
      <w:rFonts w:ascii="Arial" w:hAnsi="Arial"/>
      <w:sz w:val="22"/>
      <w:szCs w:val="24"/>
      <w:lang w:val="en-GB"/>
    </w:rPr>
  </w:style>
  <w:style w:type="paragraph" w:customStyle="1" w:styleId="Bullet1">
    <w:name w:val="Bullet 1"/>
    <w:qFormat/>
    <w:rsid w:val="0094512B"/>
    <w:pPr>
      <w:tabs>
        <w:tab w:val="left" w:pos="680"/>
      </w:tabs>
      <w:spacing w:before="120" w:line="360" w:lineRule="atLeast"/>
      <w:ind w:left="681" w:hanging="397"/>
      <w:jc w:val="both"/>
    </w:pPr>
    <w:rPr>
      <w:rFonts w:ascii="Arial" w:hAnsi="Arial"/>
      <w:sz w:val="22"/>
      <w:szCs w:val="24"/>
    </w:rPr>
  </w:style>
  <w:style w:type="paragraph" w:customStyle="1" w:styleId="Bullet2">
    <w:name w:val="Bullet 2"/>
    <w:qFormat/>
    <w:rsid w:val="0094512B"/>
    <w:pPr>
      <w:spacing w:before="120" w:line="320" w:lineRule="atLeast"/>
      <w:ind w:left="1248" w:hanging="397"/>
      <w:jc w:val="both"/>
    </w:pPr>
    <w:rPr>
      <w:rFonts w:ascii="Arial" w:hAnsi="Arial"/>
      <w:sz w:val="22"/>
      <w:szCs w:val="24"/>
    </w:rPr>
  </w:style>
  <w:style w:type="paragraph" w:customStyle="1" w:styleId="Texte3">
    <w:name w:val="Texte3"/>
    <w:qFormat/>
    <w:rsid w:val="002802FE"/>
    <w:pPr>
      <w:spacing w:line="320" w:lineRule="atLeast"/>
      <w:ind w:left="1247"/>
      <w:jc w:val="both"/>
    </w:pPr>
    <w:rPr>
      <w:rFonts w:ascii="Arial" w:hAnsi="Arial"/>
      <w:sz w:val="22"/>
      <w:szCs w:val="24"/>
      <w:lang w:val="en-GB"/>
    </w:rPr>
  </w:style>
  <w:style w:type="paragraph" w:customStyle="1" w:styleId="Bullet3">
    <w:name w:val="Bullet 3"/>
    <w:qFormat/>
    <w:rsid w:val="0094512B"/>
    <w:pPr>
      <w:spacing w:before="80" w:line="320" w:lineRule="atLeast"/>
      <w:ind w:left="1815" w:hanging="397"/>
      <w:jc w:val="both"/>
    </w:pPr>
    <w:rPr>
      <w:rFonts w:ascii="Arial" w:hAnsi="Arial"/>
      <w:sz w:val="22"/>
      <w:szCs w:val="24"/>
    </w:rPr>
  </w:style>
  <w:style w:type="paragraph" w:customStyle="1" w:styleId="TableText">
    <w:name w:val="Table Text"/>
    <w:qFormat/>
    <w:rsid w:val="00AE4F8E"/>
    <w:pPr>
      <w:spacing w:before="120" w:line="320" w:lineRule="atLeast"/>
      <w:ind w:left="57" w:right="57"/>
      <w:jc w:val="both"/>
    </w:pPr>
    <w:rPr>
      <w:rFonts w:ascii="Arial" w:hAnsi="Arial"/>
      <w:w w:val="101"/>
      <w:lang w:val="en-GB"/>
    </w:rPr>
  </w:style>
  <w:style w:type="paragraph" w:customStyle="1" w:styleId="Contenudetableau">
    <w:name w:val="Contenu de tableau"/>
    <w:basedOn w:val="Standard"/>
    <w:qFormat/>
  </w:style>
  <w:style w:type="paragraph" w:customStyle="1" w:styleId="Titredetableau">
    <w:name w:val="Titre de tableau"/>
    <w:basedOn w:val="Contenudetableau"/>
    <w:qFormat/>
    <w:rsid w:val="0036669B"/>
    <w:pPr>
      <w:spacing w:before="120" w:after="120"/>
      <w:jc w:val="center"/>
    </w:pPr>
    <w:rPr>
      <w:b/>
      <w:color w:val="FFFFFF"/>
    </w:rPr>
  </w:style>
  <w:style w:type="paragraph" w:customStyle="1" w:styleId="TableBullet2">
    <w:name w:val="Table Bullet 2"/>
    <w:qFormat/>
    <w:rsid w:val="0036669B"/>
    <w:pPr>
      <w:tabs>
        <w:tab w:val="left" w:pos="1247"/>
      </w:tabs>
      <w:spacing w:before="80" w:line="320" w:lineRule="atLeast"/>
      <w:ind w:left="1248" w:right="57" w:hanging="397"/>
    </w:pPr>
    <w:rPr>
      <w:rFonts w:ascii="Arial" w:hAnsi="Arial" w:cs="Arial"/>
      <w:szCs w:val="22"/>
    </w:rPr>
  </w:style>
  <w:style w:type="paragraph" w:customStyle="1" w:styleId="TableTextFrontPage">
    <w:name w:val="TableText_FrontPage"/>
    <w:qFormat/>
    <w:rsid w:val="0036669B"/>
    <w:pPr>
      <w:spacing w:before="40" w:after="40"/>
      <w:ind w:left="113" w:right="113"/>
    </w:pPr>
    <w:rPr>
      <w:rFonts w:ascii="Arial" w:hAnsi="Arial"/>
      <w:w w:val="101"/>
    </w:rPr>
  </w:style>
  <w:style w:type="paragraph" w:customStyle="1" w:styleId="StyleTableofcontents">
    <w:name w:val="Style Table of contents"/>
    <w:qFormat/>
    <w:rsid w:val="0094512B"/>
    <w:pPr>
      <w:spacing w:before="600" w:after="120"/>
    </w:pPr>
    <w:rPr>
      <w:rFonts w:ascii="Arial Gras" w:hAnsi="Arial Gras"/>
      <w:b/>
      <w:color w:val="F57D20"/>
      <w:spacing w:val="20"/>
      <w:sz w:val="32"/>
      <w:szCs w:val="32"/>
    </w:rPr>
  </w:style>
  <w:style w:type="paragraph" w:customStyle="1" w:styleId="Tabledesmatiresniveau1">
    <w:name w:val="Table des matières niveau 1"/>
    <w:basedOn w:val="Index"/>
    <w:uiPriority w:val="39"/>
    <w:rsid w:val="00CA36ED"/>
    <w:pPr>
      <w:tabs>
        <w:tab w:val="left" w:pos="567"/>
        <w:tab w:val="right" w:leader="dot" w:pos="9060"/>
      </w:tabs>
      <w:spacing w:before="240"/>
      <w:jc w:val="both"/>
    </w:pPr>
    <w:rPr>
      <w:b/>
      <w:smallCaps/>
      <w:sz w:val="22"/>
      <w:szCs w:val="22"/>
    </w:rPr>
  </w:style>
  <w:style w:type="paragraph" w:customStyle="1" w:styleId="Tabledesmatiresniveau2">
    <w:name w:val="Table des matières niveau 2"/>
    <w:basedOn w:val="Index"/>
    <w:autoRedefine/>
    <w:uiPriority w:val="39"/>
    <w:rsid w:val="000479DD"/>
    <w:pPr>
      <w:tabs>
        <w:tab w:val="left" w:pos="1134"/>
        <w:tab w:val="right" w:leader="dot" w:pos="9061"/>
      </w:tabs>
      <w:spacing w:before="120"/>
      <w:ind w:left="1134" w:hanging="567"/>
      <w:jc w:val="both"/>
    </w:pPr>
    <w:rPr>
      <w:sz w:val="22"/>
      <w:szCs w:val="22"/>
    </w:rPr>
  </w:style>
  <w:style w:type="paragraph" w:customStyle="1" w:styleId="Tabledesmatiresniveau3">
    <w:name w:val="Table des matières niveau 3"/>
    <w:basedOn w:val="Tabledesmatiresniveau2"/>
    <w:uiPriority w:val="39"/>
    <w:rsid w:val="00F3725E"/>
    <w:pPr>
      <w:tabs>
        <w:tab w:val="left" w:pos="1985"/>
      </w:tabs>
      <w:spacing w:before="60"/>
      <w:ind w:left="1985" w:hanging="851"/>
    </w:pPr>
  </w:style>
  <w:style w:type="paragraph" w:styleId="Kopfzeile">
    <w:name w:val="header"/>
    <w:basedOn w:val="Standard"/>
    <w:rsid w:val="0094512B"/>
    <w:pPr>
      <w:tabs>
        <w:tab w:val="center" w:pos="4536"/>
        <w:tab w:val="right" w:pos="9072"/>
      </w:tabs>
      <w:jc w:val="center"/>
    </w:pPr>
    <w:rPr>
      <w:rFonts w:ascii="Arial Gras" w:hAnsi="Arial Gras"/>
      <w:b/>
      <w:smallCaps/>
      <w:color w:val="F57D20"/>
      <w:sz w:val="22"/>
    </w:rPr>
  </w:style>
  <w:style w:type="paragraph" w:styleId="Fuzeile">
    <w:name w:val="footer"/>
    <w:basedOn w:val="Standard"/>
    <w:rsid w:val="00462E66"/>
    <w:pPr>
      <w:pBdr>
        <w:top w:val="single" w:sz="4" w:space="1" w:color="67686A"/>
      </w:pBdr>
      <w:tabs>
        <w:tab w:val="center" w:pos="4536"/>
        <w:tab w:val="right" w:pos="9072"/>
      </w:tabs>
      <w:jc w:val="both"/>
    </w:pPr>
    <w:rPr>
      <w:b/>
      <w:color w:val="F57D20"/>
      <w:sz w:val="16"/>
      <w:szCs w:val="16"/>
      <w:lang w:val="en-GB"/>
    </w:rPr>
  </w:style>
  <w:style w:type="paragraph" w:customStyle="1" w:styleId="TableSubtitle">
    <w:name w:val="Table Subtitle"/>
    <w:qFormat/>
    <w:rsid w:val="0036669B"/>
    <w:pPr>
      <w:spacing w:before="120" w:after="120"/>
      <w:jc w:val="center"/>
    </w:pPr>
    <w:rPr>
      <w:rFonts w:ascii="Arial" w:hAnsi="Arial"/>
      <w:b/>
      <w:w w:val="101"/>
    </w:rPr>
  </w:style>
  <w:style w:type="paragraph" w:styleId="Abbildungsverzeichnis">
    <w:name w:val="table of figures"/>
    <w:uiPriority w:val="99"/>
    <w:qFormat/>
    <w:rsid w:val="00D037C9"/>
    <w:pPr>
      <w:spacing w:before="120"/>
      <w:jc w:val="both"/>
    </w:pPr>
    <w:rPr>
      <w:rFonts w:ascii="Arial" w:hAnsi="Arial"/>
      <w:sz w:val="22"/>
      <w:szCs w:val="24"/>
    </w:rPr>
  </w:style>
  <w:style w:type="paragraph" w:styleId="Sprechblasentext">
    <w:name w:val="Balloon Text"/>
    <w:basedOn w:val="Standard"/>
    <w:semiHidden/>
    <w:qFormat/>
    <w:rsid w:val="008A0524"/>
    <w:rPr>
      <w:rFonts w:ascii="Tahoma" w:hAnsi="Tahoma" w:cs="Tahoma"/>
      <w:sz w:val="16"/>
      <w:szCs w:val="16"/>
    </w:rPr>
  </w:style>
  <w:style w:type="paragraph" w:customStyle="1" w:styleId="AplDoc">
    <w:name w:val="AplDoc"/>
    <w:basedOn w:val="TableText"/>
    <w:qFormat/>
    <w:rsid w:val="0094512B"/>
    <w:pPr>
      <w:widowControl w:val="0"/>
      <w:tabs>
        <w:tab w:val="left" w:pos="57"/>
      </w:tabs>
      <w:ind w:left="0" w:right="0"/>
      <w:jc w:val="center"/>
      <w:textAlignment w:val="baseline"/>
    </w:pPr>
    <w:rPr>
      <w:lang w:val="fr-FR"/>
    </w:rPr>
  </w:style>
  <w:style w:type="paragraph" w:customStyle="1" w:styleId="RefDoc">
    <w:name w:val="RefDoc"/>
    <w:basedOn w:val="TableText"/>
    <w:qFormat/>
    <w:rsid w:val="0094512B"/>
    <w:pPr>
      <w:ind w:right="0"/>
      <w:jc w:val="center"/>
    </w:pPr>
    <w:rPr>
      <w:lang w:val="fr-FR"/>
    </w:rPr>
  </w:style>
  <w:style w:type="paragraph" w:customStyle="1" w:styleId="Sous-titre1">
    <w:name w:val="Sous-titre1"/>
    <w:qFormat/>
    <w:rsid w:val="0094512B"/>
    <w:pPr>
      <w:spacing w:before="80" w:after="80"/>
      <w:jc w:val="both"/>
    </w:pPr>
    <w:rPr>
      <w:rFonts w:ascii="Arial" w:hAnsi="Arial"/>
      <w:b/>
      <w:sz w:val="22"/>
    </w:rPr>
  </w:style>
  <w:style w:type="paragraph" w:customStyle="1" w:styleId="TableBullet1">
    <w:name w:val="Table Bullet 1"/>
    <w:link w:val="TableBullet1Car"/>
    <w:qFormat/>
    <w:rsid w:val="0094512B"/>
    <w:pPr>
      <w:tabs>
        <w:tab w:val="left" w:pos="680"/>
      </w:tabs>
      <w:spacing w:before="120" w:line="320" w:lineRule="atLeast"/>
      <w:ind w:left="681" w:right="57" w:hanging="397"/>
    </w:pPr>
    <w:rPr>
      <w:rFonts w:ascii="Arial" w:hAnsi="Arial"/>
      <w:w w:val="101"/>
    </w:rPr>
  </w:style>
  <w:style w:type="paragraph" w:styleId="Dokumentstruktur">
    <w:name w:val="Document Map"/>
    <w:basedOn w:val="Standard"/>
    <w:semiHidden/>
    <w:qFormat/>
    <w:rsid w:val="00476627"/>
    <w:pPr>
      <w:shd w:val="clear" w:color="auto" w:fill="000080"/>
    </w:pPr>
    <w:rPr>
      <w:rFonts w:ascii="Tahoma" w:hAnsi="Tahoma" w:cs="Tahoma"/>
    </w:rPr>
  </w:style>
  <w:style w:type="paragraph" w:customStyle="1" w:styleId="StyleDateFrontPage">
    <w:name w:val="Style Date FrontPage"/>
    <w:basedOn w:val="Standard"/>
    <w:qFormat/>
    <w:rsid w:val="0094512B"/>
    <w:pPr>
      <w:jc w:val="center"/>
    </w:pPr>
    <w:rPr>
      <w:b/>
      <w:color w:val="F57D20"/>
      <w:sz w:val="40"/>
      <w:szCs w:val="20"/>
    </w:rPr>
  </w:style>
  <w:style w:type="paragraph" w:customStyle="1" w:styleId="Acronyms">
    <w:name w:val="Acronyms"/>
    <w:qFormat/>
    <w:rsid w:val="00237137"/>
    <w:pPr>
      <w:pBdr>
        <w:bottom w:val="single" w:sz="4" w:space="1" w:color="00000A"/>
      </w:pBdr>
      <w:shd w:val="solid" w:color="BFBFBF" w:themeColor="background1" w:themeShade="BF" w:fill="FFFFFF"/>
      <w:spacing w:before="120" w:after="60" w:line="280" w:lineRule="atLeast"/>
    </w:pPr>
    <w:rPr>
      <w:rFonts w:ascii="Arial Gras" w:hAnsi="Arial Gras"/>
      <w:b/>
      <w:bCs/>
      <w:color w:val="000000" w:themeColor="text1"/>
      <w:sz w:val="22"/>
      <w:szCs w:val="22"/>
    </w:rPr>
  </w:style>
  <w:style w:type="paragraph" w:customStyle="1" w:styleId="Abreviations">
    <w:name w:val="Abreviations"/>
    <w:qFormat/>
    <w:rsid w:val="0094512B"/>
    <w:pPr>
      <w:tabs>
        <w:tab w:val="left" w:pos="1985"/>
      </w:tabs>
      <w:spacing w:before="60" w:line="280" w:lineRule="atLeast"/>
      <w:ind w:left="1985" w:hanging="1985"/>
    </w:pPr>
    <w:rPr>
      <w:rFonts w:ascii="Arial" w:hAnsi="Arial"/>
      <w:sz w:val="22"/>
      <w:szCs w:val="22"/>
    </w:rPr>
  </w:style>
  <w:style w:type="paragraph" w:customStyle="1" w:styleId="TableText3">
    <w:name w:val="Table Text3"/>
    <w:qFormat/>
    <w:rsid w:val="002802FE"/>
    <w:pPr>
      <w:spacing w:line="320" w:lineRule="atLeast"/>
      <w:ind w:left="1247" w:right="57"/>
    </w:pPr>
    <w:rPr>
      <w:rFonts w:ascii="Arial" w:hAnsi="Arial"/>
      <w:w w:val="101"/>
      <w:lang w:val="en-GB"/>
    </w:rPr>
  </w:style>
  <w:style w:type="paragraph" w:customStyle="1" w:styleId="TableText2">
    <w:name w:val="Table Text2"/>
    <w:link w:val="TableText2Car"/>
    <w:qFormat/>
    <w:rsid w:val="002802FE"/>
    <w:pPr>
      <w:spacing w:line="320" w:lineRule="atLeast"/>
      <w:ind w:left="680"/>
    </w:pPr>
    <w:rPr>
      <w:rFonts w:ascii="Arial" w:hAnsi="Arial"/>
      <w:w w:val="101"/>
      <w:szCs w:val="24"/>
      <w:lang w:val="en-GB"/>
    </w:rPr>
  </w:style>
  <w:style w:type="paragraph" w:customStyle="1" w:styleId="TableBullet3">
    <w:name w:val="Table Bullet 3"/>
    <w:qFormat/>
    <w:rsid w:val="0036669B"/>
    <w:pPr>
      <w:tabs>
        <w:tab w:val="left" w:pos="1814"/>
      </w:tabs>
      <w:spacing w:before="80" w:line="280" w:lineRule="atLeast"/>
      <w:ind w:left="1815" w:hanging="397"/>
    </w:pPr>
    <w:rPr>
      <w:rFonts w:ascii="Arial" w:hAnsi="Arial"/>
      <w:w w:val="101"/>
    </w:rPr>
  </w:style>
  <w:style w:type="paragraph" w:customStyle="1" w:styleId="TableTextCentr">
    <w:name w:val="Table Text + Centré"/>
    <w:basedOn w:val="TableText"/>
    <w:qFormat/>
    <w:rsid w:val="00032CCA"/>
    <w:pPr>
      <w:jc w:val="center"/>
    </w:pPr>
  </w:style>
  <w:style w:type="paragraph" w:styleId="Funotentext">
    <w:name w:val="footnote text"/>
    <w:basedOn w:val="Standard"/>
    <w:qFormat/>
    <w:rsid w:val="0033688C"/>
    <w:rPr>
      <w:szCs w:val="20"/>
    </w:rPr>
  </w:style>
  <w:style w:type="paragraph" w:styleId="Endnotentext">
    <w:name w:val="endnote text"/>
    <w:basedOn w:val="Standard"/>
    <w:qFormat/>
    <w:rsid w:val="0033688C"/>
    <w:rPr>
      <w:szCs w:val="20"/>
    </w:rPr>
  </w:style>
  <w:style w:type="paragraph" w:styleId="Listenabsatz">
    <w:name w:val="List Paragraph"/>
    <w:basedOn w:val="Standard"/>
    <w:uiPriority w:val="34"/>
    <w:qFormat/>
    <w:rsid w:val="00316438"/>
    <w:pPr>
      <w:spacing w:after="80" w:line="276" w:lineRule="auto"/>
      <w:ind w:left="720"/>
    </w:pPr>
    <w:rPr>
      <w:rFonts w:ascii="Calibri" w:eastAsia="Calibri" w:hAnsi="Calibri" w:cs="Calibri"/>
      <w:sz w:val="22"/>
      <w:szCs w:val="22"/>
      <w:lang w:eastAsia="en-US"/>
    </w:rPr>
  </w:style>
  <w:style w:type="paragraph" w:styleId="Kommentartext">
    <w:name w:val="annotation text"/>
    <w:basedOn w:val="Standard"/>
    <w:link w:val="KommentartextZchn"/>
    <w:uiPriority w:val="99"/>
    <w:semiHidden/>
    <w:unhideWhenUsed/>
    <w:qFormat/>
    <w:rsid w:val="009335C3"/>
    <w:rPr>
      <w:szCs w:val="20"/>
    </w:rPr>
  </w:style>
  <w:style w:type="paragraph" w:styleId="Kommentarthema">
    <w:name w:val="annotation subject"/>
    <w:basedOn w:val="Kommentartext"/>
    <w:link w:val="KommentarthemaZchn"/>
    <w:uiPriority w:val="99"/>
    <w:semiHidden/>
    <w:unhideWhenUsed/>
    <w:qFormat/>
    <w:rsid w:val="009335C3"/>
    <w:rPr>
      <w:b/>
      <w:bCs/>
    </w:rPr>
  </w:style>
  <w:style w:type="paragraph" w:styleId="berarbeitung">
    <w:name w:val="Revision"/>
    <w:uiPriority w:val="99"/>
    <w:semiHidden/>
    <w:qFormat/>
    <w:rsid w:val="00932E0F"/>
    <w:rPr>
      <w:rFonts w:ascii="Arial" w:hAnsi="Arial"/>
      <w:szCs w:val="24"/>
    </w:rPr>
  </w:style>
  <w:style w:type="numbering" w:customStyle="1" w:styleId="StyleAvecpuces">
    <w:name w:val="Style Avec puces"/>
    <w:rsid w:val="004E2B36"/>
  </w:style>
  <w:style w:type="table" w:styleId="Tabellenraster">
    <w:name w:val="Table Grid"/>
    <w:basedOn w:val="NormaleTabelle"/>
    <w:semiHidden/>
    <w:rsid w:val="003E45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691B38"/>
    <w:pPr>
      <w:spacing w:after="100"/>
    </w:pPr>
  </w:style>
  <w:style w:type="paragraph" w:styleId="Verzeichnis2">
    <w:name w:val="toc 2"/>
    <w:basedOn w:val="Standard"/>
    <w:next w:val="Standard"/>
    <w:autoRedefine/>
    <w:uiPriority w:val="39"/>
    <w:unhideWhenUsed/>
    <w:rsid w:val="00691B38"/>
    <w:pPr>
      <w:spacing w:after="100"/>
      <w:ind w:left="200"/>
    </w:pPr>
  </w:style>
  <w:style w:type="paragraph" w:styleId="Verzeichnis3">
    <w:name w:val="toc 3"/>
    <w:basedOn w:val="Standard"/>
    <w:next w:val="Standard"/>
    <w:autoRedefine/>
    <w:uiPriority w:val="39"/>
    <w:unhideWhenUsed/>
    <w:rsid w:val="00691B38"/>
    <w:pPr>
      <w:spacing w:after="100"/>
      <w:ind w:left="400"/>
    </w:pPr>
  </w:style>
  <w:style w:type="character" w:styleId="Hyperlink">
    <w:name w:val="Hyperlink"/>
    <w:basedOn w:val="Absatz-Standardschriftart"/>
    <w:uiPriority w:val="99"/>
    <w:unhideWhenUsed/>
    <w:rsid w:val="00691B38"/>
    <w:rPr>
      <w:color w:val="0000FF" w:themeColor="hyperlink"/>
      <w:u w:val="single"/>
    </w:rPr>
  </w:style>
  <w:style w:type="paragraph" w:styleId="KeinLeerraum">
    <w:name w:val="No Spacing"/>
    <w:uiPriority w:val="1"/>
    <w:qFormat/>
    <w:rsid w:val="0032737A"/>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84482">
      <w:bodyDiv w:val="1"/>
      <w:marLeft w:val="0"/>
      <w:marRight w:val="0"/>
      <w:marTop w:val="0"/>
      <w:marBottom w:val="0"/>
      <w:divBdr>
        <w:top w:val="none" w:sz="0" w:space="0" w:color="auto"/>
        <w:left w:val="none" w:sz="0" w:space="0" w:color="auto"/>
        <w:bottom w:val="none" w:sz="0" w:space="0" w:color="auto"/>
        <w:right w:val="none" w:sz="0" w:space="0" w:color="auto"/>
      </w:divBdr>
    </w:div>
    <w:div w:id="65762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chemas.xmlsoap.org/soap/envelope/" TargetMode="External"/><Relationship Id="rId26" Type="http://schemas.openxmlformats.org/officeDocument/2006/relationships/image" Target="media/image10.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geotransmd.com/wsdl/TP1Services/1_0" TargetMode="External"/><Relationship Id="rId34" Type="http://schemas.microsoft.com/office/2011/relationships/commentsExtended" Target="commentsExtended.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w3.org/2001/XMLSchema-instance" TargetMode="External"/><Relationship Id="rId33" Type="http://schemas.openxmlformats.org/officeDocument/2006/relationships/comments" Target="comments.xml"/><Relationship Id="rId38" Type="http://schemas.openxmlformats.org/officeDocument/2006/relationships/image" Target="media/image1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w3.org/2001/XMLSchema-instance" TargetMode="External"/><Relationship Id="rId29" Type="http://schemas.openxmlformats.org/officeDocument/2006/relationships/image" Target="media/image13.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w3.org/2001/XMLSchema" TargetMode="External"/><Relationship Id="rId32" Type="http://schemas.openxmlformats.org/officeDocument/2006/relationships/image" Target="media/image16.png"/><Relationship Id="rId37" Type="http://schemas.openxmlformats.org/officeDocument/2006/relationships/image" Target="media/image18.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chemas.xmlsoap.org/soap/envelope/" TargetMode="External"/><Relationship Id="rId28" Type="http://schemas.openxmlformats.org/officeDocument/2006/relationships/image" Target="media/image12.png"/><Relationship Id="rId36" Type="http://schemas.openxmlformats.org/officeDocument/2006/relationships/image" Target="media/image17.jpeg"/><Relationship Id="rId10" Type="http://schemas.openxmlformats.org/officeDocument/2006/relationships/header" Target="header2.xml"/><Relationship Id="rId19" Type="http://schemas.openxmlformats.org/officeDocument/2006/relationships/hyperlink" Target="http://www.w3.org/2001/XMLSchema" TargetMode="Externa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datex2.eu/schema/2/2_0" TargetMode="External"/><Relationship Id="rId27" Type="http://schemas.openxmlformats.org/officeDocument/2006/relationships/image" Target="media/image11.png"/><Relationship Id="rId30" Type="http://schemas.openxmlformats.org/officeDocument/2006/relationships/image" Target="media/image14.png"/><Relationship Id="rId35" Type="http://schemas.microsoft.com/office/2016/09/relationships/commentsIds" Target="commentsId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64955-DCA9-43C6-8248-AE7ED2BB0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6572</Words>
  <Characters>41410</Characters>
  <Application>Microsoft Office Word</Application>
  <DocSecurity>0</DocSecurity>
  <Lines>345</Lines>
  <Paragraphs>95</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PROJECT ACRONYM TBD</vt:lpstr>
      <vt:lpstr>PROJECT ACRONYM TBD</vt:lpstr>
      <vt:lpstr>PROJECT ACRONYM TBD</vt:lpstr>
    </vt:vector>
  </TitlesOfParts>
  <Company>CLS</Company>
  <LinksUpToDate>false</LinksUpToDate>
  <CharactersWithSpaces>47887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ACRONYM TBD</dc:title>
  <dc:creator>eweil</dc:creator>
  <cp:lastModifiedBy>Stefan Willmeroth</cp:lastModifiedBy>
  <cp:revision>7</cp:revision>
  <cp:lastPrinted>2020-12-17T09:02:00Z</cp:lastPrinted>
  <dcterms:created xsi:type="dcterms:W3CDTF">2020-12-16T14:35:00Z</dcterms:created>
  <dcterms:modified xsi:type="dcterms:W3CDTF">2020-12-17T09:02:00Z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CLS</vt:lpwstr>
  </property>
  <property fmtid="{D5CDD505-2E9C-101B-9397-08002B2CF9AE}" pid="4" name="Date">
    <vt:lpwstr>jj.mm.2013</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Refdoc">
    <vt:lpwstr>R00_Modele_Rapport</vt:lpwstr>
  </property>
  <property fmtid="{D5CDD505-2E9C-101B-9397-08002B2CF9AE}" pid="9" name="ScaleCrop">
    <vt:bool>false</vt:bool>
  </property>
  <property fmtid="{D5CDD505-2E9C-101B-9397-08002B2CF9AE}" pid="10" name="ShareDoc">
    <vt:bool>false</vt:bool>
  </property>
  <property fmtid="{D5CDD505-2E9C-101B-9397-08002B2CF9AE}" pid="11" name="Subtitle Doc">
    <vt:lpwstr>Modele_doc</vt:lpwstr>
  </property>
  <property fmtid="{D5CDD505-2E9C-101B-9397-08002B2CF9AE}" pid="12" name="Title Doc">
    <vt:lpwstr>Titre Doc</vt:lpwstr>
  </property>
</Properties>
</file>